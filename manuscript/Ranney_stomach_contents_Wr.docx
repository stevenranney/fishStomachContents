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proofErr w:type="spellStart"/>
      <w:r w:rsidRPr="007C0890">
        <w:rPr>
          <w:i/>
        </w:rPr>
        <w:t>W</w:t>
      </w:r>
      <w:r w:rsidRPr="007637F0">
        <w:rPr>
          <w:i/>
          <w:vertAlign w:val="subscript"/>
        </w:rPr>
        <w:t>r</w:t>
      </w:r>
      <w:proofErr w:type="spellEnd"/>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rPr>
          <w:ins w:id="0" w:author="S. H." w:date="2018-01-23T16:29:00Z"/>
        </w:rPr>
      </w:pPr>
      <w:r>
        <w:t xml:space="preserve">1546 </w:t>
      </w:r>
      <w:ins w:id="1" w:author="S. H." w:date="2018-01-23T16:29:00Z">
        <w:r>
          <w:t>Tempest Court</w:t>
        </w:r>
      </w:ins>
    </w:p>
    <w:p w14:paraId="34E3B3F6" w14:textId="26A25EE9" w:rsidR="002B5100" w:rsidRDefault="002B5100" w:rsidP="00935B9D">
      <w:pPr>
        <w:spacing w:line="480" w:lineRule="auto"/>
        <w:jc w:val="center"/>
        <w:rPr>
          <w:ins w:id="2" w:author="S. H." w:date="2018-01-23T16:29:00Z"/>
        </w:rPr>
      </w:pPr>
      <w:ins w:id="3" w:author="S. H." w:date="2018-01-23T16:29:00Z">
        <w:r>
          <w:t xml:space="preserve">#105 </w:t>
        </w:r>
      </w:ins>
    </w:p>
    <w:p w14:paraId="3584118F" w14:textId="4614607A" w:rsidR="002B5100" w:rsidRDefault="002B5100" w:rsidP="00935B9D">
      <w:pPr>
        <w:spacing w:line="480" w:lineRule="auto"/>
        <w:jc w:val="center"/>
      </w:pPr>
      <w:ins w:id="4" w:author="S. H." w:date="2018-01-23T16:29:00Z">
        <w:r>
          <w:t>Bozeman, Montana 59718</w:t>
        </w:r>
      </w:ins>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4BAEAA68" w:rsidR="00F17BEB" w:rsidRDefault="00A76E22" w:rsidP="00A76E22">
      <w:pPr>
        <w:spacing w:line="480" w:lineRule="auto"/>
        <w:jc w:val="center"/>
      </w:pPr>
      <w:r>
        <w:t>Montana Cooperative Fishery Research Unit</w:t>
      </w:r>
      <w:r w:rsidR="00042B5D">
        <w:t xml:space="preserve"> and</w:t>
      </w:r>
      <w:r>
        <w:t xml:space="preserve"> </w:t>
      </w:r>
    </w:p>
    <w:p w14:paraId="5F23604A" w14:textId="06CC25EF" w:rsidR="00A76E22" w:rsidRDefault="00A76E22" w:rsidP="00A76E22">
      <w:pPr>
        <w:spacing w:line="480" w:lineRule="auto"/>
        <w:jc w:val="center"/>
      </w:pPr>
      <w:r>
        <w:t>Department of Ecology</w:t>
      </w:r>
    </w:p>
    <w:p w14:paraId="6B31E314" w14:textId="60D8069B" w:rsidR="0071332A" w:rsidRDefault="0071332A" w:rsidP="0071332A">
      <w:pPr>
        <w:spacing w:line="480" w:lineRule="auto"/>
        <w:jc w:val="center"/>
      </w:pPr>
      <w:r>
        <w:t>Montana State University</w:t>
      </w:r>
    </w:p>
    <w:p w14:paraId="73E15B31" w14:textId="5A825EC5" w:rsidR="0071332A" w:rsidRDefault="0071332A" w:rsidP="00A76E22">
      <w:pPr>
        <w:spacing w:line="480" w:lineRule="auto"/>
        <w:jc w:val="center"/>
      </w:pPr>
      <w:r>
        <w:t>Post Office Box 173460</w:t>
      </w:r>
    </w:p>
    <w:p w14:paraId="27745A6B" w14:textId="1162B8BB" w:rsidR="00A76E22" w:rsidRDefault="00A76E22" w:rsidP="00A76E22">
      <w:pPr>
        <w:spacing w:line="480" w:lineRule="auto"/>
        <w:jc w:val="center"/>
      </w:pPr>
      <w:r>
        <w:t>Bozeman, M</w:t>
      </w:r>
      <w:r w:rsidR="003A7DE2">
        <w:t>ontana</w:t>
      </w:r>
      <w:r>
        <w:t xml:space="preserve"> 59717</w:t>
      </w:r>
      <w:r w:rsidR="003A7DE2">
        <w:t>, USA</w:t>
      </w:r>
    </w:p>
    <w:p w14:paraId="35BD78D6" w14:textId="40098A36" w:rsidR="00AD104C" w:rsidDel="002B5100" w:rsidRDefault="00AD104C" w:rsidP="00A76E22">
      <w:pPr>
        <w:spacing w:line="480" w:lineRule="auto"/>
        <w:jc w:val="center"/>
        <w:rPr>
          <w:del w:id="5"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6" w:author="S. H." w:date="2018-01-23T16:30:00Z"/>
        </w:rPr>
      </w:pPr>
    </w:p>
    <w:p w14:paraId="319A4304" w14:textId="39A40552" w:rsidR="007C0890" w:rsidRDefault="007C0890" w:rsidP="00935B9D">
      <w:pPr>
        <w:spacing w:line="480" w:lineRule="auto"/>
      </w:pPr>
      <w:r>
        <w:t xml:space="preserve">* Corresponding author: </w:t>
      </w:r>
      <w:ins w:id="7" w:author="S. H." w:date="2018-01-23T16:30:00Z">
        <w:r w:rsidR="002B5100">
          <w:t>Steven.Ranney@gmail.com</w:t>
        </w:r>
      </w:ins>
      <w:del w:id="8"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3985FF00" w:rsidR="007C0890" w:rsidRPr="00081B66" w:rsidRDefault="007C0890" w:rsidP="00081B66">
      <w:pPr>
        <w:spacing w:line="480" w:lineRule="auto"/>
      </w:pPr>
      <w:del w:id="9" w:author="S. H." w:date="2018-01-23T19:05:00Z">
        <w:r w:rsidRPr="007C0890" w:rsidDel="00081B66">
          <w:rPr>
            <w:b/>
          </w:rPr>
          <w:lastRenderedPageBreak/>
          <w:delText>Abstract</w:delText>
        </w:r>
      </w:del>
      <w:ins w:id="10" w:author="S. H." w:date="2018-01-23T19:05:00Z">
        <w:r w:rsidR="00081B66" w:rsidRPr="00081B66">
          <w:t>&lt;A&gt;Abstract</w:t>
        </w:r>
      </w:ins>
    </w:p>
    <w:p w14:paraId="4E4D0567" w14:textId="77777777" w:rsidR="00691FB5" w:rsidRDefault="00691FB5" w:rsidP="00F17BEB">
      <w:pPr>
        <w:spacing w:line="480" w:lineRule="auto"/>
        <w:ind w:firstLine="720"/>
      </w:pPr>
      <w:r>
        <w:t>Relative weight (</w:t>
      </w:r>
      <w:proofErr w:type="spellStart"/>
      <w:r w:rsidRPr="007A3D39">
        <w:rPr>
          <w:i/>
        </w:rPr>
        <w:t>W</w:t>
      </w:r>
      <w:r w:rsidRPr="007A3D39">
        <w:rPr>
          <w:i/>
          <w:vertAlign w:val="subscript"/>
        </w:rPr>
        <w:t>r</w:t>
      </w:r>
      <w:proofErr w:type="spellEnd"/>
      <w:r>
        <w:t xml:space="preserve">) is commonly used to </w:t>
      </w:r>
      <w:r w:rsidR="006E34F0">
        <w:t xml:space="preserve">characterize </w:t>
      </w:r>
      <w:r>
        <w:t xml:space="preserve">fish condition.  As a short-term indicator of fish condition, </w:t>
      </w:r>
      <w:proofErr w:type="spellStart"/>
      <w:r w:rsidRPr="002527E4">
        <w:rPr>
          <w:i/>
        </w:rPr>
        <w:t>W</w:t>
      </w:r>
      <w:r w:rsidRPr="002527E4">
        <w:rPr>
          <w:i/>
          <w:vertAlign w:val="subscript"/>
        </w:rPr>
        <w:t>r</w:t>
      </w:r>
      <w:proofErr w:type="spellEnd"/>
      <w:r>
        <w:t xml:space="preserve"> could be biased high by the mass of recently ingested prey items.  We estimated the maximum stomach volume of smallmouth bass </w:t>
      </w:r>
      <w:proofErr w:type="spellStart"/>
      <w:r>
        <w:rPr>
          <w:i/>
        </w:rPr>
        <w:t>Micropterus</w:t>
      </w:r>
      <w:proofErr w:type="spellEnd"/>
      <w:r>
        <w:rPr>
          <w:i/>
        </w:rPr>
        <w:t xml:space="preserve"> </w:t>
      </w:r>
      <w:proofErr w:type="spellStart"/>
      <w:r>
        <w:rPr>
          <w:i/>
        </w:rPr>
        <w:t>dolomieu</w:t>
      </w:r>
      <w:proofErr w:type="spellEnd"/>
      <w:r>
        <w:t xml:space="preserve"> and walleye </w:t>
      </w:r>
      <w:r>
        <w:rPr>
          <w:i/>
        </w:rPr>
        <w:t xml:space="preserve">Sander </w:t>
      </w:r>
      <w:proofErr w:type="spellStart"/>
      <w:r>
        <w:rPr>
          <w:i/>
        </w:rPr>
        <w:t>vitreus</w:t>
      </w:r>
      <w:proofErr w:type="spellEnd"/>
      <w:r>
        <w:t xml:space="preserve"> from the Midwestern United States and calculated the </w:t>
      </w:r>
      <w:proofErr w:type="spellStart"/>
      <w:r w:rsidRPr="00792006">
        <w:rPr>
          <w:i/>
        </w:rPr>
        <w:t>W</w:t>
      </w:r>
      <w:r w:rsidRPr="00792006">
        <w:rPr>
          <w:i/>
          <w:vertAlign w:val="subscript"/>
        </w:rPr>
        <w:t>r</w:t>
      </w:r>
      <w:proofErr w:type="spellEnd"/>
      <w:r>
        <w:t xml:space="preserve"> of fish with empty stomachs (</w:t>
      </w:r>
      <w:proofErr w:type="spellStart"/>
      <w:r w:rsidRPr="00792006">
        <w:rPr>
          <w:i/>
        </w:rPr>
        <w:t>W</w:t>
      </w:r>
      <w:r w:rsidRPr="00792006">
        <w:rPr>
          <w:i/>
          <w:vertAlign w:val="subscript"/>
        </w:rPr>
        <w:t>r</w:t>
      </w:r>
      <w:r w:rsidRPr="00792006">
        <w:rPr>
          <w:vertAlign w:val="subscript"/>
        </w:rPr>
        <w:t>E</w:t>
      </w:r>
      <w:proofErr w:type="spellEnd"/>
      <w:r>
        <w:t>), filled stomachs (</w:t>
      </w:r>
      <w:proofErr w:type="spellStart"/>
      <w:r w:rsidRPr="00792006">
        <w:rPr>
          <w:i/>
        </w:rPr>
        <w:t>W</w:t>
      </w:r>
      <w:r w:rsidRPr="00792006">
        <w:rPr>
          <w:i/>
          <w:vertAlign w:val="subscript"/>
        </w:rPr>
        <w:t>r</w:t>
      </w:r>
      <w:r w:rsidRPr="00792006">
        <w:rPr>
          <w:vertAlign w:val="subscript"/>
        </w:rPr>
        <w:t>MAX</w:t>
      </w:r>
      <w:proofErr w:type="spellEnd"/>
      <w:r>
        <w:t>), and with observed stomach contents (</w:t>
      </w:r>
      <w:proofErr w:type="spellStart"/>
      <w:r w:rsidRPr="00792006">
        <w:rPr>
          <w:i/>
        </w:rPr>
        <w:t>W</w:t>
      </w:r>
      <w:r w:rsidRPr="00792006">
        <w:rPr>
          <w:i/>
          <w:vertAlign w:val="subscript"/>
        </w:rPr>
        <w:t>r</w:t>
      </w:r>
      <w:proofErr w:type="spellEnd"/>
      <w:r>
        <w:t xml:space="preserve">).  </w:t>
      </w:r>
      <w:r w:rsidR="006E34F0">
        <w:t xml:space="preserve">No statistically significant difference existed between </w:t>
      </w:r>
      <w:proofErr w:type="spellStart"/>
      <w:r w:rsidRPr="00792006">
        <w:rPr>
          <w:i/>
        </w:rPr>
        <w:t>W</w:t>
      </w:r>
      <w:r w:rsidRPr="00792006">
        <w:rPr>
          <w:i/>
          <w:vertAlign w:val="subscript"/>
        </w:rPr>
        <w:t>r</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of </w:t>
      </w:r>
      <w:r>
        <w:t xml:space="preserve">smallmouth bass or walleye in </w:t>
      </w:r>
      <w:proofErr w:type="spellStart"/>
      <w:r>
        <w:t>substock</w:t>
      </w:r>
      <w:proofErr w:type="spellEnd"/>
      <w:r>
        <w:t xml:space="preserve">, stock-quality, quality-preferred, preferred-memorable, or memorable-trophy length categories.  </w:t>
      </w:r>
      <w:r w:rsidR="006E34F0">
        <w:t xml:space="preserve">Significant differences existed between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MAX</w:t>
      </w:r>
      <w:proofErr w:type="spellEnd"/>
      <w:r>
        <w:t xml:space="preserve"> in all five length categories </w:t>
      </w:r>
      <w:r w:rsidR="006E34F0">
        <w:t xml:space="preserve">of </w:t>
      </w:r>
      <w:r>
        <w:t xml:space="preserve">smallmouth bass but only in the quality-preferred length category </w:t>
      </w:r>
      <w:r w:rsidR="006E34F0">
        <w:t xml:space="preserve">of </w:t>
      </w:r>
      <w:r>
        <w:t xml:space="preserve">walleye.  </w:t>
      </w:r>
      <w:r w:rsidR="006E34F0">
        <w:t>S</w:t>
      </w:r>
      <w:r>
        <w:t xml:space="preserve">ignificant differences </w:t>
      </w:r>
      <w:r w:rsidR="006E34F0">
        <w:t xml:space="preserve">existed between </w:t>
      </w:r>
      <w:proofErr w:type="spellStart"/>
      <w:r w:rsidR="006E34F0" w:rsidRPr="00792006">
        <w:rPr>
          <w:i/>
        </w:rPr>
        <w:t>W</w:t>
      </w:r>
      <w:r w:rsidR="006E34F0" w:rsidRPr="00792006">
        <w:rPr>
          <w:i/>
          <w:vertAlign w:val="subscript"/>
        </w:rPr>
        <w:t>r</w:t>
      </w:r>
      <w:proofErr w:type="spellEnd"/>
      <w:r w:rsidR="006E34F0">
        <w:t xml:space="preserve"> and </w:t>
      </w:r>
      <w:proofErr w:type="spellStart"/>
      <w:r w:rsidR="006E34F0" w:rsidRPr="00792006">
        <w:rPr>
          <w:i/>
        </w:rPr>
        <w:t>W</w:t>
      </w:r>
      <w:r w:rsidR="006E34F0" w:rsidRPr="00792006">
        <w:rPr>
          <w:i/>
          <w:vertAlign w:val="subscript"/>
        </w:rPr>
        <w:t>r</w:t>
      </w:r>
      <w:r w:rsidR="006E34F0" w:rsidRPr="00792006">
        <w:rPr>
          <w:vertAlign w:val="subscript"/>
        </w:rPr>
        <w:t>MAX</w:t>
      </w:r>
      <w:proofErr w:type="spellEnd"/>
      <w:r w:rsidR="006E34F0">
        <w:t xml:space="preserve"> </w:t>
      </w:r>
      <w:r>
        <w:t xml:space="preserve">in only the </w:t>
      </w:r>
      <w:proofErr w:type="spellStart"/>
      <w:r>
        <w:t>substock</w:t>
      </w:r>
      <w:proofErr w:type="spellEnd"/>
      <w:r>
        <w:t xml:space="preserve">,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proofErr w:type="spellStart"/>
      <w:r w:rsidR="006E34F0" w:rsidRPr="006E34F0">
        <w:rPr>
          <w:i/>
        </w:rPr>
        <w:t>W</w:t>
      </w:r>
      <w:r w:rsidR="006E34F0" w:rsidRPr="006E34F0">
        <w:rPr>
          <w:i/>
          <w:vertAlign w:val="subscript"/>
        </w:rPr>
        <w:t>r</w:t>
      </w:r>
      <w:proofErr w:type="spellEnd"/>
      <w:r w:rsidR="006E34F0" w:rsidRPr="006E34F0">
        <w:t xml:space="preserve"> and </w:t>
      </w:r>
      <w:proofErr w:type="spellStart"/>
      <w:r w:rsidR="006E34F0" w:rsidRPr="006E34F0">
        <w:rPr>
          <w:i/>
        </w:rPr>
        <w:t>W</w:t>
      </w:r>
      <w:r w:rsidR="006E34F0" w:rsidRPr="006E34F0">
        <w:rPr>
          <w:i/>
          <w:vertAlign w:val="subscript"/>
        </w:rPr>
        <w:t>r</w:t>
      </w:r>
      <w:r w:rsidR="006E34F0" w:rsidRPr="006E34F0">
        <w:rPr>
          <w:vertAlign w:val="subscript"/>
        </w:rPr>
        <w:t>MAX</w:t>
      </w:r>
      <w:proofErr w:type="spellEnd"/>
      <w:r w:rsidR="006E34F0" w:rsidRPr="006E34F0">
        <w:t xml:space="preserve"> </w:t>
      </w:r>
      <w:r w:rsidR="006E34F0">
        <w:t xml:space="preserve">of any length categories of </w:t>
      </w:r>
      <w:r>
        <w:t xml:space="preserve">walleye.  The greatest difference between </w:t>
      </w:r>
      <w:proofErr w:type="spellStart"/>
      <w:r w:rsidRPr="00792006">
        <w:rPr>
          <w:i/>
        </w:rPr>
        <w:t>W</w:t>
      </w:r>
      <w:r w:rsidRPr="00792006">
        <w:rPr>
          <w:i/>
          <w:vertAlign w:val="subscript"/>
        </w:rPr>
        <w:t>r</w:t>
      </w:r>
      <w:r w:rsidRPr="00792006">
        <w:rPr>
          <w:vertAlign w:val="subscript"/>
        </w:rPr>
        <w:t>MAX</w:t>
      </w:r>
      <w:proofErr w:type="spellEnd"/>
      <w:r>
        <w:t xml:space="preserve"> and </w:t>
      </w:r>
      <w:proofErr w:type="spellStart"/>
      <w:r w:rsidRPr="00792006">
        <w:rPr>
          <w:i/>
        </w:rPr>
        <w:t>W</w:t>
      </w:r>
      <w:r w:rsidRPr="00792006">
        <w:rPr>
          <w:i/>
          <w:vertAlign w:val="subscript"/>
        </w:rPr>
        <w:t>r</w:t>
      </w:r>
      <w:r w:rsidRPr="00792006">
        <w:rPr>
          <w:vertAlign w:val="subscript"/>
        </w:rPr>
        <w:t>E</w:t>
      </w:r>
      <w:proofErr w:type="spellEnd"/>
      <w:r>
        <w:t xml:space="preserve"> </w:t>
      </w:r>
      <w:r w:rsidR="0061069B">
        <w:t xml:space="preserve">of smallmouth bass </w:t>
      </w:r>
      <w:r>
        <w:t xml:space="preserve">was 4.4 in the </w:t>
      </w:r>
      <w:proofErr w:type="spellStart"/>
      <w:r>
        <w:t>substock</w:t>
      </w:r>
      <w:proofErr w:type="spellEnd"/>
      <w:r>
        <w:t xml:space="preserve"> length category.  </w:t>
      </w:r>
      <w:r w:rsidR="0061069B">
        <w:t>B</w:t>
      </w:r>
      <w:r>
        <w:t xml:space="preserve">ecause most </w:t>
      </w:r>
      <w:r w:rsidR="00F17BEB">
        <w:t xml:space="preserve">management </w:t>
      </w:r>
      <w:r>
        <w:t xml:space="preserve">target ranges for </w:t>
      </w:r>
      <w:proofErr w:type="spellStart"/>
      <w:r w:rsidRPr="00792006">
        <w:rPr>
          <w:i/>
        </w:rPr>
        <w:t>W</w:t>
      </w:r>
      <w:r w:rsidRPr="00792006">
        <w:rPr>
          <w:i/>
          <w:vertAlign w:val="subscript"/>
        </w:rPr>
        <w:t>r</w:t>
      </w:r>
      <w:proofErr w:type="spellEnd"/>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proofErr w:type="spellStart"/>
      <w:r w:rsidRPr="00792006">
        <w:rPr>
          <w:i/>
        </w:rPr>
        <w:t>W</w:t>
      </w:r>
      <w:r w:rsidRPr="00792006">
        <w:rPr>
          <w:i/>
          <w:vertAlign w:val="subscript"/>
        </w:rPr>
        <w:t>r</w:t>
      </w:r>
      <w:proofErr w:type="spellEnd"/>
      <w:r>
        <w:t xml:space="preserve"> ranges.</w:t>
      </w:r>
    </w:p>
    <w:p w14:paraId="7BD520FF" w14:textId="77777777" w:rsidR="00FB74DC" w:rsidRDefault="00FB74DC" w:rsidP="00857C73">
      <w:pPr>
        <w:spacing w:line="480" w:lineRule="auto"/>
        <w:jc w:val="center"/>
        <w:rPr>
          <w:b/>
        </w:rPr>
      </w:pPr>
    </w:p>
    <w:p w14:paraId="3A5FDC02" w14:textId="77777777" w:rsidR="00BE7505" w:rsidRPr="007C0890" w:rsidRDefault="007C0890" w:rsidP="00857C73">
      <w:pPr>
        <w:spacing w:line="480" w:lineRule="auto"/>
        <w:jc w:val="center"/>
        <w:rPr>
          <w:b/>
        </w:rPr>
      </w:pPr>
      <w:commentRangeStart w:id="11"/>
      <w:r w:rsidRPr="007C0890">
        <w:rPr>
          <w:b/>
        </w:rPr>
        <w:t>Introduction</w:t>
      </w:r>
      <w:commentRangeEnd w:id="11"/>
      <w:r w:rsidR="0005445E">
        <w:rPr>
          <w:rStyle w:val="CommentReference"/>
        </w:rPr>
        <w:commentReference w:id="11"/>
      </w:r>
    </w:p>
    <w:p w14:paraId="0A881EDB" w14:textId="77777777"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proofErr w:type="spellStart"/>
      <w:r w:rsidR="00D12A38" w:rsidRPr="007C0890">
        <w:rPr>
          <w:i/>
        </w:rPr>
        <w:t>W</w:t>
      </w:r>
      <w:r w:rsidR="00D12A38" w:rsidRPr="007C0890">
        <w:rPr>
          <w:i/>
          <w:vertAlign w:val="subscript"/>
        </w:rPr>
        <w:t>r</w:t>
      </w:r>
      <w:proofErr w:type="spellEnd"/>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proofErr w:type="spellStart"/>
      <w:r w:rsidR="00F926E0" w:rsidRPr="00F926E0">
        <w:rPr>
          <w:i/>
        </w:rPr>
        <w:t>W</w:t>
      </w:r>
      <w:r w:rsidR="00F926E0" w:rsidRPr="00F926E0">
        <w:rPr>
          <w:i/>
          <w:vertAlign w:val="subscript"/>
        </w:rPr>
        <w:t>r</w:t>
      </w:r>
      <w:proofErr w:type="spellEnd"/>
      <w:r w:rsidR="007C0890">
        <w:t xml:space="preserve"> is a concept that is </w:t>
      </w:r>
      <w:r>
        <w:t xml:space="preserve">easily </w:t>
      </w:r>
      <w:r w:rsidR="007C0890">
        <w:t xml:space="preserve">communicated </w:t>
      </w:r>
      <w:r w:rsidR="005E2842">
        <w:t>by fisheries managers to anglers</w:t>
      </w:r>
      <w:r w:rsidR="007C0890">
        <w:t>.</w:t>
      </w:r>
      <w:r w:rsidR="003859CB">
        <w:t xml:space="preserve">  </w:t>
      </w:r>
      <w:r w:rsidR="007C0890">
        <w:t>Relative weight is simple to calculate provided a species has a standard weight</w:t>
      </w:r>
      <w:r w:rsidR="00D54111">
        <w:t xml:space="preserve"> (</w:t>
      </w:r>
      <w:proofErr w:type="spellStart"/>
      <w:r w:rsidR="00D54111" w:rsidRPr="00BA5730">
        <w:rPr>
          <w:i/>
        </w:rPr>
        <w:t>W</w:t>
      </w:r>
      <w:r w:rsidR="00D54111" w:rsidRPr="00BA5730">
        <w:rPr>
          <w:i/>
          <w:vertAlign w:val="subscript"/>
        </w:rPr>
        <w:t>s</w:t>
      </w:r>
      <w:proofErr w:type="spellEnd"/>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7C0890">
        <w:t xml:space="preserve">.  </w:t>
      </w:r>
      <w:r w:rsidR="009F239B">
        <w:t xml:space="preserve">The optimal </w:t>
      </w:r>
      <w:proofErr w:type="spellStart"/>
      <w:r w:rsidR="009F239B" w:rsidRPr="009F239B">
        <w:rPr>
          <w:i/>
        </w:rPr>
        <w:t>W</w:t>
      </w:r>
      <w:r w:rsidR="009F239B" w:rsidRPr="009F239B">
        <w:rPr>
          <w:i/>
          <w:vertAlign w:val="subscript"/>
        </w:rPr>
        <w:t>r</w:t>
      </w:r>
      <w:proofErr w:type="spellEnd"/>
      <w:r w:rsidR="009F239B">
        <w:t xml:space="preserve"> target was established as 100 </w:t>
      </w:r>
      <w:proofErr w:type="spellStart"/>
      <w:r w:rsidR="009F239B" w:rsidRPr="009F239B">
        <w:rPr>
          <w:i/>
        </w:rPr>
        <w:t>W</w:t>
      </w:r>
      <w:r w:rsidR="009F239B" w:rsidRPr="009F239B">
        <w:rPr>
          <w:i/>
          <w:vertAlign w:val="subscript"/>
        </w:rPr>
        <w:t>r</w:t>
      </w:r>
      <w:proofErr w:type="spellEnd"/>
      <w:r w:rsidR="009F239B">
        <w:t xml:space="preserve"> units</w:t>
      </w:r>
      <w:r w:rsidR="005E2842">
        <w:t>,</w:t>
      </w:r>
      <w:r w:rsidR="009F239B">
        <w:t xml:space="preserve"> indicat</w:t>
      </w:r>
      <w:r w:rsidR="005E2842">
        <w:t>ing</w:t>
      </w:r>
      <w:r w:rsidR="009F239B">
        <w:t xml:space="preserve"> a fish in “above average” condition (</w:t>
      </w:r>
      <w:proofErr w:type="spellStart"/>
      <w:r w:rsidR="00D42D06">
        <w:t>Wege</w:t>
      </w:r>
      <w:proofErr w:type="spellEnd"/>
      <w:r w:rsidR="00D42D06">
        <w:t xml:space="preserve"> and Anderson 1978</w:t>
      </w:r>
      <w:r w:rsidR="005E2842">
        <w:t>; Pope and Kruse 2007</w:t>
      </w:r>
      <w:r w:rsidR="009F239B">
        <w:t xml:space="preserve">).  </w:t>
      </w:r>
      <w:r w:rsidR="00875E02">
        <w:t xml:space="preserve">However, </w:t>
      </w:r>
      <w:r w:rsidR="009F239B">
        <w:t xml:space="preserve">recently ingested </w:t>
      </w:r>
      <w:r w:rsidR="003859CB">
        <w:t xml:space="preserve">food </w:t>
      </w:r>
      <w:r w:rsidR="009F239B">
        <w:t xml:space="preserve">may affect </w:t>
      </w:r>
      <w:proofErr w:type="spellStart"/>
      <w:r w:rsidR="009F239B" w:rsidRPr="009F239B">
        <w:rPr>
          <w:i/>
        </w:rPr>
        <w:t>W</w:t>
      </w:r>
      <w:r w:rsidR="009F239B" w:rsidRPr="009F239B">
        <w:rPr>
          <w:i/>
          <w:vertAlign w:val="subscript"/>
        </w:rPr>
        <w:t>r</w:t>
      </w:r>
      <w:proofErr w:type="spellEnd"/>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9F239B">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proofErr w:type="spellStart"/>
      <w:r w:rsidR="009F239B" w:rsidRPr="009F239B">
        <w:rPr>
          <w:i/>
        </w:rPr>
        <w:t>W</w:t>
      </w:r>
      <w:r w:rsidR="009F239B" w:rsidRPr="009F239B">
        <w:rPr>
          <w:i/>
          <w:vertAlign w:val="subscript"/>
        </w:rPr>
        <w:t>r</w:t>
      </w:r>
      <w:proofErr w:type="spellEnd"/>
      <w:r w:rsidR="009F239B">
        <w:t xml:space="preserve"> </w:t>
      </w:r>
      <w:r w:rsidR="003859CB">
        <w:t xml:space="preserve">values of </w:t>
      </w:r>
      <w:r w:rsidR="000F3BA2">
        <w:t xml:space="preserve">smallmouth bass </w:t>
      </w:r>
      <w:proofErr w:type="spellStart"/>
      <w:r w:rsidR="000F3BA2">
        <w:rPr>
          <w:i/>
        </w:rPr>
        <w:t>Micropterus</w:t>
      </w:r>
      <w:proofErr w:type="spellEnd"/>
      <w:r w:rsidR="000F3BA2">
        <w:rPr>
          <w:i/>
        </w:rPr>
        <w:t xml:space="preserve"> </w:t>
      </w:r>
      <w:proofErr w:type="spellStart"/>
      <w:r w:rsidR="000F3BA2">
        <w:rPr>
          <w:i/>
        </w:rPr>
        <w:t>dolomieu</w:t>
      </w:r>
      <w:proofErr w:type="spellEnd"/>
      <w:r w:rsidR="000F3BA2">
        <w:t xml:space="preserve"> and </w:t>
      </w:r>
      <w:r w:rsidR="009F239B">
        <w:t xml:space="preserve">walleye </w:t>
      </w:r>
      <w:r w:rsidR="009F239B">
        <w:rPr>
          <w:i/>
        </w:rPr>
        <w:t xml:space="preserve">Sander </w:t>
      </w:r>
      <w:proofErr w:type="spellStart"/>
      <w:r w:rsidR="009F239B">
        <w:rPr>
          <w:i/>
        </w:rPr>
        <w:t>vitreus</w:t>
      </w:r>
      <w:proofErr w:type="spellEnd"/>
      <w:r w:rsidR="009F239B">
        <w:rPr>
          <w:i/>
        </w:rPr>
        <w:t xml:space="preserve"> </w:t>
      </w:r>
      <w:r w:rsidR="009F239B">
        <w:t>from the Midwestern United States</w:t>
      </w:r>
      <w:r w:rsidR="003859CB">
        <w:t xml:space="preserve"> by</w:t>
      </w:r>
      <w:r w:rsidR="00AF30F0">
        <w:t xml:space="preserve"> compar</w:t>
      </w:r>
      <w:r w:rsidR="003859CB">
        <w:t>ing</w:t>
      </w:r>
      <w:r w:rsidR="00AF30F0">
        <w:t xml:space="preserve"> </w:t>
      </w:r>
      <w:proofErr w:type="spellStart"/>
      <w:r w:rsidR="00AF30F0" w:rsidRPr="00AF30F0">
        <w:rPr>
          <w:i/>
        </w:rPr>
        <w:t>W</w:t>
      </w:r>
      <w:r w:rsidR="00AF30F0" w:rsidRPr="00AF30F0">
        <w:rPr>
          <w:i/>
          <w:vertAlign w:val="subscript"/>
        </w:rPr>
        <w:t>r</w:t>
      </w:r>
      <w:proofErr w:type="spellEnd"/>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 xml:space="preserve">s.  </w:t>
      </w:r>
    </w:p>
    <w:p w14:paraId="23148124" w14:textId="77777777" w:rsidR="00FB74DC" w:rsidRDefault="00FB74DC" w:rsidP="000F3BA2">
      <w:pPr>
        <w:spacing w:line="480" w:lineRule="auto"/>
        <w:jc w:val="center"/>
        <w:rPr>
          <w:b/>
        </w:rPr>
      </w:pPr>
    </w:p>
    <w:p w14:paraId="64AB03CA" w14:textId="77777777" w:rsidR="007C0890" w:rsidRDefault="00F85910" w:rsidP="000F3BA2">
      <w:pPr>
        <w:spacing w:line="480" w:lineRule="auto"/>
        <w:jc w:val="center"/>
        <w:rPr>
          <w:b/>
        </w:rPr>
      </w:pPr>
      <w:r w:rsidRPr="00F85910">
        <w:rPr>
          <w:b/>
        </w:rPr>
        <w:t>Methods</w:t>
      </w:r>
    </w:p>
    <w:p w14:paraId="0FBD41B0" w14:textId="77777777"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 xml:space="preserve">and managers across the Midwestern and </w:t>
      </w:r>
      <w:smartTag w:uri="urn:schemas-microsoft-com:office:smarttags" w:element="place">
        <w:r w:rsidR="00CB137C">
          <w:t>Western</w:t>
        </w:r>
        <w:r w:rsidR="007A2389">
          <w:t xml:space="preserve"> United States</w:t>
        </w:r>
      </w:smartTag>
      <w:r>
        <w:t>.</w:t>
      </w:r>
      <w:r w:rsidR="00F21D9F">
        <w:t xml:space="preserve">  We collected total length, total weight, and stomach-contents weight data from 1,133 smallmouth bass individuals from four impoundments in eastern </w:t>
      </w:r>
      <w:smartTag w:uri="urn:schemas-microsoft-com:office:smarttags" w:element="State">
        <w:smartTag w:uri="urn:schemas-microsoft-com:office:smarttags" w:element="place">
          <w:r w:rsidR="00F21D9F">
            <w:t>South Dakota</w:t>
          </w:r>
        </w:smartTag>
      </w:smartTag>
      <w:r w:rsidR="00F21D9F">
        <w:t xml:space="preserve">.  For walleye, we collected length, total weight, and stomach-contents weight data from 953 individuals from </w:t>
      </w:r>
      <w:r w:rsidR="00F21D9F" w:rsidRPr="004B539F">
        <w:t>six</w:t>
      </w:r>
      <w:r w:rsidR="00F21D9F">
        <w:t xml:space="preserve"> populations including impoundments in eastern </w:t>
      </w:r>
      <w:smartTag w:uri="urn:schemas-microsoft-com:office:smarttags" w:element="State">
        <w:smartTag w:uri="urn:schemas-microsoft-com:office:smarttags" w:element="place">
          <w:r w:rsidR="00F21D9F">
            <w:t>South Dakota</w:t>
          </w:r>
        </w:smartTag>
      </w:smartTag>
      <w:r w:rsidR="00F21D9F">
        <w:t xml:space="preserve"> (</w:t>
      </w:r>
      <w:r w:rsidR="00F21D9F" w:rsidRPr="00BE636F">
        <w:rPr>
          <w:i/>
        </w:rPr>
        <w:t>n</w:t>
      </w:r>
      <w:r w:rsidR="00F21D9F">
        <w:t xml:space="preserve"> = 3), </w:t>
      </w:r>
      <w:smartTag w:uri="urn:schemas-microsoft-com:office:smarttags" w:element="State">
        <w:smartTag w:uri="urn:schemas-microsoft-com:office:smarttags" w:element="place">
          <w:r w:rsidR="00F21D9F">
            <w:t>Nebraska</w:t>
          </w:r>
        </w:smartTag>
      </w:smartTag>
      <w:r w:rsidR="00F21D9F">
        <w:t xml:space="preserve"> (</w:t>
      </w:r>
      <w:r w:rsidR="00F21D9F" w:rsidRPr="00BE636F">
        <w:rPr>
          <w:i/>
        </w:rPr>
        <w:t>n</w:t>
      </w:r>
      <w:r w:rsidR="00F21D9F">
        <w:t xml:space="preserve"> = 1), </w:t>
      </w:r>
      <w:smartTag w:uri="urn:schemas-microsoft-com:office:smarttags" w:element="State">
        <w:smartTag w:uri="urn:schemas-microsoft-com:office:smarttags" w:element="place">
          <w:r w:rsidR="00F21D9F">
            <w:t>Kansas</w:t>
          </w:r>
        </w:smartTag>
      </w:smartTag>
      <w:r w:rsidR="00F21D9F">
        <w:t xml:space="preserve"> (</w:t>
      </w:r>
      <w:r w:rsidR="00F21D9F" w:rsidRPr="00BE636F">
        <w:rPr>
          <w:i/>
        </w:rPr>
        <w:t>n</w:t>
      </w:r>
      <w:r w:rsidR="00F21D9F">
        <w:t xml:space="preserve"> = 1), and the </w:t>
      </w:r>
      <w:smartTag w:uri="urn:schemas-microsoft-com:office:smarttags" w:element="place">
        <w:r w:rsidR="00F21D9F">
          <w:t>Missouri River</w:t>
        </w:r>
      </w:smartTag>
      <w:r w:rsidR="00F21D9F">
        <w:t xml:space="preserve"> upstream of Ft. Peck Reservoir in </w:t>
      </w:r>
      <w:smartTag w:uri="urn:schemas-microsoft-com:office:smarttags" w:element="State">
        <w:smartTag w:uri="urn:schemas-microsoft-com:office:smarttags" w:element="place">
          <w:r w:rsidR="00F21D9F">
            <w:t>Montana</w:t>
          </w:r>
        </w:smartTag>
      </w:smartTag>
      <w:r w:rsidR="00F21D9F">
        <w:t xml:space="preserve"> (</w:t>
      </w:r>
      <w:r w:rsidR="00F21D9F" w:rsidRPr="00BE636F">
        <w:rPr>
          <w:i/>
        </w:rPr>
        <w:t>n</w:t>
      </w:r>
      <w:r w:rsidR="00F21D9F">
        <w:t xml:space="preserve"> = 1).  </w:t>
      </w:r>
      <w:r w:rsidR="007A2389">
        <w:t xml:space="preserve">  </w:t>
      </w:r>
      <w:r w:rsidR="005B1BB0">
        <w:t xml:space="preserve">We calculated </w:t>
      </w:r>
      <w:proofErr w:type="spellStart"/>
      <w:r w:rsidR="005B1BB0" w:rsidRPr="005B1BB0">
        <w:rPr>
          <w:i/>
        </w:rPr>
        <w:t>W</w:t>
      </w:r>
      <w:r w:rsidR="005B1BB0" w:rsidRPr="005B1BB0">
        <w:rPr>
          <w:i/>
          <w:vertAlign w:val="subscript"/>
        </w:rPr>
        <w:t>r</w:t>
      </w:r>
      <w:proofErr w:type="spellEnd"/>
      <w:r w:rsidR="005B1BB0">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proofErr w:type="spellStart"/>
      <w:r w:rsidR="005B1BB0" w:rsidRPr="005B1BB0">
        <w:rPr>
          <w:i/>
        </w:rPr>
        <w:t>W</w:t>
      </w:r>
      <w:r w:rsidR="005B1BB0" w:rsidRPr="005B1BB0">
        <w:rPr>
          <w:i/>
          <w:vertAlign w:val="subscript"/>
        </w:rPr>
        <w:t>r</w:t>
      </w:r>
      <w:proofErr w:type="spellEnd"/>
      <w:r w:rsidR="005B1BB0">
        <w:t>)</w:t>
      </w:r>
      <w:r w:rsidR="00090B0D">
        <w:t xml:space="preserve">, excluding </w:t>
      </w:r>
      <w:r w:rsidR="005B1BB0">
        <w:t>stomach contents (</w:t>
      </w:r>
      <w:proofErr w:type="spellStart"/>
      <w:r w:rsidR="005B1BB0" w:rsidRPr="005B1BB0">
        <w:rPr>
          <w:i/>
        </w:rPr>
        <w:t>W</w:t>
      </w:r>
      <w:r w:rsidR="005B1BB0" w:rsidRPr="005B1BB0">
        <w:rPr>
          <w:i/>
          <w:vertAlign w:val="subscript"/>
        </w:rPr>
        <w:t>r</w:t>
      </w:r>
      <w:r w:rsidR="00B32C9B" w:rsidRPr="00B32C9B">
        <w:rPr>
          <w:vertAlign w:val="subscript"/>
        </w:rPr>
        <w:t>E</w:t>
      </w:r>
      <w:proofErr w:type="spellEnd"/>
      <w:r w:rsidR="005B1BB0">
        <w:t>)</w:t>
      </w:r>
      <w:r w:rsidR="00090B0D">
        <w:t xml:space="preserve">, and including </w:t>
      </w:r>
      <w:r w:rsidR="004E3C3B">
        <w:t>the estimated maximum stomach capacity (</w:t>
      </w:r>
      <w:proofErr w:type="spellStart"/>
      <w:r w:rsidR="004E3C3B" w:rsidRPr="004E3C3B">
        <w:rPr>
          <w:i/>
        </w:rPr>
        <w:t>W</w:t>
      </w:r>
      <w:r w:rsidR="004E3C3B" w:rsidRPr="004E3C3B">
        <w:rPr>
          <w:i/>
          <w:vertAlign w:val="subscript"/>
        </w:rPr>
        <w:t>r</w:t>
      </w:r>
      <w:r w:rsidR="004E3C3B" w:rsidRPr="004E3C3B">
        <w:rPr>
          <w:vertAlign w:val="subscript"/>
        </w:rPr>
        <w:t>MAX</w:t>
      </w:r>
      <w:proofErr w:type="spellEnd"/>
      <w:r w:rsidR="004E3C3B">
        <w:t>)</w:t>
      </w:r>
      <w:r w:rsidR="00383BC8">
        <w:t xml:space="preserve">.  </w:t>
      </w:r>
    </w:p>
    <w:p w14:paraId="6A8DC697" w14:textId="77777777" w:rsidR="000775C9" w:rsidRDefault="003673A7" w:rsidP="000775C9">
      <w:pPr>
        <w:spacing w:line="480" w:lineRule="auto"/>
        <w:ind w:firstLine="720"/>
      </w:pPr>
      <w:r>
        <w:t xml:space="preserve">We estimated </w:t>
      </w:r>
      <w:proofErr w:type="spellStart"/>
      <w:r w:rsidRPr="003673A7">
        <w:rPr>
          <w:i/>
          <w:iCs/>
        </w:rPr>
        <w:t>W</w:t>
      </w:r>
      <w:r w:rsidRPr="003673A7">
        <w:rPr>
          <w:i/>
          <w:iCs/>
          <w:vertAlign w:val="subscript"/>
        </w:rPr>
        <w:t>r</w:t>
      </w:r>
      <w:r w:rsidRPr="003673A7">
        <w:rPr>
          <w:vertAlign w:val="subscript"/>
        </w:rPr>
        <w:t>MAX</w:t>
      </w:r>
      <w:proofErr w:type="spellEnd"/>
      <w:r>
        <w:rPr>
          <w:vertAlign w:val="subscript"/>
        </w:rPr>
        <w:t xml:space="preserve"> </w:t>
      </w:r>
      <w:r>
        <w:t>using non-linear quantile regression (</w:t>
      </w:r>
      <w:proofErr w:type="spellStart"/>
      <w:r>
        <w:t>Koenker</w:t>
      </w:r>
      <w:proofErr w:type="spellEnd"/>
      <w:r>
        <w:t xml:space="preserve"> and Basset 1978) with the </w:t>
      </w:r>
      <w:proofErr w:type="spellStart"/>
      <w:r>
        <w:t>quantreg</w:t>
      </w:r>
      <w:proofErr w:type="spellEnd"/>
      <w:r>
        <w:t xml:space="preserve"> package </w:t>
      </w:r>
      <w:r w:rsidR="00C13946">
        <w:t>i</w:t>
      </w:r>
      <w:r>
        <w:t>n R 3.1.0 (</w:t>
      </w:r>
      <w:proofErr w:type="spellStart"/>
      <w:r>
        <w:t>Koenker</w:t>
      </w:r>
      <w:proofErr w:type="spellEnd"/>
      <w:r>
        <w:t xml:space="preserve"> 2013)</w:t>
      </w:r>
      <w:r w:rsidR="00FF77CD">
        <w:t>.  Quantile regression is a method for estimating functional relations</w:t>
      </w:r>
      <w:r w:rsidR="000775C9">
        <w:t>hips</w:t>
      </w:r>
      <w:r w:rsidR="00FF77CD">
        <w:t xml:space="preserve"> between variables for all portions of a distribution (Cade and </w:t>
      </w:r>
      <w:smartTag w:uri="urn:schemas-microsoft-com:office:smarttags" w:element="time">
        <w:smartTagPr>
          <w:attr w:name="Hour" w:val="12"/>
          <w:attr w:name="Minute" w:val="0"/>
        </w:smartTagPr>
        <w:r w:rsidR="00FF77CD">
          <w:lastRenderedPageBreak/>
          <w:t>Noon</w:t>
        </w:r>
      </w:smartTag>
      <w:r w:rsidR="00FF77CD">
        <w:t xml:space="preserve"> 2003).</w:t>
      </w:r>
      <w:r w:rsidR="003C6E26">
        <w:t xml:space="preserve">  For </w:t>
      </w:r>
      <w:r w:rsidR="000775C9">
        <w:t>both</w:t>
      </w:r>
      <w:r w:rsidR="003C6E26">
        <w:t xml:space="preserve"> species, we regressed the 95</w:t>
      </w:r>
      <w:r w:rsidR="003C6E26" w:rsidRPr="003C6E26">
        <w:rPr>
          <w:vertAlign w:val="superscript"/>
        </w:rPr>
        <w:t>th</w:t>
      </w:r>
      <w:r w:rsidR="003C6E26">
        <w:t xml:space="preserve"> quantile of weight of the observed stomach contents (g) as a function of the total weight (g) of the indi</w:t>
      </w:r>
      <w:r w:rsidR="000775C9">
        <w:t>vidual using the formula</w:t>
      </w:r>
    </w:p>
    <w:p w14:paraId="5C087DE6" w14:textId="77777777" w:rsidR="000775C9" w:rsidRDefault="00BF6BA6" w:rsidP="000775C9">
      <w:pPr>
        <w:spacing w:line="480" w:lineRule="auto"/>
        <w:jc w:val="center"/>
      </w:pPr>
      <w:r w:rsidRPr="000775C9">
        <w:rPr>
          <w:position w:val="-12"/>
        </w:rPr>
        <w:object w:dxaOrig="1040" w:dyaOrig="380" w14:anchorId="7A922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8" o:title=""/>
          </v:shape>
          <o:OLEObject Type="Embed" ProgID="Equation.3" ShapeID="_x0000_i1025" DrawAspect="Content" ObjectID="_1578388266" r:id="rId9"/>
        </w:object>
      </w:r>
      <w:r w:rsidR="000775C9">
        <w:t>,</w:t>
      </w:r>
    </w:p>
    <w:p w14:paraId="4CD2C1BC" w14:textId="77777777" w:rsidR="003673A7" w:rsidRDefault="000775C9" w:rsidP="0092123F">
      <w:pPr>
        <w:spacing w:line="480" w:lineRule="auto"/>
      </w:pPr>
      <w:r>
        <w:t xml:space="preserve">where </w:t>
      </w:r>
      <w:proofErr w:type="spellStart"/>
      <w:r>
        <w:rPr>
          <w:i/>
        </w:rPr>
        <w:t>S</w:t>
      </w:r>
      <w:r w:rsidRPr="000775C9">
        <w:rPr>
          <w:i/>
          <w:vertAlign w:val="subscript"/>
        </w:rPr>
        <w:t>w</w:t>
      </w:r>
      <w:proofErr w:type="spellEnd"/>
      <w:r>
        <w:t xml:space="preserve"> = weight of the observed stomach contents of an individual (g), </w:t>
      </w:r>
      <w:r>
        <w:rPr>
          <w:i/>
        </w:rPr>
        <w:t>W</w:t>
      </w:r>
      <w:r>
        <w:t xml:space="preserve"> = total weight of the fish </w:t>
      </w:r>
      <w:r w:rsidR="00BF6BA6">
        <w:t>(g) less the weight of the stomach contents</w:t>
      </w:r>
      <w:r>
        <w:t xml:space="preserve">, and </w:t>
      </w:r>
      <w:r>
        <w:rPr>
          <w:i/>
        </w:rPr>
        <w:t>a</w:t>
      </w:r>
      <w:r>
        <w:t xml:space="preserve"> and </w:t>
      </w:r>
      <w:r>
        <w:rPr>
          <w:i/>
        </w:rPr>
        <w:t>b</w:t>
      </w:r>
      <w:r>
        <w:t xml:space="preserve"> are derived from non-linear </w:t>
      </w:r>
      <w:r w:rsidR="00BF6BA6">
        <w:t xml:space="preserve">quantile </w:t>
      </w:r>
      <w:r>
        <w:t>regression (</w:t>
      </w:r>
      <w:proofErr w:type="spellStart"/>
      <w:r w:rsidR="00BF6BA6">
        <w:t>Koenker</w:t>
      </w:r>
      <w:proofErr w:type="spellEnd"/>
      <w:r w:rsidR="00BF6BA6">
        <w:t xml:space="preserve"> and Bassett 1978; Cade and Noon 2003</w:t>
      </w:r>
      <w:r>
        <w:t>).</w:t>
      </w:r>
      <w:r w:rsidR="00BF6BA6">
        <w:t xml:space="preserve">  </w:t>
      </w:r>
      <w:r w:rsidR="0092123F">
        <w:t xml:space="preserve">We then estimated maximum stomach contents weight of each individual fish.  We added the maximum stomach contents weight to the weight of the fish—minus the observed stomach contents weight—to obtain </w:t>
      </w:r>
      <w:proofErr w:type="spellStart"/>
      <w:r w:rsidR="0092123F" w:rsidRPr="00D807A0">
        <w:rPr>
          <w:i/>
        </w:rPr>
        <w:t>W</w:t>
      </w:r>
      <w:r w:rsidR="0092123F" w:rsidRPr="00D807A0">
        <w:rPr>
          <w:i/>
          <w:vertAlign w:val="subscript"/>
        </w:rPr>
        <w:t>r</w:t>
      </w:r>
      <w:r w:rsidR="0092123F" w:rsidRPr="00D807A0">
        <w:rPr>
          <w:vertAlign w:val="subscript"/>
        </w:rPr>
        <w:t>MAX</w:t>
      </w:r>
      <w:proofErr w:type="spellEnd"/>
      <w:r w:rsidR="0092123F">
        <w:t xml:space="preserve"> values.  </w:t>
      </w:r>
    </w:p>
    <w:p w14:paraId="4C5F39B0" w14:textId="77777777" w:rsidR="00AC5687" w:rsidDel="0092123F" w:rsidRDefault="00AC5687" w:rsidP="004E53DE">
      <w:pPr>
        <w:spacing w:line="480" w:lineRule="auto"/>
        <w:ind w:firstLine="720"/>
        <w:rPr>
          <w:del w:id="12" w:author="Steven Harris Ranney" w:date="2014-06-13T14:54:00Z"/>
        </w:rPr>
      </w:pPr>
      <w:del w:id="13" w:author="Steven Harris Ranney" w:date="2014-06-13T14:54:00Z">
        <w:r w:rsidDel="0092123F">
          <w:delText>W</w:delText>
        </w:r>
        <w:r w:rsidR="004E3C3B" w:rsidDel="0092123F">
          <w:delText xml:space="preserve">e estimated the maximum stomach capacity </w:delText>
        </w:r>
        <w:r w:rsidR="00A02EE5" w:rsidDel="0092123F">
          <w:delText xml:space="preserve">of </w:delText>
        </w:r>
        <w:r w:rsidR="006F709D" w:rsidDel="0092123F">
          <w:delText xml:space="preserve">both smallmouth bass and walleye </w:delText>
        </w:r>
        <w:r w:rsidR="00BD6620" w:rsidDel="0092123F">
          <w:delText xml:space="preserve">using non-linear regression </w:delText>
        </w:r>
        <w:r w:rsidR="006F709D" w:rsidDel="0092123F">
          <w:delText>(Knight and Margraf 1982; Phelps et al. 2007</w:delText>
        </w:r>
        <w:r w:rsidR="004E3C3B" w:rsidDel="0092123F">
          <w:delText>).</w:delText>
        </w:r>
        <w:r w:rsidR="002448CE" w:rsidDel="0092123F">
          <w:delText xml:space="preserve">  For each species, we selected the individuals with the highest stomach contents weight in each length category [substock, stock – quality (S-Q), quality – preferred (Q-P), preferred – memorable (P-M), and memorable – trophy (M-T)</w:delText>
        </w:r>
        <w:r w:rsidR="008B0046" w:rsidDel="0092123F">
          <w:delText>; Gabelhouse 1984</w:delText>
        </w:r>
        <w:r w:rsidR="002448CE" w:rsidDel="0092123F">
          <w:delText xml:space="preserve">] </w:delText>
        </w:r>
        <w:r w:rsidR="00EB5B69" w:rsidDel="0092123F">
          <w:delText>by population</w:delText>
        </w:r>
        <w:r w:rsidR="002448CE" w:rsidDel="0092123F">
          <w:delText xml:space="preserve">.  </w:delText>
        </w:r>
        <w:r w:rsidDel="0092123F">
          <w:delText>This resulted in f</w:delText>
        </w:r>
        <w:r w:rsidR="00077486" w:rsidDel="0092123F">
          <w:delText>our</w:delText>
        </w:r>
        <w:r w:rsidDel="0092123F">
          <w:delText xml:space="preserve"> individuals in </w:delText>
        </w:r>
        <w:r w:rsidR="004E53DE" w:rsidDel="0092123F">
          <w:delText xml:space="preserve">all </w:delText>
        </w:r>
        <w:r w:rsidDel="0092123F">
          <w:delText xml:space="preserve">length </w:delText>
        </w:r>
        <w:r w:rsidR="004E53DE" w:rsidDel="0092123F">
          <w:delText xml:space="preserve">categories </w:delText>
        </w:r>
        <w:r w:rsidDel="0092123F">
          <w:delText xml:space="preserve">for </w:delText>
        </w:r>
        <w:r w:rsidR="00077486" w:rsidDel="0092123F">
          <w:delText>smallmouth bass</w:delText>
        </w:r>
        <w:r w:rsidDel="0092123F">
          <w:delText xml:space="preserve"> and </w:delText>
        </w:r>
        <w:r w:rsidR="004743B9" w:rsidDel="0092123F">
          <w:delText xml:space="preserve">six </w:delText>
        </w:r>
        <w:r w:rsidDel="0092123F">
          <w:delText>individuals</w:delText>
        </w:r>
        <w:r w:rsidR="004743B9" w:rsidDel="0092123F">
          <w:delText xml:space="preserve"> each</w:delText>
        </w:r>
        <w:r w:rsidDel="0092123F">
          <w:delText xml:space="preserve"> </w:delText>
        </w:r>
        <w:r w:rsidR="004743B9" w:rsidDel="0092123F">
          <w:delText>in the substock, S-Q, Q-P, and P-M categories</w:delText>
        </w:r>
        <w:r w:rsidDel="0092123F">
          <w:delText xml:space="preserve"> </w:delText>
        </w:r>
        <w:r w:rsidR="004743B9" w:rsidDel="0092123F">
          <w:delText xml:space="preserve">and five individuals in the M-T category </w:delText>
        </w:r>
        <w:r w:rsidDel="0092123F">
          <w:delText xml:space="preserve">for </w:delText>
        </w:r>
        <w:r w:rsidR="00077486" w:rsidDel="0092123F">
          <w:delText>walleye</w:delText>
        </w:r>
        <w:r w:rsidDel="0092123F">
          <w:delText xml:space="preserve">.  </w:delText>
        </w:r>
        <w:r w:rsidR="004743B9" w:rsidDel="0092123F">
          <w:delText xml:space="preserve">One South Dakota population did not have any walleye in the M-T length category.  </w:delText>
        </w:r>
        <w:r w:rsidR="00CB7D69" w:rsidDel="0092123F">
          <w:delText xml:space="preserve">Most aquatic organisms have a specific density of 1.02 to 1.05 g/ml (Lampert and Sommer 1997).  To calculate </w:delText>
        </w:r>
        <w:commentRangeStart w:id="14"/>
        <w:r w:rsidR="00CB7D69" w:rsidDel="0092123F">
          <w:delText xml:space="preserve">the highest effect </w:delText>
        </w:r>
        <w:commentRangeEnd w:id="14"/>
        <w:r w:rsidR="00A02EE5" w:rsidDel="0092123F">
          <w:rPr>
            <w:rStyle w:val="CommentReference"/>
          </w:rPr>
          <w:commentReference w:id="14"/>
        </w:r>
        <w:r w:rsidR="00CB7D69" w:rsidDel="0092123F">
          <w:delText>of maximum stomach contents on fish condition, w</w:delText>
        </w:r>
        <w:r w:rsidR="002448CE" w:rsidDel="0092123F">
          <w:delText xml:space="preserve">e converted stomach contents weight (g) to volume (ml) using </w:delText>
        </w:r>
        <w:r w:rsidR="00C10F4E" w:rsidDel="0092123F">
          <w:delText>a conservative</w:delText>
        </w:r>
        <w:r w:rsidR="00CB7D69" w:rsidDel="0092123F">
          <w:delText xml:space="preserve"> </w:delText>
        </w:r>
        <w:r w:rsidR="002448CE" w:rsidDel="0092123F">
          <w:delText>density conversion factor of 1.05 g/ml (</w:delText>
        </w:r>
        <w:r w:rsidR="00350CC7" w:rsidDel="0092123F">
          <w:delText>Lampert and Sommer 1997</w:delText>
        </w:r>
        <w:r w:rsidR="000F3BA2" w:rsidDel="0092123F">
          <w:delText xml:space="preserve">).  </w:delText>
        </w:r>
      </w:del>
    </w:p>
    <w:p w14:paraId="7C350075" w14:textId="77777777" w:rsidR="00344691" w:rsidDel="0092123F" w:rsidRDefault="0028633F" w:rsidP="00857C73">
      <w:pPr>
        <w:spacing w:line="480" w:lineRule="auto"/>
        <w:ind w:firstLine="720"/>
        <w:rPr>
          <w:del w:id="15" w:author="Steven Harris Ranney" w:date="2014-06-13T14:54:00Z"/>
        </w:rPr>
      </w:pPr>
      <w:del w:id="16" w:author="Steven Harris Ranney" w:date="2014-06-13T14:54:00Z">
        <w:r w:rsidDel="0092123F">
          <w:delText>W</w:delText>
        </w:r>
        <w:r w:rsidR="0091565D" w:rsidDel="0092123F">
          <w:delText>e regressed stomach volume</w:delText>
        </w:r>
        <w:r w:rsidR="002D2576" w:rsidDel="0092123F">
          <w:delText>s</w:delText>
        </w:r>
        <w:r w:rsidR="0091565D" w:rsidDel="0092123F">
          <w:delText xml:space="preserve"> (ml) </w:delText>
        </w:r>
        <w:r w:rsidR="00A02EE5" w:rsidDel="0092123F">
          <w:delText xml:space="preserve">against </w:delText>
        </w:r>
        <w:r w:rsidR="0091565D" w:rsidDel="0092123F">
          <w:delText>total length</w:delText>
        </w:r>
        <w:r w:rsidR="002D2576" w:rsidDel="0092123F">
          <w:delText>s</w:delText>
        </w:r>
        <w:r w:rsidR="0091565D" w:rsidDel="0092123F">
          <w:delText xml:space="preserve"> (mm)</w:delText>
        </w:r>
        <w:r w:rsidR="00FE3B31" w:rsidDel="0092123F">
          <w:delText xml:space="preserve"> </w:delText>
        </w:r>
        <w:r w:rsidR="006F4D54" w:rsidDel="0092123F">
          <w:delText xml:space="preserve">of </w:delText>
        </w:r>
        <w:r w:rsidDel="0092123F">
          <w:delText>individuals with the highest estimated stomach volume</w:delText>
        </w:r>
        <w:r w:rsidR="00A02EE5" w:rsidDel="0092123F">
          <w:delText>s</w:delText>
        </w:r>
        <w:r w:rsidDel="0092123F">
          <w:delText xml:space="preserve"> </w:delText>
        </w:r>
        <w:r w:rsidR="00A02EE5" w:rsidDel="0092123F">
          <w:delText xml:space="preserve">in each </w:delText>
        </w:r>
        <w:r w:rsidR="001503FD" w:rsidDel="0092123F">
          <w:delText xml:space="preserve">length class of each </w:delText>
        </w:r>
        <w:r w:rsidDel="0092123F">
          <w:delText xml:space="preserve">population </w:delText>
        </w:r>
        <w:r w:rsidR="00FE3B31" w:rsidDel="0092123F">
          <w:delText>(</w:delText>
        </w:r>
        <w:r w:rsidR="0062191F" w:rsidDel="0092123F">
          <w:delText xml:space="preserve">Knight and Margraf </w:delText>
        </w:r>
        <w:r w:rsidR="0062191F" w:rsidDel="0092123F">
          <w:lastRenderedPageBreak/>
          <w:delText>1982; Phelps et al. 2007</w:delText>
        </w:r>
        <w:r w:rsidR="00FE3B31" w:rsidDel="0092123F">
          <w:delText>)</w:delText>
        </w:r>
        <w:r w:rsidR="006F4D54" w:rsidDel="0092123F">
          <w:delText xml:space="preserve"> to develop </w:delText>
        </w:r>
        <w:r w:rsidR="00AC5687" w:rsidDel="0092123F">
          <w:delText>non-linear regression</w:delText>
        </w:r>
        <w:r w:rsidR="006F4D54" w:rsidDel="0092123F">
          <w:delText>s</w:delText>
        </w:r>
        <w:r w:rsidR="00AC5687" w:rsidDel="0092123F">
          <w:delText xml:space="preserve"> </w:delText>
        </w:r>
        <w:r w:rsidR="006F4D54" w:rsidDel="0092123F">
          <w:delText xml:space="preserve">for each species </w:delText>
        </w:r>
        <w:r w:rsidR="002448CE" w:rsidDel="0092123F">
          <w:delText>to estimate maximum stomach</w:delText>
        </w:r>
        <w:r w:rsidR="00344691" w:rsidDel="0092123F">
          <w:delText xml:space="preserve"> volume </w:delText>
        </w:r>
        <w:r w:rsidR="002D2576" w:rsidDel="0092123F">
          <w:delText xml:space="preserve">at length </w:delText>
        </w:r>
      </w:del>
    </w:p>
    <w:p w14:paraId="185F7B72" w14:textId="77777777" w:rsidR="005B1BB0" w:rsidDel="0092123F" w:rsidRDefault="00F16948" w:rsidP="00AC5687">
      <w:pPr>
        <w:spacing w:line="480" w:lineRule="auto"/>
        <w:jc w:val="center"/>
        <w:rPr>
          <w:del w:id="17" w:author="Steven Harris Ranney" w:date="2014-06-13T14:54:00Z"/>
        </w:rPr>
      </w:pPr>
      <w:del w:id="18" w:author="Steven Harris Ranney" w:date="2014-06-13T14:54:00Z">
        <w:r w:rsidRPr="00344691" w:rsidDel="0092123F">
          <w:rPr>
            <w:position w:val="-6"/>
          </w:rPr>
          <w:object w:dxaOrig="800" w:dyaOrig="320" w14:anchorId="53013981">
            <v:shape id="_x0000_i1026" type="#_x0000_t75" style="width:39.75pt;height:15.75pt" o:ole="">
              <v:imagedata r:id="rId10" o:title=""/>
            </v:shape>
            <o:OLEObject Type="Embed" ProgID="Equation.3" ShapeID="_x0000_i1026" DrawAspect="Content" ObjectID="_1578388267" r:id="rId11"/>
          </w:object>
        </w:r>
        <w:r w:rsidR="00344691" w:rsidDel="0092123F">
          <w:delText>,</w:delText>
        </w:r>
      </w:del>
    </w:p>
    <w:p w14:paraId="220F9078" w14:textId="77777777" w:rsidR="0092123F" w:rsidDel="0092123F" w:rsidRDefault="00344691" w:rsidP="00D807A0">
      <w:pPr>
        <w:spacing w:line="480" w:lineRule="auto"/>
        <w:rPr>
          <w:del w:id="19" w:author="Steven Harris Ranney" w:date="2014-06-13T14:54:00Z"/>
        </w:rPr>
      </w:pPr>
      <w:del w:id="20" w:author="Steven Harris Ranney" w:date="2014-06-13T14:54:00Z">
        <w:r w:rsidDel="0092123F">
          <w:delText xml:space="preserve">where </w:delText>
        </w:r>
        <w:r w:rsidDel="0092123F">
          <w:rPr>
            <w:i/>
          </w:rPr>
          <w:delText>V</w:delText>
        </w:r>
        <w:r w:rsidDel="0092123F">
          <w:delText xml:space="preserve"> = maximum </w:delText>
        </w:r>
        <w:r w:rsidR="006F4D54" w:rsidDel="0092123F">
          <w:delText xml:space="preserve">stomach </w:delText>
        </w:r>
        <w:r w:rsidDel="0092123F">
          <w:delText xml:space="preserve">volume (ml), </w:delText>
        </w:r>
        <w:r w:rsidDel="0092123F">
          <w:rPr>
            <w:i/>
          </w:rPr>
          <w:delText>L</w:delText>
        </w:r>
        <w:r w:rsidDel="0092123F">
          <w:delText xml:space="preserve"> = length</w:delText>
        </w:r>
        <w:r w:rsidR="00AC5687" w:rsidDel="0092123F">
          <w:delText xml:space="preserve"> in mm</w:delText>
        </w:r>
        <w:r w:rsidDel="0092123F">
          <w:delText xml:space="preserve">, and </w:delText>
        </w:r>
        <w:r w:rsidDel="0092123F">
          <w:rPr>
            <w:i/>
          </w:rPr>
          <w:delText>a</w:delText>
        </w:r>
        <w:r w:rsidDel="0092123F">
          <w:delText xml:space="preserve"> and </w:delText>
        </w:r>
        <w:r w:rsidDel="0092123F">
          <w:rPr>
            <w:i/>
          </w:rPr>
          <w:delText>b</w:delText>
        </w:r>
        <w:r w:rsidDel="0092123F">
          <w:delText xml:space="preserve"> are derived from non-linear regression</w:delText>
        </w:r>
        <w:r w:rsidR="006B2966" w:rsidDel="0092123F">
          <w:delText xml:space="preserve"> (</w:delText>
        </w:r>
        <w:r w:rsidR="0062191F" w:rsidDel="0092123F">
          <w:delText>Knight and Margraf 1982; Phelps et al. 2007</w:delText>
        </w:r>
        <w:r w:rsidR="006B2966" w:rsidDel="0092123F">
          <w:delText>)</w:delText>
        </w:r>
        <w:r w:rsidDel="0092123F">
          <w:delText>.</w:delText>
        </w:r>
        <w:r w:rsidR="00AC5687" w:rsidDel="0092123F">
          <w:delText xml:space="preserve">  </w:delText>
        </w:r>
        <w:r w:rsidR="006F4D54" w:rsidDel="0092123F">
          <w:delText>W</w:delText>
        </w:r>
        <w:r w:rsidR="00AC5687" w:rsidDel="0092123F">
          <w:delText xml:space="preserve">e then estimated maximum stomach volume </w:delText>
        </w:r>
        <w:r w:rsidR="006F4D54" w:rsidDel="0092123F">
          <w:delText xml:space="preserve">of each </w:delText>
        </w:r>
        <w:r w:rsidR="00AC5687" w:rsidDel="0092123F">
          <w:delText>individual fish.</w:delText>
        </w:r>
        <w:r w:rsidR="00CB7D69" w:rsidDel="0092123F">
          <w:delText xml:space="preserve">  The maximum stomach volume was then added to the weight of the fish minus the stomach contents to obtain </w:delText>
        </w:r>
        <w:r w:rsidR="00CB7D69" w:rsidRPr="00D807A0" w:rsidDel="0092123F">
          <w:rPr>
            <w:i/>
          </w:rPr>
          <w:delText>W</w:delText>
        </w:r>
        <w:r w:rsidR="00CB7D69" w:rsidRPr="00D807A0" w:rsidDel="0092123F">
          <w:rPr>
            <w:i/>
            <w:vertAlign w:val="subscript"/>
          </w:rPr>
          <w:delText>r</w:delText>
        </w:r>
        <w:r w:rsidR="00CB7D69" w:rsidRPr="00D807A0" w:rsidDel="0092123F">
          <w:rPr>
            <w:vertAlign w:val="subscript"/>
          </w:rPr>
          <w:delText>MAX</w:delText>
        </w:r>
        <w:r w:rsidR="00CB7D69" w:rsidDel="0092123F">
          <w:delText xml:space="preserve"> values.  </w:delText>
        </w:r>
      </w:del>
    </w:p>
    <w:p w14:paraId="4A260D15" w14:textId="77777777" w:rsidR="0092123F" w:rsidRDefault="0092123F" w:rsidP="00D807A0">
      <w:pPr>
        <w:numPr>
          <w:ins w:id="21" w:author="Steven Harris Ranney" w:date="2014-06-13T14:53:00Z"/>
        </w:numPr>
        <w:spacing w:line="480" w:lineRule="auto"/>
        <w:rPr>
          <w:ins w:id="22" w:author="Steven Harris Ranney" w:date="2014-06-13T14:53:00Z"/>
        </w:rPr>
      </w:pPr>
    </w:p>
    <w:p w14:paraId="30D0AF07" w14:textId="77777777" w:rsidR="00CB7D69" w:rsidRDefault="002469C6" w:rsidP="00D807A0">
      <w:pPr>
        <w:numPr>
          <w:ins w:id="23" w:author="Steven Harris Ranney" w:date="2014-06-13T14:53:00Z"/>
        </w:numPr>
        <w:spacing w:line="480" w:lineRule="auto"/>
      </w:pPr>
      <w:ins w:id="24" w:author="Steven Harris Ranney" w:date="2014-06-13T15:13:00Z">
        <w:r>
          <w:t xml:space="preserve">We used the </w:t>
        </w:r>
        <w:proofErr w:type="spellStart"/>
        <w:r>
          <w:t>Gabelhouse</w:t>
        </w:r>
        <w:proofErr w:type="spellEnd"/>
        <w:r>
          <w:t xml:space="preserve"> (1984) length categories </w:t>
        </w:r>
      </w:ins>
      <w:ins w:id="25" w:author="Steven Harris Ranney" w:date="2014-06-13T15:14:00Z">
        <w:r>
          <w:t>[</w:t>
        </w:r>
        <w:proofErr w:type="spellStart"/>
        <w:r>
          <w:t>substock</w:t>
        </w:r>
        <w:proofErr w:type="spellEnd"/>
        <w:r>
          <w:t xml:space="preserve">, stock-quality (S-Q), quality-preferred (Q-P), preferred-memorable (P-M), and memorable-trophy (M-T)] </w:t>
        </w:r>
      </w:ins>
      <w:ins w:id="26" w:author="Steven Harris Ranney" w:date="2014-06-13T15:13:00Z">
        <w:r>
          <w:t>to</w:t>
        </w:r>
      </w:ins>
      <w:ins w:id="27" w:author="Steven Harris Ranney" w:date="2014-06-13T15:15:00Z">
        <w:r>
          <w:t xml:space="preserve"> analyze our data.  W</w:t>
        </w:r>
      </w:ins>
      <w:ins w:id="28" w:author="Steven Harris Ranney" w:date="2014-06-13T15:16:00Z">
        <w:r>
          <w:t xml:space="preserve">e tested for significant differences between </w:t>
        </w:r>
      </w:ins>
      <w:commentRangeStart w:id="29"/>
      <w:r w:rsidR="00CB7D69">
        <w:t xml:space="preserve">We calculated the percent difference </w:t>
      </w:r>
      <w:commentRangeEnd w:id="29"/>
      <w:r w:rsidR="002E17CD">
        <w:rPr>
          <w:rStyle w:val="CommentReference"/>
        </w:rPr>
        <w:commentReference w:id="29"/>
      </w:r>
      <w:r w:rsidR="00CB7D69">
        <w:t xml:space="preserve">among </w:t>
      </w:r>
      <w:proofErr w:type="spellStart"/>
      <w:r w:rsidR="00CB7D69" w:rsidRPr="00406161">
        <w:rPr>
          <w:i/>
        </w:rPr>
        <w:t>W</w:t>
      </w:r>
      <w:r w:rsidR="00CB7D69" w:rsidRPr="00406161">
        <w:rPr>
          <w:i/>
          <w:vertAlign w:val="subscript"/>
        </w:rPr>
        <w:t>r</w:t>
      </w:r>
      <w:proofErr w:type="spellEnd"/>
      <w:r w:rsidR="00CB7D69">
        <w:t xml:space="preserve">, </w:t>
      </w:r>
      <w:proofErr w:type="spellStart"/>
      <w:r w:rsidR="00CB7D69" w:rsidRPr="00D807A0">
        <w:rPr>
          <w:i/>
        </w:rPr>
        <w:t>W</w:t>
      </w:r>
      <w:r w:rsidR="00CB7D69" w:rsidRPr="00D807A0">
        <w:rPr>
          <w:i/>
          <w:vertAlign w:val="subscript"/>
        </w:rPr>
        <w:t>r</w:t>
      </w:r>
      <w:r w:rsidR="00CB7D69" w:rsidRPr="00D807A0">
        <w:rPr>
          <w:vertAlign w:val="subscript"/>
        </w:rPr>
        <w:t>E</w:t>
      </w:r>
      <w:proofErr w:type="spellEnd"/>
      <w:r w:rsidR="00CB7D69">
        <w:t xml:space="preserve">, and </w:t>
      </w:r>
      <w:proofErr w:type="spellStart"/>
      <w:r w:rsidR="00CB7D69" w:rsidRPr="00D807A0">
        <w:rPr>
          <w:i/>
        </w:rPr>
        <w:t>W</w:t>
      </w:r>
      <w:r w:rsidR="00CB7D69" w:rsidRPr="00D807A0">
        <w:rPr>
          <w:i/>
          <w:vertAlign w:val="subscript"/>
        </w:rPr>
        <w:t>r</w:t>
      </w:r>
      <w:r w:rsidR="00CB7D69" w:rsidRPr="00D807A0">
        <w:rPr>
          <w:vertAlign w:val="subscript"/>
        </w:rPr>
        <w:t>MAX</w:t>
      </w:r>
      <w:proofErr w:type="spellEnd"/>
      <w:r w:rsidR="00CB7D69">
        <w:t xml:space="preserve"> 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 id="_x0000_i1027" type="#_x0000_t75" style="width:59.25pt;height:35.25pt" o:ole="">
            <v:imagedata r:id="rId12" o:title=""/>
          </v:shape>
          <o:OLEObject Type="Embed" ProgID="Equation.3" ShapeID="_x0000_i1027" DrawAspect="Content" ObjectID="_1578388268" r:id="rId13"/>
        </w:object>
      </w:r>
      <w:r>
        <w:t>,</w:t>
      </w:r>
    </w:p>
    <w:p w14:paraId="74C5DCDE" w14:textId="77777777" w:rsidR="00344691" w:rsidRDefault="00CB7D69" w:rsidP="0092123F">
      <w:pPr>
        <w:spacing w:line="480" w:lineRule="auto"/>
      </w:pPr>
      <w:r>
        <w:t xml:space="preserve">where </w:t>
      </w:r>
      <w:r w:rsidRPr="00406161">
        <w:rPr>
          <w:i/>
        </w:rPr>
        <w:t>z</w:t>
      </w:r>
      <w:r>
        <w:t xml:space="preserve"> = the experimental value (i.e., </w:t>
      </w:r>
      <w:proofErr w:type="spellStart"/>
      <w:r w:rsidRPr="00B4150E">
        <w:rPr>
          <w:i/>
        </w:rPr>
        <w:t>W</w:t>
      </w:r>
      <w:r w:rsidRPr="00B4150E">
        <w:rPr>
          <w:i/>
          <w:vertAlign w:val="subscript"/>
        </w:rPr>
        <w:t>r</w:t>
      </w:r>
      <w:r w:rsidRPr="00B4150E">
        <w:rPr>
          <w:vertAlign w:val="subscript"/>
        </w:rPr>
        <w:t>E</w:t>
      </w:r>
      <w:proofErr w:type="spellEnd"/>
      <w:r w:rsidR="0092123F" w:rsidRPr="0092123F">
        <w:t>,</w:t>
      </w:r>
      <w:r w:rsidR="0092123F">
        <w:t xml:space="preserve"> </w:t>
      </w:r>
      <w:proofErr w:type="spellStart"/>
      <w:r w:rsidRPr="00B4150E">
        <w:rPr>
          <w:i/>
        </w:rPr>
        <w:t>W</w:t>
      </w:r>
      <w:r w:rsidRPr="00B4150E">
        <w:rPr>
          <w:i/>
          <w:vertAlign w:val="subscript"/>
        </w:rPr>
        <w:t>r</w:t>
      </w:r>
      <w:proofErr w:type="spellEnd"/>
      <w:r w:rsidR="0092123F" w:rsidRPr="0092123F">
        <w:rPr>
          <w:i/>
        </w:rPr>
        <w:t>,</w:t>
      </w:r>
      <w:r w:rsidR="0092123F">
        <w:rPr>
          <w:i/>
        </w:rPr>
        <w:t xml:space="preserve"> </w:t>
      </w:r>
      <w:r w:rsidR="0092123F">
        <w:rPr>
          <w:iCs/>
        </w:rPr>
        <w:t>or</w:t>
      </w:r>
      <w:r w:rsidR="0092123F">
        <w:rPr>
          <w:i/>
        </w:rPr>
        <w:t xml:space="preserve"> </w:t>
      </w:r>
      <w:proofErr w:type="spellStart"/>
      <w:r w:rsidR="0092123F">
        <w:rPr>
          <w:i/>
        </w:rPr>
        <w:t>W</w:t>
      </w:r>
      <w:r w:rsidR="0092123F" w:rsidRPr="0092123F">
        <w:rPr>
          <w:i/>
          <w:vertAlign w:val="subscript"/>
        </w:rPr>
        <w:t>r</w:t>
      </w:r>
      <w:r w:rsidR="0092123F" w:rsidRPr="0092123F">
        <w:rPr>
          <w:iCs/>
          <w:vertAlign w:val="subscript"/>
        </w:rPr>
        <w:t>MAX</w:t>
      </w:r>
      <w:proofErr w:type="spellEnd"/>
      <w:r>
        <w:t xml:space="preserve">) and </w:t>
      </w:r>
      <w:r w:rsidRPr="00406161">
        <w:rPr>
          <w:i/>
        </w:rPr>
        <w:t>z</w:t>
      </w:r>
      <w:r w:rsidRPr="00406161">
        <w:rPr>
          <w:vertAlign w:val="subscript"/>
        </w:rPr>
        <w:t>1</w:t>
      </w:r>
      <w:r>
        <w:t xml:space="preserve"> = the observed value (</w:t>
      </w:r>
      <w:proofErr w:type="spellStart"/>
      <w:r w:rsidRPr="00B4150E">
        <w:rPr>
          <w:i/>
        </w:rPr>
        <w:t>W</w:t>
      </w:r>
      <w:r w:rsidRPr="00B4150E">
        <w:rPr>
          <w:i/>
          <w:vertAlign w:val="subscript"/>
        </w:rPr>
        <w:t>r</w:t>
      </w:r>
      <w:proofErr w:type="spellEnd"/>
      <w:r w:rsidR="0092123F">
        <w:rPr>
          <w:i/>
          <w:vertAlign w:val="subscript"/>
        </w:rPr>
        <w:t xml:space="preserve">, </w:t>
      </w:r>
      <w:proofErr w:type="spellStart"/>
      <w:r w:rsidR="0092123F" w:rsidRPr="00B4150E">
        <w:rPr>
          <w:i/>
        </w:rPr>
        <w:t>W</w:t>
      </w:r>
      <w:r w:rsidR="0092123F" w:rsidRPr="00B4150E">
        <w:rPr>
          <w:i/>
          <w:vertAlign w:val="subscript"/>
        </w:rPr>
        <w:t>r</w:t>
      </w:r>
      <w:proofErr w:type="spellEnd"/>
      <w:r w:rsidR="0092123F" w:rsidRPr="0092123F">
        <w:rPr>
          <w:i/>
        </w:rPr>
        <w:t>,</w:t>
      </w:r>
      <w:r w:rsidR="0092123F">
        <w:rPr>
          <w:i/>
        </w:rPr>
        <w:t xml:space="preserve"> </w:t>
      </w:r>
      <w:r>
        <w:t xml:space="preserve">or </w:t>
      </w:r>
      <w:proofErr w:type="spellStart"/>
      <w:r w:rsidRPr="00B4150E">
        <w:rPr>
          <w:i/>
        </w:rPr>
        <w:t>W</w:t>
      </w:r>
      <w:r w:rsidRPr="00B4150E">
        <w:rPr>
          <w:i/>
          <w:vertAlign w:val="subscript"/>
        </w:rPr>
        <w:t>r</w:t>
      </w:r>
      <w:r w:rsidRPr="00B4150E">
        <w:rPr>
          <w:vertAlign w:val="subscript"/>
        </w:rPr>
        <w:t>MAX</w:t>
      </w:r>
      <w:proofErr w:type="spellEnd"/>
      <w:r>
        <w:t xml:space="preserve">), depending on the comparison made.  </w:t>
      </w:r>
    </w:p>
    <w:p w14:paraId="65B71C65" w14:textId="77777777" w:rsidR="0091565D" w:rsidRPr="0091565D" w:rsidRDefault="00D0424D" w:rsidP="003C10D5">
      <w:pPr>
        <w:spacing w:line="480" w:lineRule="auto"/>
        <w:ind w:firstLine="720"/>
      </w:pPr>
      <w:commentRangeStart w:id="30"/>
      <w:r>
        <w:t xml:space="preserve">We tested for normality </w:t>
      </w:r>
      <w:commentRangeEnd w:id="30"/>
      <w:r w:rsidR="002E17CD">
        <w:rPr>
          <w:rStyle w:val="CommentReference"/>
        </w:rPr>
        <w:commentReference w:id="30"/>
      </w:r>
      <w:r>
        <w:t xml:space="preserve">of our </w:t>
      </w:r>
      <w:proofErr w:type="spellStart"/>
      <w:r w:rsidRPr="00D0424D">
        <w:rPr>
          <w:i/>
        </w:rPr>
        <w:t>W</w:t>
      </w:r>
      <w:r w:rsidRPr="00D0424D">
        <w:rPr>
          <w:i/>
          <w:vertAlign w:val="subscript"/>
        </w:rPr>
        <w:t>r</w:t>
      </w:r>
      <w:r w:rsidRPr="00D0424D">
        <w:rPr>
          <w:vertAlign w:val="subscript"/>
        </w:rPr>
        <w:t>E</w:t>
      </w:r>
      <w:proofErr w:type="spellEnd"/>
      <w:r>
        <w:t xml:space="preserve">, </w:t>
      </w:r>
      <w:proofErr w:type="spellStart"/>
      <w:r w:rsidRPr="00D0424D">
        <w:rPr>
          <w:i/>
        </w:rPr>
        <w:t>W</w:t>
      </w:r>
      <w:r w:rsidRPr="00D0424D">
        <w:rPr>
          <w:i/>
          <w:vertAlign w:val="subscript"/>
        </w:rPr>
        <w:t>r</w:t>
      </w:r>
      <w:proofErr w:type="spellEnd"/>
      <w:r>
        <w:t xml:space="preserve">, and </w:t>
      </w:r>
      <w:proofErr w:type="spellStart"/>
      <w:r w:rsidRPr="00D0424D">
        <w:rPr>
          <w:i/>
        </w:rPr>
        <w:t>W</w:t>
      </w:r>
      <w:r w:rsidRPr="00D0424D">
        <w:rPr>
          <w:i/>
          <w:vertAlign w:val="subscript"/>
        </w:rPr>
        <w:t>r</w:t>
      </w:r>
      <w:r w:rsidRPr="00D0424D">
        <w:rPr>
          <w:vertAlign w:val="subscript"/>
        </w:rPr>
        <w:t>MAX</w:t>
      </w:r>
      <w:proofErr w:type="spellEnd"/>
      <w:r>
        <w:t xml:space="preserve"> data with a Shapiro-Wilk test because</w:t>
      </w:r>
      <w:r w:rsidR="0091565D">
        <w:t xml:space="preserve"> </w:t>
      </w:r>
      <w:proofErr w:type="spellStart"/>
      <w:r w:rsidR="0091565D" w:rsidRPr="0091565D">
        <w:rPr>
          <w:i/>
        </w:rPr>
        <w:t>W</w:t>
      </w:r>
      <w:r w:rsidR="0091565D" w:rsidRPr="0091565D">
        <w:rPr>
          <w:i/>
          <w:vertAlign w:val="subscript"/>
        </w:rPr>
        <w:t>r</w:t>
      </w:r>
      <w:proofErr w:type="spellEnd"/>
      <w:r w:rsidR="0091565D">
        <w:rPr>
          <w:i/>
          <w:vertAlign w:val="subscript"/>
        </w:rPr>
        <w:t xml:space="preserve"> </w:t>
      </w:r>
      <w:r w:rsidR="00751853" w:rsidRPr="00751853">
        <w:t>data</w:t>
      </w:r>
      <w:r w:rsidR="00751853">
        <w:rPr>
          <w:i/>
        </w:rPr>
        <w:t xml:space="preserve"> </w:t>
      </w:r>
      <w:r w:rsidR="0091565D">
        <w:t>are often non-normally distributed</w:t>
      </w:r>
      <w:r w:rsidR="00A848B7">
        <w:t xml:space="preserve"> </w:t>
      </w:r>
      <w:r w:rsidR="00900595">
        <w:t>(Brendan et al. 2003; Pope and Kruse 2007)</w:t>
      </w:r>
      <w:r w:rsidR="00751853">
        <w:t xml:space="preserve">.  </w:t>
      </w:r>
      <w:r w:rsidR="00A82D4F">
        <w:t>When data were distributed non-normally, w</w:t>
      </w:r>
      <w:r w:rsidR="00751853">
        <w:t xml:space="preserve">e compared </w:t>
      </w:r>
      <w:r w:rsidR="000D4E88">
        <w:t>differences in the median values</w:t>
      </w:r>
      <w:r w:rsidR="00751853">
        <w:t xml:space="preserve"> of </w:t>
      </w:r>
      <w:proofErr w:type="spellStart"/>
      <w:r w:rsidR="00751853" w:rsidRPr="00751853">
        <w:rPr>
          <w:i/>
        </w:rPr>
        <w:t>W</w:t>
      </w:r>
      <w:r w:rsidR="00751853" w:rsidRPr="00751853">
        <w:rPr>
          <w:i/>
          <w:vertAlign w:val="subscript"/>
        </w:rPr>
        <w:t>r</w:t>
      </w:r>
      <w:proofErr w:type="spellEnd"/>
      <w:r w:rsidR="00751853">
        <w:t xml:space="preserve">, </w:t>
      </w:r>
      <w:proofErr w:type="spellStart"/>
      <w:r w:rsidR="00751853" w:rsidRPr="00751853">
        <w:rPr>
          <w:i/>
        </w:rPr>
        <w:t>W</w:t>
      </w:r>
      <w:r w:rsidR="00751853" w:rsidRPr="00751853">
        <w:rPr>
          <w:i/>
          <w:vertAlign w:val="subscript"/>
        </w:rPr>
        <w:t>r</w:t>
      </w:r>
      <w:r w:rsidR="00B32C9B" w:rsidRPr="00B32C9B">
        <w:rPr>
          <w:vertAlign w:val="subscript"/>
        </w:rPr>
        <w:t>E</w:t>
      </w:r>
      <w:proofErr w:type="spellEnd"/>
      <w:r w:rsidR="00751853">
        <w:t xml:space="preserve">, and </w:t>
      </w:r>
      <w:proofErr w:type="spellStart"/>
      <w:r w:rsidR="00751853" w:rsidRPr="00751853">
        <w:rPr>
          <w:i/>
        </w:rPr>
        <w:t>W</w:t>
      </w:r>
      <w:r w:rsidR="00751853" w:rsidRPr="00751853">
        <w:rPr>
          <w:i/>
          <w:vertAlign w:val="subscript"/>
        </w:rPr>
        <w:t>r</w:t>
      </w:r>
      <w:r w:rsidR="00751853" w:rsidRPr="00751853">
        <w:rPr>
          <w:vertAlign w:val="subscript"/>
        </w:rPr>
        <w:t>MAX</w:t>
      </w:r>
      <w:proofErr w:type="spellEnd"/>
      <w:r w:rsidR="00751853">
        <w:t xml:space="preserve"> by </w:t>
      </w:r>
      <w:commentRangeStart w:id="31"/>
      <w:r w:rsidR="00751853">
        <w:t xml:space="preserve">length category </w:t>
      </w:r>
      <w:commentRangeEnd w:id="31"/>
      <w:r w:rsidR="00663755">
        <w:rPr>
          <w:rStyle w:val="CommentReference"/>
        </w:rPr>
        <w:commentReference w:id="31"/>
      </w:r>
      <w:r w:rsidR="00751853">
        <w:t xml:space="preserve">with </w:t>
      </w:r>
      <w:r w:rsidR="00201A23">
        <w:t>Wilcoxon</w:t>
      </w:r>
      <w:r w:rsidR="00751853">
        <w:t xml:space="preserve"> </w:t>
      </w:r>
      <w:r w:rsidR="00A6779B">
        <w:t xml:space="preserve">two-sample </w:t>
      </w:r>
      <w:r w:rsidR="00751853">
        <w:t>tests</w:t>
      </w:r>
      <w:r w:rsidR="00900595">
        <w:t xml:space="preserve"> (Pope and Kruse 2007)</w:t>
      </w:r>
      <w:r w:rsidR="00751853">
        <w:t xml:space="preserve">.  </w:t>
      </w:r>
      <w:r w:rsidR="00751853" w:rsidRPr="00406161">
        <w:t>Alpha</w:t>
      </w:r>
      <w:r w:rsidR="00751853">
        <w:t xml:space="preserve"> for all statistical tests was set equal to 0.05.  </w:t>
      </w:r>
      <w:r w:rsidR="001C4741">
        <w:t>S</w:t>
      </w:r>
      <w:r w:rsidR="00751853">
        <w:t xml:space="preserve">tatistical analyses were conducted using R version </w:t>
      </w:r>
      <w:del w:id="32" w:author="Steven Harris Ranney" w:date="2014-06-13T11:28:00Z">
        <w:r w:rsidR="00751853" w:rsidDel="003C10D5">
          <w:delText>2.7.1</w:delText>
        </w:r>
      </w:del>
      <w:ins w:id="33" w:author="Steven Harris Ranney" w:date="2014-06-13T11:28:00Z">
        <w:r w:rsidR="003C10D5">
          <w:t>3.1.0</w:t>
        </w:r>
      </w:ins>
      <w:r w:rsidR="00751853">
        <w:t xml:space="preserve"> (R Development Core Team </w:t>
      </w:r>
      <w:del w:id="34" w:author="Steven Harris Ranney" w:date="2014-06-13T11:28:00Z">
        <w:r w:rsidR="00751853" w:rsidDel="003C10D5">
          <w:delText>2008</w:delText>
        </w:r>
      </w:del>
      <w:ins w:id="35" w:author="Steven Harris Ranney" w:date="2014-06-13T11:28:00Z">
        <w:r w:rsidR="003C10D5">
          <w:t>2014</w:t>
        </w:r>
      </w:ins>
      <w:r w:rsidR="00751853">
        <w:t>).</w:t>
      </w:r>
      <w:r w:rsidR="0091565D">
        <w:t xml:space="preserve"> </w:t>
      </w:r>
    </w:p>
    <w:p w14:paraId="3CC93053" w14:textId="77777777" w:rsidR="005B1BB0" w:rsidRDefault="005B1BB0" w:rsidP="00857C73">
      <w:pPr>
        <w:spacing w:line="480" w:lineRule="auto"/>
        <w:ind w:firstLine="720"/>
      </w:pPr>
    </w:p>
    <w:p w14:paraId="0D4FADA2" w14:textId="77777777" w:rsidR="005B1BB0" w:rsidRPr="005B1BB0" w:rsidRDefault="005B1BB0" w:rsidP="00011F23">
      <w:pPr>
        <w:spacing w:line="480" w:lineRule="auto"/>
        <w:jc w:val="center"/>
        <w:rPr>
          <w:b/>
        </w:rPr>
      </w:pPr>
      <w:r w:rsidRPr="005B1BB0">
        <w:rPr>
          <w:b/>
        </w:rPr>
        <w:t>Results</w:t>
      </w:r>
    </w:p>
    <w:p w14:paraId="44C4CC49" w14:textId="77777777" w:rsidR="00F73B6D" w:rsidRDefault="00E94F32" w:rsidP="00F21D9F">
      <w:pPr>
        <w:spacing w:line="480" w:lineRule="auto"/>
        <w:ind w:firstLine="720"/>
      </w:pPr>
      <w:r>
        <w:lastRenderedPageBreak/>
        <w:t xml:space="preserve">Non-linear regression of </w:t>
      </w:r>
      <w:ins w:id="36" w:author="Zale, Alexander" w:date="2013-06-10T13:33:00Z">
        <w:r w:rsidR="002E17CD">
          <w:t xml:space="preserve">maximum </w:t>
        </w:r>
      </w:ins>
      <w:r>
        <w:t>stomach volume on length provided adequate fits for both smallmouth bass (</w:t>
      </w:r>
      <w:r w:rsidR="009E6432">
        <w:t xml:space="preserve">n = 22; </w:t>
      </w:r>
      <w:r w:rsidR="007022D1">
        <w:t xml:space="preserve">p &lt; 0.0005; </w:t>
      </w:r>
      <w:r>
        <w:t>R</w:t>
      </w:r>
      <w:r w:rsidRPr="00F73B6D">
        <w:rPr>
          <w:vertAlign w:val="superscript"/>
        </w:rPr>
        <w:t>2</w:t>
      </w:r>
      <w:r>
        <w:rPr>
          <w:vertAlign w:val="superscript"/>
        </w:rPr>
        <w:t xml:space="preserve"> </w:t>
      </w:r>
      <w:r>
        <w:t>= 0.69</w:t>
      </w:r>
      <w:r w:rsidR="007022D1">
        <w:t xml:space="preserve">; </w:t>
      </w:r>
      <w:r>
        <w:t>Figure 1) and walleye (</w:t>
      </w:r>
      <w:r w:rsidR="009E6432">
        <w:t xml:space="preserve">n = 29; </w:t>
      </w:r>
      <w:r w:rsidR="00A374C1">
        <w:t>p = 0.00</w:t>
      </w:r>
      <w:r w:rsidR="007022D1">
        <w:t xml:space="preserve">1; </w:t>
      </w:r>
      <w:r>
        <w:t>R</w:t>
      </w:r>
      <w:r w:rsidRPr="00F73B6D">
        <w:rPr>
          <w:vertAlign w:val="superscript"/>
        </w:rPr>
        <w:t>2</w:t>
      </w:r>
      <w:r>
        <w:t xml:space="preserve"> = 0.52; Figure 1).</w:t>
      </w:r>
      <w:r w:rsidR="005B1BB0">
        <w:t xml:space="preserve">  </w:t>
      </w:r>
    </w:p>
    <w:p w14:paraId="4CDDDB58" w14:textId="77777777" w:rsidR="00B071D0" w:rsidRDefault="001C4741" w:rsidP="00B340FF">
      <w:pPr>
        <w:spacing w:line="480" w:lineRule="auto"/>
        <w:ind w:firstLine="720"/>
      </w:pPr>
      <w:commentRangeStart w:id="37"/>
      <w:r>
        <w:t xml:space="preserve">Median </w:t>
      </w:r>
      <w:proofErr w:type="spellStart"/>
      <w:r w:rsidR="000B4699" w:rsidRPr="000B4699">
        <w:rPr>
          <w:i/>
        </w:rPr>
        <w:t>W</w:t>
      </w:r>
      <w:r w:rsidR="000B4699" w:rsidRPr="000B4699">
        <w:rPr>
          <w:i/>
          <w:vertAlign w:val="subscript"/>
        </w:rPr>
        <w:t>r</w:t>
      </w:r>
      <w:proofErr w:type="spellEnd"/>
      <w:r w:rsidR="000B4699">
        <w:t xml:space="preserve"> for smallmouth bass was </w:t>
      </w:r>
      <w:r>
        <w:t>98.2</w:t>
      </w:r>
      <w:r w:rsidR="000B4699">
        <w:t xml:space="preserve"> </w:t>
      </w:r>
      <w:commentRangeStart w:id="38"/>
      <w:r w:rsidR="007022D1">
        <w:t>(</w:t>
      </w:r>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r w:rsidR="007022D1">
        <w:t xml:space="preserve">) </w:t>
      </w:r>
      <w:commentRangeEnd w:id="38"/>
      <w:r w:rsidR="00090DBE">
        <w:rPr>
          <w:rStyle w:val="CommentReference"/>
        </w:rPr>
        <w:commentReference w:id="38"/>
      </w:r>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0B4699">
        <w:t xml:space="preserve">.  </w:t>
      </w:r>
      <w:r>
        <w:t xml:space="preserve">Median </w:t>
      </w:r>
      <w:proofErr w:type="spellStart"/>
      <w:r w:rsidR="000B4699" w:rsidRPr="000B4699">
        <w:rPr>
          <w:i/>
        </w:rPr>
        <w:t>W</w:t>
      </w:r>
      <w:r w:rsidR="000B4699" w:rsidRPr="000B4699">
        <w:rPr>
          <w:i/>
          <w:vertAlign w:val="subscript"/>
        </w:rPr>
        <w:t>r</w:t>
      </w:r>
      <w:r w:rsidR="00B32C9B" w:rsidRPr="00B32C9B">
        <w:rPr>
          <w:vertAlign w:val="subscript"/>
        </w:rPr>
        <w:t>E</w:t>
      </w:r>
      <w:proofErr w:type="spellEnd"/>
      <w:r w:rsidR="000B4699">
        <w:t xml:space="preserve"> for smallmouth was </w:t>
      </w:r>
      <w:r>
        <w:t>97.2</w:t>
      </w:r>
      <w:r w:rsidR="000B4699">
        <w:t xml:space="preserve"> </w:t>
      </w:r>
      <w:r w:rsidR="007022D1">
        <w:t>(</w:t>
      </w:r>
      <w:r>
        <w:t>Q1 = 89.3; Q3 = 105.3</w:t>
      </w:r>
      <w:r w:rsidR="007022D1">
        <w:t xml:space="preserve">) </w:t>
      </w:r>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0B4699">
        <w:t xml:space="preserve">.  </w:t>
      </w:r>
      <w:r>
        <w:t xml:space="preserve">Median </w:t>
      </w:r>
      <w:proofErr w:type="spellStart"/>
      <w:r w:rsidR="00B071D0" w:rsidRPr="00040B26">
        <w:rPr>
          <w:i/>
        </w:rPr>
        <w:t>W</w:t>
      </w:r>
      <w:r w:rsidR="00B071D0" w:rsidRPr="00040B26">
        <w:rPr>
          <w:i/>
          <w:vertAlign w:val="subscript"/>
        </w:rPr>
        <w:t>r</w:t>
      </w:r>
      <w:r w:rsidR="00B071D0" w:rsidRPr="00040B26">
        <w:rPr>
          <w:vertAlign w:val="subscript"/>
        </w:rPr>
        <w:t>MAX</w:t>
      </w:r>
      <w:proofErr w:type="spellEnd"/>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proofErr w:type="spellStart"/>
      <w:r w:rsidR="001135EA" w:rsidRPr="001135EA">
        <w:rPr>
          <w:i/>
        </w:rPr>
        <w:t>W</w:t>
      </w:r>
      <w:r w:rsidR="001135EA" w:rsidRPr="001135EA">
        <w:rPr>
          <w:i/>
          <w:vertAlign w:val="subscript"/>
        </w:rPr>
        <w:t>r</w:t>
      </w:r>
      <w:proofErr w:type="spellEnd"/>
      <w:r w:rsidR="001135EA">
        <w:t xml:space="preserve"> units</w:t>
      </w:r>
      <w:r w:rsidR="0081259C" w:rsidRPr="0081259C">
        <w:t xml:space="preserve"> </w:t>
      </w:r>
      <w:r w:rsidR="0081259C">
        <w:t>across all length categories</w:t>
      </w:r>
      <w:r w:rsidR="00040B26">
        <w:t xml:space="preserve">.  </w:t>
      </w:r>
      <w:commentRangeEnd w:id="37"/>
      <w:r w:rsidR="002E17CD">
        <w:rPr>
          <w:rStyle w:val="CommentReference"/>
        </w:rPr>
        <w:commentReference w:id="37"/>
      </w:r>
      <w:r w:rsidR="00B071D0">
        <w:t>For smallmouth bass, me</w:t>
      </w:r>
      <w:r w:rsidR="0081259C">
        <w:t>di</w:t>
      </w:r>
      <w:r w:rsidR="00B071D0">
        <w:t xml:space="preserve">an </w:t>
      </w:r>
      <w:proofErr w:type="spellStart"/>
      <w:r w:rsidR="00B071D0" w:rsidRPr="00097C9A">
        <w:rPr>
          <w:i/>
        </w:rPr>
        <w:t>W</w:t>
      </w:r>
      <w:r w:rsidR="00B071D0" w:rsidRPr="00097C9A">
        <w:rPr>
          <w:i/>
          <w:vertAlign w:val="subscript"/>
        </w:rPr>
        <w:t>r</w:t>
      </w:r>
      <w:proofErr w:type="spellEnd"/>
      <w:r w:rsidR="00B071D0">
        <w:t xml:space="preserve">, </w:t>
      </w:r>
      <w:proofErr w:type="spellStart"/>
      <w:r w:rsidR="00B071D0" w:rsidRPr="00097C9A">
        <w:rPr>
          <w:i/>
        </w:rPr>
        <w:t>W</w:t>
      </w:r>
      <w:r w:rsidR="00B071D0" w:rsidRPr="00097C9A">
        <w:rPr>
          <w:i/>
          <w:vertAlign w:val="subscript"/>
        </w:rPr>
        <w:t>r</w:t>
      </w:r>
      <w:r w:rsidR="00B32C9B" w:rsidRPr="00B32C9B">
        <w:rPr>
          <w:vertAlign w:val="subscript"/>
        </w:rPr>
        <w:t>E</w:t>
      </w:r>
      <w:proofErr w:type="spellEnd"/>
      <w:r w:rsidR="00B071D0">
        <w:t xml:space="preserve">, and </w:t>
      </w:r>
      <w:proofErr w:type="spellStart"/>
      <w:r w:rsidR="00B071D0" w:rsidRPr="00097C9A">
        <w:rPr>
          <w:i/>
        </w:rPr>
        <w:t>W</w:t>
      </w:r>
      <w:r w:rsidR="00B071D0" w:rsidRPr="00097C9A">
        <w:rPr>
          <w:i/>
          <w:vertAlign w:val="subscript"/>
        </w:rPr>
        <w:t>r</w:t>
      </w:r>
      <w:r w:rsidR="00B071D0" w:rsidRPr="00097C9A">
        <w:rPr>
          <w:vertAlign w:val="subscript"/>
        </w:rPr>
        <w:t>MAX</w:t>
      </w:r>
      <w:proofErr w:type="spellEnd"/>
      <w:r w:rsidR="00B071D0">
        <w:t xml:space="preserve"> </w:t>
      </w:r>
      <w:del w:id="39" w:author="Zale, Alexander" w:date="2013-06-10T13:34:00Z">
        <w:r w:rsidR="0081259C" w:rsidDel="002E17CD">
          <w:delText xml:space="preserve">was </w:delText>
        </w:r>
      </w:del>
      <w:ins w:id="40"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41" w:author="Zale, Alexander" w:date="2013-06-10T13:34:00Z">
        <w:r w:rsidR="002E17CD">
          <w:t xml:space="preserve">in </w:t>
        </w:r>
      </w:ins>
      <w:del w:id="42" w:author="Zale, Alexander" w:date="2013-06-10T13:35:00Z">
        <w:r w:rsidR="0081259C" w:rsidDel="002E17CD">
          <w:delText xml:space="preserve">the </w:delText>
        </w:r>
      </w:del>
      <w:r w:rsidR="0081259C">
        <w:t>other length categories</w:t>
      </w:r>
      <w:r w:rsidR="00FB74DC">
        <w:t xml:space="preserve"> </w:t>
      </w:r>
      <w:r w:rsidR="00B071D0">
        <w:t xml:space="preserve">(Figure 2).  </w:t>
      </w:r>
      <w:r w:rsidR="00687730">
        <w:t>Relative weight</w:t>
      </w:r>
      <w:r w:rsidR="00BA17CA">
        <w:t xml:space="preserve">, </w:t>
      </w:r>
      <w:proofErr w:type="spellStart"/>
      <w:r w:rsidR="00B32C9B" w:rsidRPr="00B32C9B">
        <w:rPr>
          <w:i/>
        </w:rPr>
        <w:t>W</w:t>
      </w:r>
      <w:r w:rsidR="00B32C9B" w:rsidRPr="00B32C9B">
        <w:rPr>
          <w:i/>
          <w:vertAlign w:val="subscript"/>
        </w:rPr>
        <w:t>rE</w:t>
      </w:r>
      <w:proofErr w:type="spellEnd"/>
      <w:r w:rsidR="00687730">
        <w:t xml:space="preserve">, and </w:t>
      </w:r>
      <w:proofErr w:type="spellStart"/>
      <w:r w:rsidR="00687730" w:rsidRPr="00687730">
        <w:rPr>
          <w:i/>
        </w:rPr>
        <w:t>W</w:t>
      </w:r>
      <w:r w:rsidR="00687730" w:rsidRPr="00687730">
        <w:rPr>
          <w:i/>
          <w:vertAlign w:val="subscript"/>
        </w:rPr>
        <w:t>rMAX</w:t>
      </w:r>
      <w:proofErr w:type="spellEnd"/>
      <w:r w:rsidR="00B071D0">
        <w:t xml:space="preserve"> </w:t>
      </w:r>
      <w:commentRangeStart w:id="43"/>
      <w:r w:rsidR="00B071D0">
        <w:t>decreased through the P-M length category</w:t>
      </w:r>
      <w:commentRangeEnd w:id="43"/>
      <w:r w:rsidR="002E17CD">
        <w:rPr>
          <w:rStyle w:val="CommentReference"/>
        </w:rPr>
        <w:commentReference w:id="43"/>
      </w:r>
      <w:r w:rsidR="00B071D0">
        <w:t xml:space="preserve">, </w:t>
      </w:r>
      <w:r w:rsidR="007022D1">
        <w:t>but</w:t>
      </w:r>
      <w:r w:rsidR="00B071D0">
        <w:t xml:space="preserve"> increased in the M-T length category (Figure 2).  </w:t>
      </w:r>
    </w:p>
    <w:p w14:paraId="76349C1A" w14:textId="77777777" w:rsidR="00875E02" w:rsidRDefault="000B4699" w:rsidP="00B340FF">
      <w:pPr>
        <w:spacing w:line="480" w:lineRule="auto"/>
        <w:ind w:firstLine="720"/>
      </w:pPr>
      <w:r>
        <w:t>Me</w:t>
      </w:r>
      <w:r w:rsidR="0081259C">
        <w:t>di</w:t>
      </w:r>
      <w:r>
        <w:t xml:space="preserve">an </w:t>
      </w:r>
      <w:proofErr w:type="spellStart"/>
      <w:r w:rsidRPr="000B4699">
        <w:rPr>
          <w:i/>
        </w:rPr>
        <w:t>W</w:t>
      </w:r>
      <w:r w:rsidRPr="000B4699">
        <w:rPr>
          <w:i/>
          <w:vertAlign w:val="subscript"/>
        </w:rPr>
        <w:t>r</w:t>
      </w:r>
      <w:proofErr w:type="spellEnd"/>
      <w:r>
        <w:t xml:space="preserve"> for walleye was </w:t>
      </w:r>
      <w:r w:rsidR="0081259C">
        <w:t>94</w:t>
      </w:r>
      <w:r>
        <w:t>.6</w:t>
      </w:r>
      <w:r w:rsidR="004F6E81">
        <w:t xml:space="preserve"> </w:t>
      </w:r>
      <w:r w:rsidR="007022D1">
        <w:t>(</w:t>
      </w:r>
      <w:r w:rsidR="0081259C">
        <w:t>Q1 = 87.2; Q3 = 101.5</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t xml:space="preserve">.  </w:t>
      </w:r>
      <w:r w:rsidR="004F6E81">
        <w:t>Me</w:t>
      </w:r>
      <w:r w:rsidR="0081259C">
        <w:t>di</w:t>
      </w:r>
      <w:r w:rsidR="004F6E81">
        <w:t xml:space="preserve">an </w:t>
      </w:r>
      <w:proofErr w:type="spellStart"/>
      <w:r w:rsidR="004F6E81" w:rsidRPr="00B071D0">
        <w:rPr>
          <w:i/>
        </w:rPr>
        <w:t>W</w:t>
      </w:r>
      <w:r w:rsidR="004F6E81" w:rsidRPr="00B071D0">
        <w:rPr>
          <w:i/>
          <w:vertAlign w:val="subscript"/>
        </w:rPr>
        <w:t>r</w:t>
      </w:r>
      <w:r w:rsidR="00B32C9B" w:rsidRPr="00B32C9B">
        <w:rPr>
          <w:vertAlign w:val="subscript"/>
        </w:rPr>
        <w:t>E</w:t>
      </w:r>
      <w:proofErr w:type="spellEnd"/>
      <w:r w:rsidR="004F6E81">
        <w:t xml:space="preserve"> for walleye was </w:t>
      </w:r>
      <w:r>
        <w:t>94</w:t>
      </w:r>
      <w:r w:rsidR="0081259C">
        <w:t>.0</w:t>
      </w:r>
      <w:r>
        <w:t xml:space="preserve"> </w:t>
      </w:r>
      <w:r w:rsidR="007022D1">
        <w:t>(</w:t>
      </w:r>
      <w:r w:rsidR="0081259C">
        <w:t>Q1 = 86.7; Q3 = 100.6</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rsidR="004F6E81">
        <w:t>.</w:t>
      </w:r>
      <w:r w:rsidR="00097C9A">
        <w:t xml:space="preserve">  Me</w:t>
      </w:r>
      <w:r w:rsidR="0081259C">
        <w:t>di</w:t>
      </w:r>
      <w:r w:rsidR="00097C9A">
        <w:t xml:space="preserve">an </w:t>
      </w:r>
      <w:proofErr w:type="spellStart"/>
      <w:r w:rsidR="00097C9A" w:rsidRPr="00900595">
        <w:rPr>
          <w:i/>
        </w:rPr>
        <w:t>W</w:t>
      </w:r>
      <w:r w:rsidR="00097C9A" w:rsidRPr="00900595">
        <w:rPr>
          <w:i/>
          <w:vertAlign w:val="subscript"/>
        </w:rPr>
        <w:t>r</w:t>
      </w:r>
      <w:r w:rsidR="00097C9A" w:rsidRPr="00900595">
        <w:rPr>
          <w:vertAlign w:val="subscript"/>
        </w:rPr>
        <w:t>MAX</w:t>
      </w:r>
      <w:proofErr w:type="spellEnd"/>
      <w:r w:rsidR="00097C9A">
        <w:t xml:space="preserve"> for walleye was 95.</w:t>
      </w:r>
      <w:r w:rsidR="0081259C">
        <w:t xml:space="preserve">5 </w:t>
      </w:r>
      <w:r w:rsidR="007022D1">
        <w:t>(</w:t>
      </w:r>
      <w:r w:rsidR="0081259C">
        <w:t>Q1 = 88.4; Q3 = 102.2</w:t>
      </w:r>
      <w:r w:rsidR="007022D1">
        <w:t xml:space="preserve">) </w:t>
      </w:r>
      <w:proofErr w:type="spellStart"/>
      <w:r w:rsidR="00097C9A" w:rsidRPr="00097C9A">
        <w:rPr>
          <w:i/>
        </w:rPr>
        <w:t>W</w:t>
      </w:r>
      <w:r w:rsidR="00097C9A" w:rsidRPr="00097C9A">
        <w:rPr>
          <w:i/>
          <w:vertAlign w:val="subscript"/>
        </w:rPr>
        <w:t>r</w:t>
      </w:r>
      <w:proofErr w:type="spellEnd"/>
      <w:r w:rsidR="00097C9A">
        <w:t xml:space="preserve"> units</w:t>
      </w:r>
      <w:r w:rsidR="0081259C">
        <w:t xml:space="preserve"> across all length categories</w:t>
      </w:r>
      <w:r w:rsidR="00097C9A">
        <w:t>.</w:t>
      </w:r>
      <w:r w:rsidR="00E94F32">
        <w:t xml:space="preserve">  For walleye, condition was lowest in the S-Q length category</w:t>
      </w:r>
      <w:r w:rsidR="00BE636F">
        <w:t xml:space="preserve"> (Figure 2)</w:t>
      </w:r>
      <w:r w:rsidR="00E94F32">
        <w:t xml:space="preserve">.  Relative weight, </w:t>
      </w:r>
      <w:proofErr w:type="spellStart"/>
      <w:r w:rsidR="00E94F32" w:rsidRPr="00E94F32">
        <w:rPr>
          <w:i/>
        </w:rPr>
        <w:t>W</w:t>
      </w:r>
      <w:r w:rsidR="00E94F32" w:rsidRPr="00E94F32">
        <w:rPr>
          <w:i/>
          <w:vertAlign w:val="subscript"/>
        </w:rPr>
        <w:t>r</w:t>
      </w:r>
      <w:r w:rsidR="00BE636F">
        <w:rPr>
          <w:vertAlign w:val="subscript"/>
        </w:rPr>
        <w:t>E</w:t>
      </w:r>
      <w:proofErr w:type="spellEnd"/>
      <w:r w:rsidR="00E94F32">
        <w:t xml:space="preserve">, and </w:t>
      </w:r>
      <w:proofErr w:type="spellStart"/>
      <w:r w:rsidR="00E94F32" w:rsidRPr="00E94F32">
        <w:rPr>
          <w:i/>
        </w:rPr>
        <w:t>W</w:t>
      </w:r>
      <w:r w:rsidR="00E94F32" w:rsidRPr="00E94F32">
        <w:rPr>
          <w:i/>
          <w:vertAlign w:val="subscript"/>
        </w:rPr>
        <w:t>r</w:t>
      </w:r>
      <w:r w:rsidR="00E94F32" w:rsidRPr="00E94F32">
        <w:rPr>
          <w:vertAlign w:val="subscript"/>
        </w:rPr>
        <w:t>MAX</w:t>
      </w:r>
      <w:proofErr w:type="spellEnd"/>
      <w:r w:rsidR="00E94F32">
        <w:t xml:space="preserve"> were higher in the </w:t>
      </w:r>
      <w:proofErr w:type="spellStart"/>
      <w:r w:rsidR="00E94F32">
        <w:t>substock</w:t>
      </w:r>
      <w:proofErr w:type="spellEnd"/>
      <w:r w:rsidR="00E94F32">
        <w:t xml:space="preserve"> length category, and increased in the Q-P, P-M, and M-T length categories.</w:t>
      </w:r>
      <w:r w:rsidR="00097C9A">
        <w:t xml:space="preserve">  </w:t>
      </w:r>
      <w:r w:rsidR="00875E02">
        <w:t xml:space="preserve">  </w:t>
      </w:r>
      <w:r w:rsidR="00B340FF">
        <w:t xml:space="preserve">  </w:t>
      </w:r>
    </w:p>
    <w:p w14:paraId="5B55892E" w14:textId="77777777" w:rsidR="00F85910" w:rsidRDefault="000B4699" w:rsidP="00B340FF">
      <w:pPr>
        <w:spacing w:line="480" w:lineRule="auto"/>
        <w:ind w:firstLine="720"/>
      </w:pPr>
      <w:r>
        <w:t xml:space="preserve">  </w:t>
      </w:r>
      <w:r w:rsidR="005463B0">
        <w:t xml:space="preserve">Shapiro-Wilk tests on </w:t>
      </w:r>
      <w:proofErr w:type="spellStart"/>
      <w:r w:rsidR="005463B0" w:rsidRPr="005463B0">
        <w:rPr>
          <w:i/>
        </w:rPr>
        <w:t>W</w:t>
      </w:r>
      <w:r w:rsidR="005463B0" w:rsidRPr="005463B0">
        <w:rPr>
          <w:i/>
          <w:vertAlign w:val="subscript"/>
        </w:rPr>
        <w:t>r</w:t>
      </w:r>
      <w:proofErr w:type="spellEnd"/>
      <w:r w:rsidR="00A33C74">
        <w:t xml:space="preserve">, </w:t>
      </w:r>
      <w:proofErr w:type="spellStart"/>
      <w:r w:rsidR="00A33C74" w:rsidRPr="00A33C74">
        <w:rPr>
          <w:i/>
        </w:rPr>
        <w:t>W</w:t>
      </w:r>
      <w:r w:rsidR="00A33C74" w:rsidRPr="00B32C9B">
        <w:rPr>
          <w:i/>
          <w:vertAlign w:val="subscript"/>
        </w:rPr>
        <w:t>r</w:t>
      </w:r>
      <w:r w:rsidR="00B32C9B" w:rsidRPr="00B32C9B">
        <w:rPr>
          <w:vertAlign w:val="subscript"/>
        </w:rPr>
        <w:t>E</w:t>
      </w:r>
      <w:proofErr w:type="spellEnd"/>
      <w:r w:rsidR="00A33C74">
        <w:t xml:space="preserve">, and </w:t>
      </w:r>
      <w:proofErr w:type="spellStart"/>
      <w:r w:rsidR="00A33C74" w:rsidRPr="00A33C74">
        <w:rPr>
          <w:i/>
        </w:rPr>
        <w:t>W</w:t>
      </w:r>
      <w:r w:rsidR="00A33C74" w:rsidRPr="00A33C74">
        <w:rPr>
          <w:i/>
          <w:vertAlign w:val="subscript"/>
        </w:rPr>
        <w:t>r</w:t>
      </w:r>
      <w:r w:rsidR="00A33C74" w:rsidRPr="00A33C74">
        <w:rPr>
          <w:vertAlign w:val="subscript"/>
        </w:rPr>
        <w:t>MAX</w:t>
      </w:r>
      <w:proofErr w:type="spellEnd"/>
      <w:r w:rsidR="005463B0">
        <w:t xml:space="preserve"> data indicated departures from normality for both smallm</w:t>
      </w:r>
      <w:r w:rsidR="002E076D">
        <w:t>outh bass and walleye (p &lt; 0.00</w:t>
      </w:r>
      <w:r w:rsidR="005463B0">
        <w:t xml:space="preserve">01).  </w:t>
      </w:r>
      <w:r w:rsidR="0078336C">
        <w:t xml:space="preserve">Wilcoxon two-sample test comparisons of </w:t>
      </w:r>
      <w:proofErr w:type="spellStart"/>
      <w:r w:rsidR="0078336C" w:rsidRPr="000E71D7">
        <w:rPr>
          <w:i/>
        </w:rPr>
        <w:t>W</w:t>
      </w:r>
      <w:r w:rsidR="0078336C" w:rsidRPr="000E71D7">
        <w:rPr>
          <w:i/>
          <w:vertAlign w:val="subscript"/>
        </w:rPr>
        <w:t>r</w:t>
      </w:r>
      <w:proofErr w:type="spellEnd"/>
      <w:r w:rsidR="0078336C">
        <w:t xml:space="preserve"> and </w:t>
      </w:r>
      <w:proofErr w:type="spellStart"/>
      <w:r w:rsidR="0078336C" w:rsidRPr="000E71D7">
        <w:rPr>
          <w:i/>
        </w:rPr>
        <w:t>W</w:t>
      </w:r>
      <w:r w:rsidR="0078336C" w:rsidRPr="000E71D7">
        <w:rPr>
          <w:i/>
          <w:vertAlign w:val="subscript"/>
        </w:rPr>
        <w:t>r</w:t>
      </w:r>
      <w:r w:rsidR="00B32C9B" w:rsidRPr="00B32C9B">
        <w:rPr>
          <w:vertAlign w:val="subscript"/>
        </w:rPr>
        <w:t>E</w:t>
      </w:r>
      <w:proofErr w:type="spellEnd"/>
      <w:r w:rsidR="0078336C">
        <w:t xml:space="preserve"> by length category indicated that there was no statistical difference in fish condition with and without stomach contents for smallmouth bass or walleye in either the </w:t>
      </w:r>
      <w:proofErr w:type="spellStart"/>
      <w:r w:rsidR="0078336C">
        <w:t>substock</w:t>
      </w:r>
      <w:proofErr w:type="spellEnd"/>
      <w:r w:rsidR="0078336C">
        <w:t>, S-Q, Q-P, P-M, or M-T length categories</w:t>
      </w:r>
      <w:r w:rsidR="00BE636F">
        <w:t xml:space="preserve"> (Table 1)</w:t>
      </w:r>
      <w:r w:rsidR="0078336C">
        <w:t xml:space="preserve">.  </w:t>
      </w:r>
      <w:r w:rsidR="007022D1">
        <w:t xml:space="preserve">Wilcoxon two-sample test comparisons of </w:t>
      </w:r>
      <w:proofErr w:type="spellStart"/>
      <w:r w:rsidR="007022D1" w:rsidRPr="007104FF">
        <w:rPr>
          <w:i/>
        </w:rPr>
        <w:t>W</w:t>
      </w:r>
      <w:r w:rsidR="007022D1" w:rsidRPr="007104FF">
        <w:rPr>
          <w:i/>
          <w:vertAlign w:val="subscript"/>
        </w:rPr>
        <w:t>r</w:t>
      </w:r>
      <w:r w:rsidR="00B32C9B" w:rsidRPr="00B32C9B">
        <w:rPr>
          <w:vertAlign w:val="subscript"/>
        </w:rPr>
        <w:t>E</w:t>
      </w:r>
      <w:proofErr w:type="spellEnd"/>
      <w:r w:rsidR="007022D1">
        <w:t xml:space="preserve"> and </w:t>
      </w:r>
      <w:proofErr w:type="spellStart"/>
      <w:r w:rsidR="007022D1" w:rsidRPr="007104FF">
        <w:rPr>
          <w:i/>
        </w:rPr>
        <w:t>W</w:t>
      </w:r>
      <w:r w:rsidR="007022D1" w:rsidRPr="007104FF">
        <w:rPr>
          <w:i/>
          <w:vertAlign w:val="subscript"/>
        </w:rPr>
        <w:t>r</w:t>
      </w:r>
      <w:r w:rsidR="007022D1" w:rsidRPr="007104FF">
        <w:rPr>
          <w:vertAlign w:val="subscript"/>
        </w:rPr>
        <w:t>MAX</w:t>
      </w:r>
      <w:proofErr w:type="spellEnd"/>
      <w:r w:rsidR="007022D1">
        <w:t xml:space="preserve"> indicated that there were </w:t>
      </w:r>
      <w:r w:rsidR="00A82D4F">
        <w:t>statistically significant</w:t>
      </w:r>
      <w:r w:rsidR="007022D1">
        <w:t xml:space="preserve"> differences between </w:t>
      </w:r>
      <w:proofErr w:type="spellStart"/>
      <w:r w:rsidR="007022D1" w:rsidRPr="009C5CBD">
        <w:rPr>
          <w:i/>
        </w:rPr>
        <w:t>W</w:t>
      </w:r>
      <w:r w:rsidR="007022D1" w:rsidRPr="009C5CBD">
        <w:rPr>
          <w:i/>
          <w:vertAlign w:val="subscript"/>
        </w:rPr>
        <w:t>r</w:t>
      </w:r>
      <w:r w:rsidR="00B32C9B" w:rsidRPr="00B32C9B">
        <w:rPr>
          <w:vertAlign w:val="subscript"/>
        </w:rPr>
        <w:t>E</w:t>
      </w:r>
      <w:proofErr w:type="spellEnd"/>
      <w:r w:rsidR="007022D1">
        <w:t xml:space="preserve"> and </w:t>
      </w:r>
      <w:proofErr w:type="spellStart"/>
      <w:r w:rsidR="007022D1" w:rsidRPr="009C5CBD">
        <w:rPr>
          <w:i/>
        </w:rPr>
        <w:t>W</w:t>
      </w:r>
      <w:r w:rsidR="007022D1" w:rsidRPr="009C5CBD">
        <w:rPr>
          <w:i/>
          <w:vertAlign w:val="subscript"/>
        </w:rPr>
        <w:t>r</w:t>
      </w:r>
      <w:r w:rsidR="007022D1" w:rsidRPr="009C5CBD">
        <w:rPr>
          <w:vertAlign w:val="subscript"/>
        </w:rPr>
        <w:t>MAX</w:t>
      </w:r>
      <w:proofErr w:type="spellEnd"/>
      <w:r w:rsidR="007022D1">
        <w:t xml:space="preserve"> for smallmouth bass (p &lt; 0.05) in all five of the length categories (Table 1).  </w:t>
      </w:r>
      <w:r w:rsidR="000A7AA2">
        <w:t xml:space="preserve">The percent </w:t>
      </w:r>
      <w:r w:rsidR="000A7AA2">
        <w:lastRenderedPageBreak/>
        <w:t xml:space="preserve">differences here represent differences in weight of -3.3 g, -11.2 g, -20.5 g, -36.0 g, and -55.6 g for smallmouth that weighs 180 g, 280 g, 3250 g, 430 g, and 510 g, respectively.   </w:t>
      </w:r>
      <w:r w:rsidR="002E076D">
        <w:t xml:space="preserve">For walleye, </w:t>
      </w:r>
      <w:proofErr w:type="spellStart"/>
      <w:r w:rsidR="002E076D" w:rsidRPr="003B7ACB">
        <w:rPr>
          <w:i/>
        </w:rPr>
        <w:t>W</w:t>
      </w:r>
      <w:r w:rsidR="002E076D" w:rsidRPr="003B7ACB">
        <w:rPr>
          <w:i/>
          <w:vertAlign w:val="subscript"/>
        </w:rPr>
        <w:t>r</w:t>
      </w:r>
      <w:r w:rsidR="00B32C9B" w:rsidRPr="00B32C9B">
        <w:rPr>
          <w:vertAlign w:val="subscript"/>
        </w:rPr>
        <w:t>E</w:t>
      </w:r>
      <w:proofErr w:type="spellEnd"/>
      <w:r w:rsidR="002E076D">
        <w:t xml:space="preserve"> was statistically different </w:t>
      </w:r>
      <w:r w:rsidR="003B7ACB">
        <w:t xml:space="preserve">from </w:t>
      </w:r>
      <w:proofErr w:type="spellStart"/>
      <w:r w:rsidR="003B7ACB" w:rsidRPr="003B7ACB">
        <w:rPr>
          <w:i/>
        </w:rPr>
        <w:t>W</w:t>
      </w:r>
      <w:r w:rsidR="003B7ACB" w:rsidRPr="003B7ACB">
        <w:rPr>
          <w:i/>
          <w:vertAlign w:val="subscript"/>
        </w:rPr>
        <w:t>r</w:t>
      </w:r>
      <w:r w:rsidR="003B7ACB" w:rsidRPr="003B7ACB">
        <w:rPr>
          <w:vertAlign w:val="subscript"/>
        </w:rPr>
        <w:t>MAX</w:t>
      </w:r>
      <w:proofErr w:type="spellEnd"/>
      <w:r w:rsidR="003B7ACB">
        <w:t xml:space="preserve"> </w:t>
      </w:r>
      <w:r w:rsidR="00E56BBB">
        <w:t xml:space="preserve">in </w:t>
      </w:r>
      <w:r w:rsidR="002E076D">
        <w:t xml:space="preserve">only the Q-P </w:t>
      </w:r>
      <w:r w:rsidR="00E56BBB">
        <w:t>length categor</w:t>
      </w:r>
      <w:r w:rsidR="002E076D">
        <w:t>y</w:t>
      </w:r>
      <w:r w:rsidR="003B7ACB">
        <w:t xml:space="preserve"> (Table 1)</w:t>
      </w:r>
      <w:r w:rsidR="007104FF">
        <w:t>.</w:t>
      </w:r>
      <w:r w:rsidR="00691FB5">
        <w:t xml:space="preserve">  </w:t>
      </w:r>
      <w:r w:rsidR="00584DFB">
        <w:t xml:space="preserve">For a 420 mm walleye, the percent different indicated here is a difference of -14.4 g.  </w:t>
      </w:r>
      <w:r w:rsidR="00691FB5">
        <w:t xml:space="preserve">When we compared </w:t>
      </w:r>
      <w:proofErr w:type="spellStart"/>
      <w:r w:rsidR="00691FB5" w:rsidRPr="00691FB5">
        <w:rPr>
          <w:i/>
        </w:rPr>
        <w:t>W</w:t>
      </w:r>
      <w:r w:rsidR="00691FB5" w:rsidRPr="00691FB5">
        <w:rPr>
          <w:i/>
          <w:vertAlign w:val="subscript"/>
        </w:rPr>
        <w:t>r</w:t>
      </w:r>
      <w:proofErr w:type="spellEnd"/>
      <w:r w:rsidR="00691FB5">
        <w:t xml:space="preserve"> to </w:t>
      </w:r>
      <w:proofErr w:type="spellStart"/>
      <w:r w:rsidR="00691FB5" w:rsidRPr="00691FB5">
        <w:rPr>
          <w:i/>
        </w:rPr>
        <w:t>W</w:t>
      </w:r>
      <w:r w:rsidR="00691FB5" w:rsidRPr="00691FB5">
        <w:rPr>
          <w:i/>
          <w:vertAlign w:val="subscript"/>
        </w:rPr>
        <w:t>r</w:t>
      </w:r>
      <w:r w:rsidR="00691FB5" w:rsidRPr="00691FB5">
        <w:rPr>
          <w:vertAlign w:val="subscript"/>
        </w:rPr>
        <w:t>MAX</w:t>
      </w:r>
      <w:proofErr w:type="spellEnd"/>
      <w:r w:rsidR="00691FB5">
        <w:t xml:space="preserve">, we found significant differences in the </w:t>
      </w:r>
      <w:proofErr w:type="spellStart"/>
      <w:r w:rsidR="00691FB5">
        <w:t>substock</w:t>
      </w:r>
      <w:proofErr w:type="spellEnd"/>
      <w:r w:rsidR="00691FB5">
        <w:t>, S-Q, and Q-P length categories for smallmouth and no significant differences for walleye (Table 1).</w:t>
      </w:r>
      <w:r w:rsidR="000A7AA2">
        <w:t xml:space="preserve">  For smallmouth, the percent differences here represent differences of -2.4 g, -8.8 g, and -15.0 g for a smallmouth that weighs 180 g, 280 g, 3250 g, 430 g, and 510 g, respectively.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77777777" w:rsidR="007C0890" w:rsidRPr="003212F2" w:rsidRDefault="003212F2" w:rsidP="003212F2">
      <w:pPr>
        <w:spacing w:line="480" w:lineRule="auto"/>
        <w:jc w:val="center"/>
        <w:rPr>
          <w:b/>
        </w:rPr>
      </w:pPr>
      <w:r>
        <w:rPr>
          <w:b/>
        </w:rPr>
        <w:t>Discussion</w:t>
      </w:r>
    </w:p>
    <w:p w14:paraId="345230DD" w14:textId="77777777" w:rsidR="004D4582" w:rsidRDefault="004D4582" w:rsidP="004B539F">
      <w:pPr>
        <w:spacing w:line="480" w:lineRule="auto"/>
        <w:ind w:firstLine="720"/>
      </w:pPr>
      <w:r>
        <w:t xml:space="preserve">The most common method </w:t>
      </w:r>
      <w:r w:rsidR="00AD5BEF">
        <w:t>of calculating</w:t>
      </w:r>
      <w:r>
        <w:t xml:space="preserve"> </w:t>
      </w:r>
      <w:proofErr w:type="spellStart"/>
      <w:r w:rsidRPr="004D4582">
        <w:rPr>
          <w:i/>
        </w:rPr>
        <w:t>W</w:t>
      </w:r>
      <w:r w:rsidRPr="004D4582">
        <w:rPr>
          <w:i/>
          <w:vertAlign w:val="subscript"/>
        </w:rPr>
        <w:t>r</w:t>
      </w:r>
      <w:proofErr w:type="spellEnd"/>
      <w:r>
        <w:rPr>
          <w:i/>
          <w:vertAlign w:val="subscript"/>
        </w:rPr>
        <w:t xml:space="preserve"> </w:t>
      </w:r>
      <w:r w:rsidR="00AD5BEF">
        <w:t>includes</w:t>
      </w:r>
      <w:r w:rsidR="00A76E22">
        <w:t xml:space="preserve"> </w:t>
      </w:r>
      <w:r w:rsidR="00BA5730">
        <w:t xml:space="preserve">the </w:t>
      </w:r>
      <w:r>
        <w:t xml:space="preserve">stomach contents </w:t>
      </w:r>
      <w:r w:rsidR="00BA5730">
        <w:t>of fish</w:t>
      </w:r>
      <w:r>
        <w:t xml:space="preserve">.  For our smallmouth bass data set, the differences </w:t>
      </w:r>
      <w:r w:rsidR="00B32C9B">
        <w:t>among</w:t>
      </w:r>
      <w:r>
        <w:t xml:space="preserve"> predictions of condition </w:t>
      </w:r>
      <w:del w:id="44" w:author="John Syslo" w:date="2013-04-09T09:37:00Z">
        <w:r w:rsidDel="00167803">
          <w:delText xml:space="preserve">was </w:delText>
        </w:r>
      </w:del>
      <w:ins w:id="45" w:author="John Syslo" w:date="2013-04-09T09:37:00Z">
        <w:r w:rsidR="00167803">
          <w:t xml:space="preserve">were </w:t>
        </w:r>
      </w:ins>
      <w:r>
        <w:t xml:space="preserve">less than 5 </w:t>
      </w:r>
      <w:proofErr w:type="spellStart"/>
      <w:r w:rsidRPr="004D4582">
        <w:rPr>
          <w:i/>
        </w:rPr>
        <w:t>W</w:t>
      </w:r>
      <w:r w:rsidRPr="004D4582">
        <w:rPr>
          <w:i/>
          <w:vertAlign w:val="subscript"/>
        </w:rPr>
        <w:t>r</w:t>
      </w:r>
      <w:proofErr w:type="spellEnd"/>
      <w:r>
        <w:t xml:space="preserve"> units</w:t>
      </w:r>
      <w:r w:rsidR="00AE1307">
        <w:t xml:space="preserve"> within a length category</w:t>
      </w:r>
      <w:r w:rsidR="00A76E22">
        <w:t xml:space="preserve">, though the differences between </w:t>
      </w:r>
      <w:proofErr w:type="spellStart"/>
      <w:r w:rsidR="00A76E22" w:rsidRPr="004D4582">
        <w:rPr>
          <w:i/>
        </w:rPr>
        <w:t>W</w:t>
      </w:r>
      <w:r w:rsidR="00A76E22" w:rsidRPr="004D4582">
        <w:rPr>
          <w:i/>
          <w:vertAlign w:val="subscript"/>
        </w:rPr>
        <w:t>r</w:t>
      </w:r>
      <w:proofErr w:type="spellEnd"/>
      <w:r w:rsidR="00A76E22">
        <w:t xml:space="preserve"> and </w:t>
      </w:r>
      <w:proofErr w:type="spellStart"/>
      <w:r w:rsidR="00A76E22" w:rsidRPr="004D4582">
        <w:rPr>
          <w:i/>
        </w:rPr>
        <w:t>W</w:t>
      </w:r>
      <w:r w:rsidR="00A76E22" w:rsidRPr="004D4582">
        <w:rPr>
          <w:i/>
          <w:vertAlign w:val="subscript"/>
        </w:rPr>
        <w:t>r</w:t>
      </w:r>
      <w:r w:rsidR="00A76E22" w:rsidRPr="004D4582">
        <w:rPr>
          <w:vertAlign w:val="subscript"/>
        </w:rPr>
        <w:t>MAX</w:t>
      </w:r>
      <w:proofErr w:type="spellEnd"/>
      <w:r w:rsidR="00A76E22">
        <w:t xml:space="preserve"> were statistically significant in all length categories</w:t>
      </w:r>
      <w:r>
        <w:t xml:space="preserve">.  For walleye, the only statistically significant difference was between </w:t>
      </w:r>
      <w:proofErr w:type="spellStart"/>
      <w:r w:rsidRPr="004D4582">
        <w:rPr>
          <w:i/>
        </w:rPr>
        <w:t>W</w:t>
      </w:r>
      <w:r w:rsidRPr="004D4582">
        <w:rPr>
          <w:i/>
          <w:vertAlign w:val="subscript"/>
        </w:rPr>
        <w:t>r</w:t>
      </w:r>
      <w:r w:rsidR="00B32C9B" w:rsidRPr="00B32C9B">
        <w:rPr>
          <w:vertAlign w:val="subscript"/>
        </w:rPr>
        <w:t>E</w:t>
      </w:r>
      <w:proofErr w:type="spellEnd"/>
      <w:r w:rsidRPr="004D4582">
        <w:t xml:space="preserve"> </w:t>
      </w:r>
      <w:r>
        <w:t xml:space="preserve">and </w:t>
      </w:r>
      <w:proofErr w:type="spellStart"/>
      <w:r w:rsidRPr="004D4582">
        <w:rPr>
          <w:i/>
        </w:rPr>
        <w:t>W</w:t>
      </w:r>
      <w:r w:rsidRPr="004D4582">
        <w:rPr>
          <w:i/>
          <w:vertAlign w:val="subscript"/>
        </w:rPr>
        <w:t>r</w:t>
      </w:r>
      <w:r w:rsidRPr="004D4582">
        <w:rPr>
          <w:vertAlign w:val="subscript"/>
        </w:rPr>
        <w:t>MAX</w:t>
      </w:r>
      <w:proofErr w:type="spellEnd"/>
      <w:r>
        <w:t xml:space="preserve"> in the Q-P length category.  Though statistically significant differences are present in our data set, we do not believe that there are any </w:t>
      </w:r>
      <w:r w:rsidR="00A76E22">
        <w:t>biologically significant differences</w:t>
      </w:r>
      <w:r>
        <w:t xml:space="preserve"> </w:t>
      </w:r>
      <w:del w:id="46" w:author="John Syslo" w:date="2013-04-09T10:04:00Z">
        <w:r w:rsidDel="00CD1515">
          <w:delText>on a fisheries management level</w:delText>
        </w:r>
      </w:del>
      <w:ins w:id="47" w:author="John Syslo" w:date="2013-04-09T10:04:00Z">
        <w:r w:rsidR="00CD1515">
          <w:t>that would affect fisheries management</w:t>
        </w:r>
      </w:ins>
      <w:r>
        <w:t>.</w:t>
      </w:r>
    </w:p>
    <w:p w14:paraId="502950BF" w14:textId="77777777" w:rsidR="00123909" w:rsidRDefault="004D4582" w:rsidP="00CB46B9">
      <w:pPr>
        <w:spacing w:line="480" w:lineRule="auto"/>
        <w:ind w:firstLine="720"/>
      </w:pPr>
      <w:r>
        <w:t xml:space="preserve">Relative weight is a widely used </w:t>
      </w:r>
      <w:r w:rsidR="00AE1307">
        <w:t>tool</w:t>
      </w:r>
      <w:r>
        <w:t xml:space="preserve"> to manage fish populations (Blackwell et al. 2000).  Standard weight equations have been developed for over 60 species, </w:t>
      </w:r>
      <w:r w:rsidR="00477D48">
        <w:t xml:space="preserve">many </w:t>
      </w:r>
      <w:r>
        <w:t xml:space="preserve">of which </w:t>
      </w:r>
      <w:r w:rsidR="00A33B60">
        <w:t xml:space="preserve">are </w:t>
      </w:r>
      <w:r>
        <w:t xml:space="preserve">targeted by anglers.  </w:t>
      </w:r>
      <w:r w:rsidR="00AE1307">
        <w:t>Additionally</w:t>
      </w:r>
      <w:r w:rsidR="00BA5730">
        <w:t xml:space="preserve">, </w:t>
      </w:r>
      <w:r w:rsidR="00477D48">
        <w:t>some</w:t>
      </w:r>
      <w:r w:rsidR="00BA5730">
        <w:t xml:space="preserve"> </w:t>
      </w:r>
      <w:proofErr w:type="spellStart"/>
      <w:r w:rsidR="00BA5730" w:rsidRPr="00BA5730">
        <w:rPr>
          <w:i/>
        </w:rPr>
        <w:t>W</w:t>
      </w:r>
      <w:r w:rsidR="00BA5730" w:rsidRPr="00BA5730">
        <w:rPr>
          <w:i/>
          <w:vertAlign w:val="subscript"/>
        </w:rPr>
        <w:t>s</w:t>
      </w:r>
      <w:proofErr w:type="spellEnd"/>
      <w:r w:rsidR="00BA5730">
        <w:t xml:space="preserve"> equations have also been developed for rare and nongame fishes (Bister et al. 2000; Richter, T. J. 2007; </w:t>
      </w:r>
      <w:proofErr w:type="spellStart"/>
      <w:r w:rsidR="00BA5730">
        <w:t>Rypel</w:t>
      </w:r>
      <w:proofErr w:type="spellEnd"/>
      <w:r w:rsidR="00BA5730">
        <w:t xml:space="preserve"> and Richter 2008; Ogle and Winfield 2009</w:t>
      </w:r>
      <w:r w:rsidR="004B0C2A">
        <w:t xml:space="preserve">).  </w:t>
      </w:r>
      <w:r w:rsidR="00A33B60">
        <w:t>F</w:t>
      </w:r>
      <w:r>
        <w:t xml:space="preserve">isheries managers rely on </w:t>
      </w:r>
      <w:r w:rsidR="00A33B60">
        <w:t xml:space="preserve">condition factors in </w:t>
      </w:r>
      <w:r w:rsidR="00AD37E9">
        <w:t xml:space="preserve">monitoring and </w:t>
      </w:r>
      <w:r w:rsidR="00A33B60">
        <w:t xml:space="preserve">managing fish populations and </w:t>
      </w:r>
      <w:r w:rsidR="00A33B60">
        <w:lastRenderedPageBreak/>
        <w:t>the result</w:t>
      </w:r>
      <w:r w:rsidR="00A76E22">
        <w:t>s herein</w:t>
      </w:r>
      <w:r w:rsidR="00A33B60">
        <w:t xml:space="preserve"> suggest that </w:t>
      </w:r>
      <w:r w:rsidR="00CB46B9">
        <w:t xml:space="preserve">although </w:t>
      </w:r>
      <w:r w:rsidR="00A33B60">
        <w:t xml:space="preserve">stomach contents increase estimates of </w:t>
      </w:r>
      <w:proofErr w:type="spellStart"/>
      <w:r w:rsidR="00A33B60" w:rsidRPr="00A33B60">
        <w:rPr>
          <w:i/>
        </w:rPr>
        <w:t>W</w:t>
      </w:r>
      <w:r w:rsidR="00A33B60" w:rsidRPr="00A33B60">
        <w:rPr>
          <w:i/>
          <w:vertAlign w:val="subscript"/>
        </w:rPr>
        <w:t>r</w:t>
      </w:r>
      <w:proofErr w:type="spellEnd"/>
      <w:r w:rsidR="00CB46B9">
        <w:t>, the increase is</w:t>
      </w:r>
      <w:r w:rsidR="00A33B60">
        <w:t xml:space="preserve"> negligible.  </w:t>
      </w:r>
      <w:r w:rsidR="00AD37E9">
        <w:t>For example,</w:t>
      </w:r>
      <w:r w:rsidR="00AD5BEF">
        <w:t xml:space="preserve"> </w:t>
      </w:r>
      <w:r w:rsidR="00AD37E9">
        <w:t>though e</w:t>
      </w:r>
      <w:r w:rsidR="00F63CB1">
        <w:t xml:space="preserve">stimates of </w:t>
      </w:r>
      <w:proofErr w:type="spellStart"/>
      <w:r w:rsidR="00F63CB1" w:rsidRPr="00F63CB1">
        <w:rPr>
          <w:i/>
        </w:rPr>
        <w:t>W</w:t>
      </w:r>
      <w:r w:rsidR="00F63CB1" w:rsidRPr="00F63CB1">
        <w:rPr>
          <w:i/>
          <w:vertAlign w:val="subscript"/>
        </w:rPr>
        <w:t>r</w:t>
      </w:r>
      <w:r w:rsidR="00CB46B9" w:rsidRPr="00CB46B9">
        <w:rPr>
          <w:vertAlign w:val="subscript"/>
        </w:rPr>
        <w:t>MAX</w:t>
      </w:r>
      <w:proofErr w:type="spellEnd"/>
      <w:r w:rsidR="00F63CB1">
        <w:t xml:space="preserve"> </w:t>
      </w:r>
      <w:r w:rsidR="00CB46B9">
        <w:t xml:space="preserve">were significantly larger than estimates of </w:t>
      </w:r>
      <w:proofErr w:type="spellStart"/>
      <w:r w:rsidR="00CB46B9" w:rsidRPr="00CB46B9">
        <w:rPr>
          <w:i/>
        </w:rPr>
        <w:t>W</w:t>
      </w:r>
      <w:r w:rsidR="00CB46B9" w:rsidRPr="00CB46B9">
        <w:rPr>
          <w:i/>
          <w:vertAlign w:val="subscript"/>
        </w:rPr>
        <w:t>r</w:t>
      </w:r>
      <w:r w:rsidR="00B32C9B" w:rsidRPr="00B32C9B">
        <w:rPr>
          <w:vertAlign w:val="subscript"/>
        </w:rPr>
        <w:t>E</w:t>
      </w:r>
      <w:proofErr w:type="spellEnd"/>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proofErr w:type="spellStart"/>
      <w:r w:rsidR="00CB46B9" w:rsidRPr="00B32C9B">
        <w:rPr>
          <w:i/>
        </w:rPr>
        <w:t>W</w:t>
      </w:r>
      <w:r w:rsidR="00CB46B9" w:rsidRPr="00B32C9B">
        <w:rPr>
          <w:i/>
          <w:vertAlign w:val="subscript"/>
        </w:rPr>
        <w:t>r</w:t>
      </w:r>
      <w:proofErr w:type="spellEnd"/>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77777777"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  Thus, stomach fullness for an individual fish at a given time will range from empty to full (</w:t>
      </w:r>
      <w:proofErr w:type="spellStart"/>
      <w:r w:rsidR="006169B4">
        <w:t>Gosch</w:t>
      </w:r>
      <w:proofErr w:type="spellEnd"/>
      <w:r w:rsidR="006169B4">
        <w:t xml:space="preserve"> et al. 2009).</w:t>
      </w:r>
      <w:r w:rsidR="00AD104C">
        <w:t xml:space="preserve">  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7F7F66">
        <w:t xml:space="preserve">  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w:t>
      </w:r>
      <w:proofErr w:type="spellStart"/>
      <w:r w:rsidR="007F7F66">
        <w:t>Gosch</w:t>
      </w:r>
      <w:proofErr w:type="spellEnd"/>
      <w:r w:rsidR="007F7F66">
        <w:t xml:space="preserve"> et al. 2009).  Thus, walleye experience a greater rate of change in stomach capacity with increasing length.  This difference is likely a result of feeding strategies for these species.  Walleye are considered specialist </w:t>
      </w:r>
      <w:proofErr w:type="spellStart"/>
      <w:r w:rsidR="007F7F66">
        <w:t>piscivores</w:t>
      </w:r>
      <w:proofErr w:type="spellEnd"/>
      <w:r w:rsidR="007F7F66">
        <w:t xml:space="preserve"> </w:t>
      </w:r>
      <w:r w:rsidR="00262687">
        <w:t xml:space="preserve">from hatch </w:t>
      </w:r>
      <w:r w:rsidR="007F7F66">
        <w:t>(</w:t>
      </w:r>
      <w:proofErr w:type="spellStart"/>
      <w:r w:rsidR="007F7F66">
        <w:t>Graeb</w:t>
      </w:r>
      <w:proofErr w:type="spellEnd"/>
      <w:r w:rsidR="007F7F66">
        <w:t xml:space="preserve"> et al. 2005)</w:t>
      </w:r>
      <w:r w:rsidR="00262687">
        <w:t xml:space="preserve"> whereas smallmouth experience greater ontogenetic shifts in prey items: zooplankton to insects and small fish, culminating in crayfish and larger fish (Coble 1975).  Another possible explanation are the potential morphological differences in digestive systems between smallmouth and walleye.  Though we did not investigate stomach morphology, walleye and smallmouth may have a dissimilar number of pyloric caeca, which could affect digestion rates and stomach fullness.    </w:t>
      </w:r>
      <w:r w:rsidR="007F7F66">
        <w:t xml:space="preserve">  </w:t>
      </w:r>
      <w:r w:rsidR="00AD104C">
        <w:t xml:space="preserve"> </w:t>
      </w:r>
      <w:r w:rsidR="006169B4">
        <w:t xml:space="preserve"> </w:t>
      </w:r>
      <w:r>
        <w:t xml:space="preserve">  </w:t>
      </w:r>
      <w:r w:rsidR="00CB46B9">
        <w:t xml:space="preserve">  </w:t>
      </w:r>
    </w:p>
    <w:p w14:paraId="4245E01D" w14:textId="77777777" w:rsidR="00477D48" w:rsidRPr="00596956" w:rsidRDefault="00477D48" w:rsidP="00477D48">
      <w:pPr>
        <w:spacing w:line="480" w:lineRule="auto"/>
        <w:ind w:firstLine="720"/>
      </w:pPr>
      <w:r>
        <w:t xml:space="preserve">Developers of </w:t>
      </w:r>
      <w:proofErr w:type="spellStart"/>
      <w:r w:rsidRPr="00596956">
        <w:rPr>
          <w:i/>
        </w:rPr>
        <w:t>W</w:t>
      </w:r>
      <w:r w:rsidRPr="00596956">
        <w:rPr>
          <w:i/>
          <w:vertAlign w:val="subscript"/>
        </w:rPr>
        <w:t>s</w:t>
      </w:r>
      <w:proofErr w:type="spellEnd"/>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t xml:space="preserve">.  </w:t>
      </w:r>
      <w:proofErr w:type="spellStart"/>
      <w:r>
        <w:t>Wege</w:t>
      </w:r>
      <w:proofErr w:type="spellEnd"/>
      <w:r>
        <w:t xml:space="preserve"> and Anderson (1978) discuss several factors that could influence </w:t>
      </w:r>
      <w:proofErr w:type="spellStart"/>
      <w:r w:rsidRPr="006D2800">
        <w:rPr>
          <w:i/>
        </w:rPr>
        <w:t>W</w:t>
      </w:r>
      <w:r w:rsidRPr="006D2800">
        <w:rPr>
          <w:i/>
          <w:vertAlign w:val="subscript"/>
        </w:rPr>
        <w:t>r</w:t>
      </w:r>
      <w:proofErr w:type="spellEnd"/>
      <w:r>
        <w:t xml:space="preserve"> in largemouth bass </w:t>
      </w:r>
      <w:proofErr w:type="spellStart"/>
      <w:r w:rsidRPr="006D2800">
        <w:rPr>
          <w:i/>
        </w:rPr>
        <w:t>Micropterus</w:t>
      </w:r>
      <w:proofErr w:type="spellEnd"/>
      <w:r w:rsidRPr="006D2800">
        <w:rPr>
          <w:i/>
        </w:rPr>
        <w:t xml:space="preserve">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proofErr w:type="spellStart"/>
      <w:r w:rsidRPr="006D2800">
        <w:rPr>
          <w:i/>
        </w:rPr>
        <w:lastRenderedPageBreak/>
        <w:t>W</w:t>
      </w:r>
      <w:r w:rsidRPr="006D2800">
        <w:rPr>
          <w:i/>
          <w:vertAlign w:val="subscript"/>
        </w:rPr>
        <w:t>r</w:t>
      </w:r>
      <w:proofErr w:type="spellEnd"/>
      <w:r>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  However, o</w:t>
      </w:r>
      <w:r>
        <w:t xml:space="preserve">ur analyses suggest that there are little management-related differences among </w:t>
      </w:r>
      <w:proofErr w:type="spellStart"/>
      <w:r w:rsidRPr="00730976">
        <w:rPr>
          <w:i/>
        </w:rPr>
        <w:t>W</w:t>
      </w:r>
      <w:r w:rsidRPr="00730976">
        <w:rPr>
          <w:i/>
          <w:vertAlign w:val="subscript"/>
        </w:rPr>
        <w:t>r</w:t>
      </w:r>
      <w:r w:rsidRPr="00730976">
        <w:rPr>
          <w:vertAlign w:val="subscript"/>
        </w:rPr>
        <w:t>E</w:t>
      </w:r>
      <w:proofErr w:type="spellEnd"/>
      <w:r>
        <w:t xml:space="preserve">, </w:t>
      </w:r>
      <w:proofErr w:type="spellStart"/>
      <w:r w:rsidRPr="00730976">
        <w:rPr>
          <w:i/>
        </w:rPr>
        <w:t>W</w:t>
      </w:r>
      <w:r w:rsidRPr="00730976">
        <w:rPr>
          <w:i/>
          <w:vertAlign w:val="subscript"/>
        </w:rPr>
        <w:t>r</w:t>
      </w:r>
      <w:proofErr w:type="spellEnd"/>
      <w:r>
        <w:t xml:space="preserve">, and </w:t>
      </w:r>
      <w:proofErr w:type="spellStart"/>
      <w:r w:rsidRPr="00730976">
        <w:rPr>
          <w:i/>
        </w:rPr>
        <w:t>W</w:t>
      </w:r>
      <w:r w:rsidRPr="00730976">
        <w:rPr>
          <w:i/>
          <w:vertAlign w:val="subscript"/>
        </w:rPr>
        <w:t>r</w:t>
      </w:r>
      <w:r w:rsidRPr="00730976">
        <w:rPr>
          <w:vertAlign w:val="subscript"/>
        </w:rPr>
        <w:t>MAX</w:t>
      </w:r>
      <w:proofErr w:type="spellEnd"/>
      <w:r w:rsidR="00435747">
        <w:t>.</w:t>
      </w:r>
      <w:r>
        <w:t xml:space="preserve">  </w:t>
      </w:r>
    </w:p>
    <w:p w14:paraId="0DB384F7" w14:textId="77777777" w:rsidR="00997CB5" w:rsidRPr="001905C1" w:rsidRDefault="0005042D" w:rsidP="004B539F">
      <w:pPr>
        <w:spacing w:line="480" w:lineRule="auto"/>
        <w:ind w:firstLine="720"/>
      </w:pPr>
      <w:r>
        <w:t xml:space="preserve">Nonlinear regression of observed stomach contents on length provided adequate fits for both smallmouth and walleye.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48"/>
      <w:r w:rsidR="001905C1">
        <w:t>(</w:t>
      </w:r>
      <w:proofErr w:type="spellStart"/>
      <w:r w:rsidR="001905C1">
        <w:t>Gotelli</w:t>
      </w:r>
      <w:proofErr w:type="spellEnd"/>
      <w:r w:rsidR="001905C1">
        <w:t xml:space="preserve"> and Ellison 2004)</w:t>
      </w:r>
      <w:commentRangeEnd w:id="48"/>
      <w:r w:rsidR="00110E6F">
        <w:rPr>
          <w:rStyle w:val="CommentReference"/>
        </w:rPr>
        <w:commentReference w:id="48"/>
      </w:r>
      <w:r w:rsidR="001905C1">
        <w:t xml:space="preserve">.  This is reasonable, as larger fish would generally have higher numbers </w:t>
      </w:r>
      <w:r w:rsidR="000A23AC">
        <w:t>and</w:t>
      </w:r>
      <w:r w:rsidR="001905C1">
        <w:t xml:space="preserve"> sizes of stomach contents.  However, the regression</w:t>
      </w:r>
      <w:r w:rsidR="00AE1307">
        <w:t xml:space="preserve"> estimate</w:t>
      </w:r>
      <w:r w:rsidR="001905C1">
        <w:t xml:space="preserve"> for walleye was likely affected by several outliers in the M-T length category.  Two fish in this length category had less than 20 ml of stomach contents which </w:t>
      </w:r>
      <w:r w:rsidR="000A23AC">
        <w:t>biased</w:t>
      </w:r>
      <w:r w:rsidR="001905C1">
        <w:t xml:space="preserve"> the regression downward.  As a result, all of the </w:t>
      </w:r>
      <w:r w:rsidR="00AE1307">
        <w:t xml:space="preserve">observed </w:t>
      </w:r>
      <w:r w:rsidR="001905C1">
        <w:t xml:space="preserve">stomach contents in the </w:t>
      </w:r>
      <w:proofErr w:type="spellStart"/>
      <w:r w:rsidR="00D96634">
        <w:t>substock</w:t>
      </w:r>
      <w:proofErr w:type="spellEnd"/>
      <w:r w:rsidR="00D96634">
        <w:t xml:space="preserve"> length category were higher than the estimated value</w:t>
      </w:r>
      <w:r w:rsidR="00AE1307">
        <w:t>s</w:t>
      </w:r>
      <w:r w:rsidR="00D96634">
        <w:t xml:space="preserve">, leading to estimates of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being lower than estimates of </w:t>
      </w:r>
      <w:proofErr w:type="spellStart"/>
      <w:r w:rsidR="00D96634" w:rsidRPr="00D96634">
        <w:rPr>
          <w:i/>
        </w:rPr>
        <w:t>W</w:t>
      </w:r>
      <w:r w:rsidR="00D96634" w:rsidRPr="00D96634">
        <w:rPr>
          <w:i/>
          <w:vertAlign w:val="subscript"/>
        </w:rPr>
        <w:t>r</w:t>
      </w:r>
      <w:proofErr w:type="spellEnd"/>
      <w:r w:rsidR="00D96634">
        <w:t xml:space="preserve"> in the </w:t>
      </w:r>
      <w:proofErr w:type="spellStart"/>
      <w:r w:rsidR="00D96634">
        <w:t>substock</w:t>
      </w:r>
      <w:proofErr w:type="spellEnd"/>
      <w:r w:rsidR="00D96634">
        <w:t xml:space="preserve"> length category.  </w:t>
      </w:r>
      <w:r w:rsidR="00054C99">
        <w:t xml:space="preserve">We used a high density conversion factor (i.e., 1.05 g/ml) to estimate the “maximum of the maximum,” giving us a broader range of </w:t>
      </w:r>
      <w:proofErr w:type="spellStart"/>
      <w:r w:rsidR="00054C99" w:rsidRPr="00054C99">
        <w:rPr>
          <w:i/>
        </w:rPr>
        <w:t>W</w:t>
      </w:r>
      <w:r w:rsidR="00054C99" w:rsidRPr="00054C99">
        <w:rPr>
          <w:i/>
          <w:vertAlign w:val="subscript"/>
        </w:rPr>
        <w:t>r</w:t>
      </w:r>
      <w:proofErr w:type="spellEnd"/>
      <w:r w:rsidR="00054C99">
        <w:t xml:space="preserve">, </w:t>
      </w:r>
      <w:proofErr w:type="spellStart"/>
      <w:r w:rsidR="00054C99" w:rsidRPr="00054C99">
        <w:rPr>
          <w:i/>
        </w:rPr>
        <w:t>W</w:t>
      </w:r>
      <w:r w:rsidR="00054C99" w:rsidRPr="00054C99">
        <w:rPr>
          <w:i/>
          <w:vertAlign w:val="subscript"/>
        </w:rPr>
        <w:t>r</w:t>
      </w:r>
      <w:r w:rsidR="00054C99" w:rsidRPr="00054C99">
        <w:rPr>
          <w:vertAlign w:val="subscript"/>
        </w:rPr>
        <w:t>E</w:t>
      </w:r>
      <w:proofErr w:type="spellEnd"/>
      <w:r w:rsidR="00054C99">
        <w:t xml:space="preserve">, and </w:t>
      </w:r>
      <w:proofErr w:type="spellStart"/>
      <w:r w:rsidR="00054C99" w:rsidRPr="00054C99">
        <w:rPr>
          <w:i/>
        </w:rPr>
        <w:t>W</w:t>
      </w:r>
      <w:r w:rsidR="00054C99" w:rsidRPr="00054C99">
        <w:rPr>
          <w:i/>
          <w:vertAlign w:val="subscript"/>
        </w:rPr>
        <w:t>r</w:t>
      </w:r>
      <w:r w:rsidR="00054C99" w:rsidRPr="00054C99">
        <w:rPr>
          <w:vertAlign w:val="subscript"/>
        </w:rPr>
        <w:t>MAX</w:t>
      </w:r>
      <w:proofErr w:type="spellEnd"/>
      <w:r w:rsidR="00054C99">
        <w:t xml:space="preserve"> to compare.  </w:t>
      </w:r>
      <w:r w:rsidR="00D96634">
        <w:t xml:space="preserve">However, the small deviation between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and </w:t>
      </w:r>
      <w:proofErr w:type="spellStart"/>
      <w:r w:rsidR="00D96634" w:rsidRPr="00D96634">
        <w:rPr>
          <w:i/>
        </w:rPr>
        <w:t>W</w:t>
      </w:r>
      <w:r w:rsidR="00D96634" w:rsidRPr="00D96634">
        <w:rPr>
          <w:i/>
          <w:vertAlign w:val="subscript"/>
        </w:rPr>
        <w:t>r</w:t>
      </w:r>
      <w:proofErr w:type="spellEnd"/>
      <w:r w:rsidR="00D96634">
        <w:t xml:space="preserve"> in </w:t>
      </w:r>
      <w:proofErr w:type="spellStart"/>
      <w:r w:rsidR="00D96634">
        <w:t>substock</w:t>
      </w:r>
      <w:proofErr w:type="spellEnd"/>
      <w:r w:rsidR="00D96634">
        <w:t xml:space="preserve"> walleye may not be a pragmatic concern for fisheries managers. </w:t>
      </w:r>
    </w:p>
    <w:p w14:paraId="3B00B5B2" w14:textId="77777777" w:rsidR="0039130B" w:rsidRDefault="0039130B" w:rsidP="004B539F">
      <w:pPr>
        <w:spacing w:line="480" w:lineRule="auto"/>
        <w:ind w:firstLine="720"/>
      </w:pPr>
      <w:commentRangeStart w:id="49"/>
      <w:r>
        <w:t xml:space="preserve">The data we analyzed were non-normal, thus we used non-parametric tests to compare </w:t>
      </w:r>
      <w:proofErr w:type="spellStart"/>
      <w:r w:rsidRPr="0039130B">
        <w:rPr>
          <w:i/>
        </w:rPr>
        <w:t>W</w:t>
      </w:r>
      <w:r w:rsidRPr="0039130B">
        <w:rPr>
          <w:i/>
          <w:vertAlign w:val="subscript"/>
        </w:rPr>
        <w:t>r</w:t>
      </w:r>
      <w:proofErr w:type="spellEnd"/>
      <w:r>
        <w:t xml:space="preserve"> values among groups.  Brenden et al. (2003) suggest that their </w:t>
      </w:r>
      <w:r w:rsidRPr="0039130B">
        <w:rPr>
          <w:i/>
        </w:rPr>
        <w:t>R</w:t>
      </w:r>
      <w:r>
        <w:t xml:space="preserve">-test is the most appropriate for testing </w:t>
      </w:r>
      <w:proofErr w:type="spellStart"/>
      <w:r w:rsidRPr="008A7F57">
        <w:rPr>
          <w:i/>
        </w:rPr>
        <w:t>W</w:t>
      </w:r>
      <w:r w:rsidRPr="008A7F57">
        <w:rPr>
          <w:i/>
          <w:vertAlign w:val="subscript"/>
        </w:rPr>
        <w:t>r</w:t>
      </w:r>
      <w:proofErr w:type="spellEnd"/>
      <w:r>
        <w:t xml:space="preserve"> data, but the statistical merit of </w:t>
      </w:r>
      <w:proofErr w:type="spellStart"/>
      <w:r w:rsidRPr="008A7F57">
        <w:rPr>
          <w:i/>
        </w:rPr>
        <w:t>W</w:t>
      </w:r>
      <w:r w:rsidRPr="008A7F57">
        <w:rPr>
          <w:i/>
          <w:vertAlign w:val="subscript"/>
        </w:rPr>
        <w:t>r</w:t>
      </w:r>
      <w:proofErr w:type="spellEnd"/>
      <w:r>
        <w:t xml:space="preserve"> data </w:t>
      </w:r>
      <w:r w:rsidR="008A7F57">
        <w:t xml:space="preserve">continues to be debated (Pope and Kruse 2007).  The </w:t>
      </w:r>
      <w:r w:rsidR="008A7F57" w:rsidRPr="008A7F57">
        <w:rPr>
          <w:i/>
        </w:rPr>
        <w:t>R</w:t>
      </w:r>
      <w:r w:rsidR="008A7F57">
        <w:t xml:space="preserve">-test is likely the most appropriate and conservative method to compare </w:t>
      </w:r>
      <w:proofErr w:type="spellStart"/>
      <w:r w:rsidR="008A7F57" w:rsidRPr="008A7F57">
        <w:rPr>
          <w:i/>
        </w:rPr>
        <w:t>W</w:t>
      </w:r>
      <w:r w:rsidR="008A7F57" w:rsidRPr="008A7F57">
        <w:rPr>
          <w:i/>
          <w:vertAlign w:val="subscript"/>
        </w:rPr>
        <w:t>r</w:t>
      </w:r>
      <w:proofErr w:type="spellEnd"/>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 xml:space="preserve">moderate improvement in testing power (Pope and Kruse 2007).  </w:t>
      </w:r>
      <w:r w:rsidR="005E26C3">
        <w:t>Our</w:t>
      </w:r>
      <w:r w:rsidR="008A7F57">
        <w:t xml:space="preserve"> study investigated the </w:t>
      </w:r>
      <w:r w:rsidR="008A7F57">
        <w:lastRenderedPageBreak/>
        <w:t xml:space="preserve">potential management concerns related to the effects of fish stomach contents on </w:t>
      </w:r>
      <w:proofErr w:type="spellStart"/>
      <w:r w:rsidR="008A7F57" w:rsidRPr="008A7F57">
        <w:rPr>
          <w:i/>
        </w:rPr>
        <w:t>W</w:t>
      </w:r>
      <w:r w:rsidR="008A7F57" w:rsidRPr="008A7F57">
        <w:rPr>
          <w:i/>
          <w:vertAlign w:val="subscript"/>
        </w:rPr>
        <w:t>r</w:t>
      </w:r>
      <w:proofErr w:type="spellEnd"/>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 xml:space="preserve">condition.  Thus, using non-parametric statistical analyses was an acceptable alternative to the </w:t>
      </w:r>
      <w:r w:rsidR="008A7F57" w:rsidRPr="008A7F57">
        <w:rPr>
          <w:i/>
        </w:rPr>
        <w:t>R</w:t>
      </w:r>
      <w:r w:rsidR="008A7F57">
        <w:t>-test.</w:t>
      </w:r>
      <w:r w:rsidR="008B1C5A">
        <w:t xml:space="preserve">  However, results derived from the </w:t>
      </w:r>
      <w:r w:rsidR="008B1C5A" w:rsidRPr="008B1C5A">
        <w:rPr>
          <w:i/>
        </w:rPr>
        <w:t>R</w:t>
      </w:r>
      <w:r w:rsidR="008B1C5A">
        <w:t xml:space="preserve">-test may provide additional insight into the affects that fish stomach contents has on </w:t>
      </w:r>
      <w:proofErr w:type="spellStart"/>
      <w:r w:rsidR="008B1C5A" w:rsidRPr="008B1C5A">
        <w:rPr>
          <w:i/>
        </w:rPr>
        <w:t>W</w:t>
      </w:r>
      <w:r w:rsidR="008B1C5A" w:rsidRPr="008B1C5A">
        <w:rPr>
          <w:i/>
          <w:vertAlign w:val="subscript"/>
        </w:rPr>
        <w:t>r</w:t>
      </w:r>
      <w:proofErr w:type="spellEnd"/>
      <w:r w:rsidR="008B1C5A">
        <w:t>.</w:t>
      </w:r>
      <w:r w:rsidR="008A7F57">
        <w:t xml:space="preserve">  </w:t>
      </w:r>
      <w:commentRangeEnd w:id="49"/>
      <w:r w:rsidR="00110E6F">
        <w:rPr>
          <w:rStyle w:val="CommentReference"/>
        </w:rPr>
        <w:commentReference w:id="49"/>
      </w:r>
    </w:p>
    <w:p w14:paraId="25474FD2" w14:textId="77777777" w:rsidR="001808D5" w:rsidRDefault="001808D5" w:rsidP="00D93DDE">
      <w:pPr>
        <w:spacing w:line="480" w:lineRule="auto"/>
        <w:ind w:firstLine="720"/>
      </w:pPr>
      <w:r>
        <w:t xml:space="preserve">To our knowledge, there has been no investigation into the lowest resolution of </w:t>
      </w:r>
      <w:proofErr w:type="spellStart"/>
      <w:r w:rsidRPr="001808D5">
        <w:rPr>
          <w:i/>
        </w:rPr>
        <w:t>W</w:t>
      </w:r>
      <w:r w:rsidRPr="001808D5">
        <w:rPr>
          <w:i/>
          <w:vertAlign w:val="subscript"/>
        </w:rPr>
        <w:t>r</w:t>
      </w:r>
      <w:proofErr w:type="spellEnd"/>
      <w:r>
        <w:t xml:space="preserve"> at which fisheries managers can manage a population. </w:t>
      </w:r>
      <w:r w:rsidR="007C2BA5">
        <w:t xml:space="preserve"> </w:t>
      </w:r>
      <w:r w:rsidR="00930927">
        <w:t xml:space="preserve">Fish with </w:t>
      </w:r>
      <w:proofErr w:type="spellStart"/>
      <w:r w:rsidR="00930927" w:rsidRPr="00AE1307">
        <w:rPr>
          <w:i/>
        </w:rPr>
        <w:t>W</w:t>
      </w:r>
      <w:r w:rsidR="00930927" w:rsidRPr="00AE1307">
        <w:rPr>
          <w:i/>
          <w:vertAlign w:val="subscript"/>
        </w:rPr>
        <w:t>r</w:t>
      </w:r>
      <w:proofErr w:type="spellEnd"/>
      <w:r w:rsidR="00930927">
        <w:t xml:space="preserve"> “close to” 100 are considered to be “in balance” with their food supply while fish with </w:t>
      </w:r>
      <w:proofErr w:type="spellStart"/>
      <w:r w:rsidR="00930927" w:rsidRPr="00AE1307">
        <w:rPr>
          <w:i/>
        </w:rPr>
        <w:t>W</w:t>
      </w:r>
      <w:r w:rsidR="00930927" w:rsidRPr="00AE1307">
        <w:rPr>
          <w:i/>
          <w:vertAlign w:val="subscript"/>
        </w:rPr>
        <w:t>r</w:t>
      </w:r>
      <w:proofErr w:type="spellEnd"/>
      <w:r w:rsidR="00930927">
        <w:t xml:space="preserve"> less than 85 are underweight and fish with </w:t>
      </w:r>
      <w:proofErr w:type="spellStart"/>
      <w:r w:rsidR="00930927" w:rsidRPr="00AE1307">
        <w:rPr>
          <w:i/>
        </w:rPr>
        <w:t>W</w:t>
      </w:r>
      <w:r w:rsidR="00930927" w:rsidRPr="00AE1307">
        <w:rPr>
          <w:i/>
          <w:vertAlign w:val="subscript"/>
        </w:rPr>
        <w:t>r</w:t>
      </w:r>
      <w:proofErr w:type="spellEnd"/>
      <w:r w:rsidR="00930927">
        <w:t xml:space="preserve"> greater than 105 are “more plump than necessary” (</w:t>
      </w:r>
      <w:proofErr w:type="spellStart"/>
      <w:r w:rsidR="00930927">
        <w:t>Flickinger</w:t>
      </w:r>
      <w:proofErr w:type="spellEnd"/>
      <w:r w:rsidR="00930927">
        <w:t xml:space="preserve"> et al. 1999).</w:t>
      </w:r>
      <w:r w:rsidR="0096713C">
        <w:t xml:space="preserve">  Most fisheries managers consider fish with a </w:t>
      </w:r>
      <w:proofErr w:type="spellStart"/>
      <w:r w:rsidR="0096713C" w:rsidRPr="00AE1307">
        <w:rPr>
          <w:i/>
        </w:rPr>
        <w:t>W</w:t>
      </w:r>
      <w:r w:rsidR="0096713C" w:rsidRPr="00AE1307">
        <w:rPr>
          <w:i/>
          <w:vertAlign w:val="subscript"/>
        </w:rPr>
        <w:t>r</w:t>
      </w:r>
      <w:proofErr w:type="spellEnd"/>
      <w:r w:rsidR="0096713C">
        <w:t xml:space="preserve"> value between 95 and </w:t>
      </w:r>
      <w:r w:rsidR="00D93DDE">
        <w:t xml:space="preserve">105 </w:t>
      </w:r>
      <w:r w:rsidR="0096713C">
        <w:t>to be in good condition</w:t>
      </w:r>
      <w:r w:rsidR="007C2BA5">
        <w:t xml:space="preserve"> because </w:t>
      </w:r>
      <w:proofErr w:type="spellStart"/>
      <w:r w:rsidR="007C2BA5" w:rsidRPr="00AE1307">
        <w:rPr>
          <w:i/>
        </w:rPr>
        <w:t>W</w:t>
      </w:r>
      <w:r w:rsidR="007C2BA5" w:rsidRPr="00AE1307">
        <w:rPr>
          <w:i/>
          <w:vertAlign w:val="subscript"/>
        </w:rPr>
        <w:t>r</w:t>
      </w:r>
      <w:proofErr w:type="spellEnd"/>
      <w:r w:rsidR="007C2BA5">
        <w:t xml:space="preserve"> is a model of the 75</w:t>
      </w:r>
      <w:r w:rsidR="007C2BA5" w:rsidRPr="007C2BA5">
        <w:rPr>
          <w:vertAlign w:val="superscript"/>
        </w:rPr>
        <w:t>th</w:t>
      </w:r>
      <w:r w:rsidR="007C2BA5">
        <w:t xml:space="preserve"> percentile of fish population weight as a function of length (</w:t>
      </w:r>
      <w:proofErr w:type="spellStart"/>
      <w:r w:rsidR="007C2BA5">
        <w:t>Wege</w:t>
      </w:r>
      <w:proofErr w:type="spellEnd"/>
      <w:r w:rsidR="007C2BA5">
        <w:t xml:space="preserve"> and Anderson 1978).  When </w:t>
      </w:r>
      <w:proofErr w:type="spellStart"/>
      <w:r w:rsidR="007C2BA5" w:rsidRPr="00AE1307">
        <w:rPr>
          <w:i/>
        </w:rPr>
        <w:t>W</w:t>
      </w:r>
      <w:r w:rsidR="007C2BA5" w:rsidRPr="00AE1307">
        <w:rPr>
          <w:i/>
          <w:vertAlign w:val="subscript"/>
        </w:rPr>
        <w:t>r</w:t>
      </w:r>
      <w:proofErr w:type="spellEnd"/>
      <w:r w:rsidR="007C2BA5">
        <w:t xml:space="preserve"> target ranges are given for a species, the range </w:t>
      </w:r>
      <w:r w:rsidR="00600346">
        <w:t>encompasses</w:t>
      </w:r>
      <w:r w:rsidR="007C2BA5">
        <w:t xml:space="preserve"> 10 </w:t>
      </w:r>
      <w:proofErr w:type="spellStart"/>
      <w:r w:rsidR="007C2BA5" w:rsidRPr="00AE1307">
        <w:rPr>
          <w:i/>
        </w:rPr>
        <w:t>W</w:t>
      </w:r>
      <w:r w:rsidR="007C2BA5" w:rsidRPr="00AE1307">
        <w:rPr>
          <w:i/>
          <w:vertAlign w:val="subscript"/>
        </w:rPr>
        <w:t>r</w:t>
      </w:r>
      <w:proofErr w:type="spellEnd"/>
      <w:r w:rsidR="007C2BA5">
        <w:t xml:space="preserve"> units, suggesting that the lowest </w:t>
      </w:r>
      <w:proofErr w:type="spellStart"/>
      <w:r w:rsidR="007C2BA5" w:rsidRPr="00600346">
        <w:rPr>
          <w:i/>
        </w:rPr>
        <w:t>W</w:t>
      </w:r>
      <w:r w:rsidR="007C2BA5" w:rsidRPr="00600346">
        <w:rPr>
          <w:i/>
          <w:vertAlign w:val="subscript"/>
        </w:rPr>
        <w:t>r</w:t>
      </w:r>
      <w:proofErr w:type="spellEnd"/>
      <w:r w:rsidR="007C2BA5">
        <w:t xml:space="preserve"> resolution at which a fish population can be managed is 10 (see Blackwell et al. 2000)</w:t>
      </w:r>
      <w:r w:rsidR="002435CA">
        <w:t xml:space="preserve">.  The maximum difference we found between </w:t>
      </w:r>
      <w:proofErr w:type="spellStart"/>
      <w:r w:rsidR="002435CA" w:rsidRPr="002435CA">
        <w:rPr>
          <w:i/>
        </w:rPr>
        <w:t>W</w:t>
      </w:r>
      <w:r w:rsidR="002435CA" w:rsidRPr="002435CA">
        <w:rPr>
          <w:i/>
          <w:vertAlign w:val="subscript"/>
        </w:rPr>
        <w:t>r</w:t>
      </w:r>
      <w:r w:rsidR="002435CA" w:rsidRPr="002435CA">
        <w:rPr>
          <w:vertAlign w:val="subscript"/>
        </w:rPr>
        <w:t>MAX</w:t>
      </w:r>
      <w:proofErr w:type="spellEnd"/>
      <w:r w:rsidR="002435CA">
        <w:t xml:space="preserve"> and </w:t>
      </w:r>
      <w:proofErr w:type="spellStart"/>
      <w:r w:rsidR="002435CA" w:rsidRPr="002435CA">
        <w:rPr>
          <w:i/>
        </w:rPr>
        <w:t>W</w:t>
      </w:r>
      <w:r w:rsidR="002435CA" w:rsidRPr="002435CA">
        <w:rPr>
          <w:i/>
          <w:vertAlign w:val="subscript"/>
        </w:rPr>
        <w:t>r</w:t>
      </w:r>
      <w:r w:rsidR="002435CA" w:rsidRPr="002435CA">
        <w:rPr>
          <w:vertAlign w:val="subscript"/>
        </w:rPr>
        <w:t>E</w:t>
      </w:r>
      <w:proofErr w:type="spellEnd"/>
      <w:r w:rsidR="002435CA">
        <w:t xml:space="preserve"> was 4.4 in the </w:t>
      </w:r>
      <w:proofErr w:type="spellStart"/>
      <w:r w:rsidR="002435CA">
        <w:t>substock</w:t>
      </w:r>
      <w:proofErr w:type="spellEnd"/>
      <w:r w:rsidR="002435CA">
        <w:t xml:space="preserve"> length category of smallmouth bass.  As a result, we do not believe that fisheries managers should consider the stomach contents of the fishes in their populations when setting </w:t>
      </w:r>
      <w:proofErr w:type="spellStart"/>
      <w:r w:rsidR="002435CA" w:rsidRPr="002435CA">
        <w:rPr>
          <w:i/>
        </w:rPr>
        <w:t>W</w:t>
      </w:r>
      <w:r w:rsidR="002435CA" w:rsidRPr="002435CA">
        <w:rPr>
          <w:i/>
          <w:vertAlign w:val="subscript"/>
        </w:rPr>
        <w:t>r</w:t>
      </w:r>
      <w:proofErr w:type="spellEnd"/>
      <w:r w:rsidR="002435CA">
        <w:t xml:space="preserve"> target ranges.</w:t>
      </w:r>
    </w:p>
    <w:p w14:paraId="3BCE032E" w14:textId="77777777" w:rsidR="001746E0" w:rsidRDefault="001746E0" w:rsidP="004B539F">
      <w:pPr>
        <w:spacing w:line="480" w:lineRule="auto"/>
        <w:ind w:firstLine="720"/>
      </w:pPr>
    </w:p>
    <w:p w14:paraId="695CD805" w14:textId="77777777" w:rsidR="009239F9" w:rsidRDefault="009239F9" w:rsidP="004B539F">
      <w:pPr>
        <w:spacing w:line="480" w:lineRule="auto"/>
        <w:jc w:val="center"/>
        <w:rPr>
          <w:b/>
        </w:rPr>
      </w:pPr>
      <w:r w:rsidRPr="009239F9">
        <w:rPr>
          <w:b/>
        </w:rPr>
        <w:t>Acknowledgments</w:t>
      </w:r>
    </w:p>
    <w:p w14:paraId="29D82FA1" w14:textId="432396AE" w:rsidR="00F174F7" w:rsidRDefault="003212F2" w:rsidP="009239F9">
      <w:pPr>
        <w:spacing w:line="480" w:lineRule="auto"/>
        <w:ind w:firstLine="720"/>
      </w:pPr>
      <w:r>
        <w:t>We thank the contributors of the data</w:t>
      </w:r>
      <w:bookmarkStart w:id="50" w:name="_GoBack"/>
      <w:bookmarkEnd w:id="50"/>
      <w:r>
        <w:t xml:space="preserve"> used in this paper: T. </w:t>
      </w:r>
      <w:proofErr w:type="spellStart"/>
      <w:r>
        <w:t>Bacula</w:t>
      </w:r>
      <w:proofErr w:type="spellEnd"/>
      <w:r>
        <w:t xml:space="preserve">, </w:t>
      </w:r>
      <w:r w:rsidR="00CA5E46">
        <w:t>N. Olson</w:t>
      </w:r>
      <w:r>
        <w:t xml:space="preserve">, M. Quist, and T. </w:t>
      </w:r>
      <w:proofErr w:type="spellStart"/>
      <w:r>
        <w:t>Selch</w:t>
      </w:r>
      <w:proofErr w:type="spellEnd"/>
      <w:r>
        <w:t>.</w:t>
      </w:r>
      <w:r w:rsidR="00D0424D">
        <w:t xml:space="preserve">  </w:t>
      </w:r>
      <w:ins w:id="51"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77777777" w:rsidR="00077486" w:rsidRPr="009239F9" w:rsidRDefault="009239F9" w:rsidP="00AC2455">
      <w:pPr>
        <w:spacing w:line="480" w:lineRule="auto"/>
        <w:jc w:val="center"/>
        <w:rPr>
          <w:b/>
        </w:rPr>
      </w:pPr>
      <w:r w:rsidRPr="009239F9">
        <w:rPr>
          <w:b/>
        </w:rPr>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075FE92" w14:textId="77777777" w:rsidR="001905C1" w:rsidRPr="001905C1" w:rsidDel="00031ABA" w:rsidRDefault="001905C1" w:rsidP="00F174F7">
      <w:pPr>
        <w:spacing w:line="480" w:lineRule="auto"/>
        <w:ind w:left="720" w:hanging="720"/>
        <w:rPr>
          <w:del w:id="52" w:author="John Syslo" w:date="2013-04-09T09:30:00Z"/>
          <w:vertAlign w:val="subscript"/>
        </w:rPr>
      </w:pPr>
      <w:commentRangeStart w:id="53"/>
      <w:del w:id="54" w:author="John Syslo" w:date="2013-04-09T09:30:00Z">
        <w:r w:rsidDel="00031ABA">
          <w:delText xml:space="preserve">Anderson-Sprecher, R. 1994. Model comparisons and </w:delText>
        </w:r>
        <w:r w:rsidRPr="001905C1" w:rsidDel="00031ABA">
          <w:rPr>
            <w:i/>
          </w:rPr>
          <w:delText>R</w:delText>
        </w:r>
        <w:r w:rsidRPr="001905C1" w:rsidDel="00031ABA">
          <w:rPr>
            <w:i/>
            <w:vertAlign w:val="superscript"/>
          </w:rPr>
          <w:delText>2</w:delText>
        </w:r>
        <w:r w:rsidDel="00031ABA">
          <w:delText xml:space="preserve">. The American Statistician 48:113-117.  </w:delText>
        </w:r>
      </w:del>
      <w:commentRangeEnd w:id="53"/>
      <w:r w:rsidR="00AB0387">
        <w:rPr>
          <w:rStyle w:val="CommentReference"/>
        </w:rPr>
        <w:commentReference w:id="53"/>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proofErr w:type="spellStart"/>
      <w:r w:rsidRPr="00BA5730">
        <w:rPr>
          <w:i/>
        </w:rPr>
        <w:t>W</w:t>
      </w:r>
      <w:r w:rsidRPr="00BA5730">
        <w:rPr>
          <w:i/>
          <w:vertAlign w:val="subscript"/>
        </w:rPr>
        <w:t>s</w:t>
      </w:r>
      <w:proofErr w:type="spellEnd"/>
      <w:r>
        <w:t xml:space="preserve">) equations and standard length categories for </w:t>
      </w:r>
      <w:r>
        <w:lastRenderedPageBreak/>
        <w:t xml:space="preserve">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proofErr w:type="spellStart"/>
      <w:r w:rsidRPr="00394F90">
        <w:rPr>
          <w:i/>
        </w:rPr>
        <w:t>W</w:t>
      </w:r>
      <w:r w:rsidRPr="00394F90">
        <w:rPr>
          <w:i/>
          <w:vertAlign w:val="subscript"/>
        </w:rPr>
        <w:t>r</w:t>
      </w:r>
      <w:proofErr w:type="spellEnd"/>
      <w:r>
        <w:t>) status and current use in fisheries assessment and management. Reviews in Fisheries Science 8:1-44.</w:t>
      </w:r>
    </w:p>
    <w:p w14:paraId="66939BB7" w14:textId="77777777" w:rsidR="00123909" w:rsidRDefault="00123909" w:rsidP="00F174F7">
      <w:pPr>
        <w:spacing w:line="480" w:lineRule="auto"/>
        <w:ind w:left="720" w:hanging="720"/>
      </w:pPr>
      <w:proofErr w:type="spellStart"/>
      <w:r>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proofErr w:type="spellStart"/>
      <w:r w:rsidR="00900595" w:rsidRPr="00900595">
        <w:rPr>
          <w:i/>
        </w:rPr>
        <w:t>W</w:t>
      </w:r>
      <w:r w:rsidR="00900595" w:rsidRPr="00900595">
        <w:rPr>
          <w:i/>
          <w:vertAlign w:val="subscript"/>
        </w:rPr>
        <w:t>r</w:t>
      </w:r>
      <w:proofErr w:type="spellEnd"/>
      <w:r w:rsidR="00900595">
        <w:t xml:space="preserve">) index and an alternative procedure for testing </w:t>
      </w:r>
      <w:proofErr w:type="spellStart"/>
      <w:r w:rsidR="00900595" w:rsidRPr="00900595">
        <w:rPr>
          <w:i/>
        </w:rPr>
        <w:t>W</w:t>
      </w:r>
      <w:r w:rsidR="00900595" w:rsidRPr="00900595">
        <w:rPr>
          <w:i/>
          <w:vertAlign w:val="subscript"/>
        </w:rPr>
        <w:t>r</w:t>
      </w:r>
      <w:proofErr w:type="spellEnd"/>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numPr>
          <w:ins w:id="55" w:author="Steven Harris Ranney" w:date="2014-06-13T12:52:00Z"/>
        </w:numPr>
        <w:spacing w:line="480" w:lineRule="auto"/>
        <w:ind w:left="720" w:hanging="720"/>
        <w:rPr>
          <w:ins w:id="56" w:author="Steven Harris Ranney" w:date="2014-06-13T12:52:00Z"/>
        </w:rPr>
      </w:pPr>
      <w:ins w:id="57" w:author="Steven Harris Ranney" w:date="2014-06-13T12:52:00Z">
        <w:r>
          <w:t>Cade, B. S., and B. R. Noon. 2003. A gentle introduction to quantile regression for ecologists. Frontiers in Ecology and the Environment 1:412-420.</w:t>
        </w:r>
      </w:ins>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58" w:author="John Syslo" w:date="2013-04-09T09:30:00Z"/>
        </w:rPr>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ins w:id="59" w:author="John Syslo" w:date="2013-04-09T09:30:00Z">
        <w:r>
          <w:t>Gerow</w:t>
        </w:r>
        <w:proofErr w:type="spellEnd"/>
        <w:r>
          <w:t xml:space="preserve">, </w:t>
        </w:r>
      </w:ins>
      <w:ins w:id="60" w:author="John Syslo" w:date="2013-04-09T09:32:00Z">
        <w:r w:rsidR="00187FAD">
          <w:t>K. G., R. C. Anderson-</w:t>
        </w:r>
        <w:proofErr w:type="spellStart"/>
        <w:r w:rsidR="00187FAD">
          <w:t>Sprecher</w:t>
        </w:r>
        <w:proofErr w:type="spellEnd"/>
        <w:r w:rsidR="00187FAD">
          <w:t xml:space="preserve">, and W. A. Hubert. 2005. A new method </w:t>
        </w:r>
      </w:ins>
      <w:ins w:id="61" w:author="John Syslo" w:date="2013-04-09T09:33:00Z">
        <w:r w:rsidR="00187FAD">
          <w:t>to compute standard-weight equations tha</w:t>
        </w:r>
        <w:r w:rsidR="0009158A">
          <w:t xml:space="preserve">t reduces length-related bias. </w:t>
        </w:r>
        <w:r w:rsidR="00187FAD">
          <w:t>North American Journal of Fisheries Management 25:1288-</w:t>
        </w:r>
        <w:commentRangeStart w:id="62"/>
        <w:r w:rsidR="00187FAD">
          <w:t>1300</w:t>
        </w:r>
      </w:ins>
      <w:commentRangeEnd w:id="62"/>
      <w:ins w:id="63" w:author="John Syslo" w:date="2013-04-09T09:34:00Z">
        <w:r w:rsidR="00187FAD">
          <w:rPr>
            <w:rStyle w:val="CommentReference"/>
          </w:rPr>
          <w:commentReference w:id="62"/>
        </w:r>
      </w:ins>
      <w:ins w:id="64" w:author="John Syslo" w:date="2013-04-09T09:33:00Z">
        <w:r w:rsidR="00187FAD">
          <w:t>.</w:t>
        </w:r>
      </w:ins>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55A19F92" w14:textId="77777777" w:rsidR="001905C1" w:rsidRDefault="001905C1" w:rsidP="00F174F7">
      <w:pPr>
        <w:spacing w:line="480" w:lineRule="auto"/>
        <w:ind w:left="720" w:hanging="720"/>
      </w:pPr>
      <w:proofErr w:type="spellStart"/>
      <w:r>
        <w:lastRenderedPageBreak/>
        <w:t>Gotelli</w:t>
      </w:r>
      <w:proofErr w:type="spellEnd"/>
      <w:r>
        <w:t xml:space="preserve">, N. J., and A. M. Ellison. 2004. A primer of ecological statistics. </w:t>
      </w:r>
      <w:proofErr w:type="spellStart"/>
      <w:r>
        <w:t>Sinauer</w:t>
      </w:r>
      <w:proofErr w:type="spellEnd"/>
      <w:r>
        <w:t xml:space="preserve">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proofErr w:type="spellStart"/>
      <w:r>
        <w:t>Graeb</w:t>
      </w:r>
      <w:proofErr w:type="spellEnd"/>
      <w:r>
        <w:t xml:space="preserve">,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4D0FF9A7" w14:textId="77777777" w:rsidR="006F709D" w:rsidRDefault="006F709D" w:rsidP="00F174F7">
      <w:pPr>
        <w:spacing w:line="480" w:lineRule="auto"/>
        <w:ind w:left="720" w:hanging="720"/>
      </w:pPr>
      <w:r>
        <w:t xml:space="preserve">Knight, R. L., and F. J. </w:t>
      </w:r>
      <w:proofErr w:type="spellStart"/>
      <w:r>
        <w:t>Margraf</w:t>
      </w:r>
      <w:proofErr w:type="spellEnd"/>
      <w:r>
        <w:t>. 1982. Estimating stomach fullness in fishes. North American Journal of Fisheries Management 2:413-414.</w:t>
      </w:r>
    </w:p>
    <w:p w14:paraId="78E955A7" w14:textId="77777777" w:rsidR="003673A7" w:rsidRDefault="003673A7" w:rsidP="00F174F7">
      <w:pPr>
        <w:numPr>
          <w:ins w:id="65" w:author="Steven Harris Ranney" w:date="2014-06-13T12:50:00Z"/>
        </w:numPr>
        <w:spacing w:line="480" w:lineRule="auto"/>
        <w:ind w:left="720" w:hanging="720"/>
        <w:rPr>
          <w:ins w:id="66" w:author="Steven Harris Ranney" w:date="2014-06-13T12:50:00Z"/>
        </w:rPr>
      </w:pPr>
      <w:proofErr w:type="spellStart"/>
      <w:ins w:id="67" w:author="Steven Harris Ranney" w:date="2014-06-13T12:50:00Z">
        <w:r>
          <w:t>Koenker</w:t>
        </w:r>
        <w:proofErr w:type="spellEnd"/>
        <w:r>
          <w:t xml:space="preserve">, R, and G. Basset. </w:t>
        </w:r>
      </w:ins>
      <w:ins w:id="68" w:author="Steven Harris Ranney" w:date="2014-06-13T12:51:00Z">
        <w:r>
          <w:t xml:space="preserve">1978. Regression quantiles. </w:t>
        </w:r>
        <w:proofErr w:type="spellStart"/>
        <w:r>
          <w:t>Econometrica</w:t>
        </w:r>
        <w:proofErr w:type="spellEnd"/>
        <w:r>
          <w:t xml:space="preserve"> 46:33-50.</w:t>
        </w:r>
      </w:ins>
    </w:p>
    <w:p w14:paraId="2A87EDA4" w14:textId="77777777" w:rsidR="003673A7" w:rsidRDefault="003673A7" w:rsidP="00F174F7">
      <w:pPr>
        <w:numPr>
          <w:ins w:id="69" w:author="Steven Harris Ranney" w:date="2014-06-13T12:49:00Z"/>
        </w:numPr>
        <w:spacing w:line="480" w:lineRule="auto"/>
        <w:ind w:left="720" w:hanging="720"/>
        <w:rPr>
          <w:ins w:id="70" w:author="Steven Harris Ranney" w:date="2014-06-13T12:49:00Z"/>
        </w:rPr>
      </w:pPr>
      <w:proofErr w:type="spellStart"/>
      <w:ins w:id="71" w:author="Steven Harris Ranney" w:date="2014-06-13T12:49:00Z">
        <w:r>
          <w:t>Koenker</w:t>
        </w:r>
        <w:proofErr w:type="spellEnd"/>
        <w:r>
          <w:t xml:space="preserve">, R. 2013. </w:t>
        </w:r>
        <w:proofErr w:type="spellStart"/>
        <w:r>
          <w:t>quantreg</w:t>
        </w:r>
        <w:proofErr w:type="spellEnd"/>
        <w:r>
          <w:t>: Quantile Regression. R package version 5.05. http://CRAN.R-project.org/package=quantreg</w:t>
        </w:r>
      </w:ins>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648178C" w14:textId="77777777" w:rsidR="00350CC7" w:rsidRDefault="00350CC7" w:rsidP="00F174F7">
      <w:pPr>
        <w:spacing w:line="480" w:lineRule="auto"/>
        <w:ind w:left="720" w:hanging="720"/>
      </w:pPr>
      <w:r>
        <w:t xml:space="preserve">Lampert, W., and U. Sommer. 1997. </w:t>
      </w:r>
      <w:proofErr w:type="spellStart"/>
      <w:r>
        <w:t>Limnoecology</w:t>
      </w:r>
      <w:proofErr w:type="spellEnd"/>
      <w:r>
        <w:t xml:space="preserve">: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proofErr w:type="spellStart"/>
      <w:r w:rsidRPr="003033B8">
        <w:rPr>
          <w:i/>
        </w:rPr>
        <w:t>W</w:t>
      </w:r>
      <w:r w:rsidRPr="003033B8">
        <w:rPr>
          <w:i/>
          <w:vertAlign w:val="subscript"/>
        </w:rPr>
        <w:t>r</w:t>
      </w:r>
      <w:proofErr w:type="spellEnd"/>
      <w:r>
        <w:t>) index, with new applications to walleye. North American Journal of Fisheries Management 10:85-97.</w:t>
      </w:r>
    </w:p>
    <w:p w14:paraId="59541C2B" w14:textId="77777777" w:rsidR="003D4B48" w:rsidRDefault="003D4B48" w:rsidP="00F174F7">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proofErr w:type="spellStart"/>
      <w:r w:rsidRPr="003D4B48">
        <w:rPr>
          <w:i/>
          <w:iCs/>
        </w:rPr>
        <w:t>W</w:t>
      </w:r>
      <w:r w:rsidRPr="003D4B48">
        <w:rPr>
          <w:i/>
          <w:iCs/>
          <w:vertAlign w:val="subscript"/>
        </w:rPr>
        <w:t>s</w:t>
      </w:r>
      <w:proofErr w:type="spellEnd"/>
      <w:r>
        <w:t>) equation for smallmouth bass. North American Journal of Fisheries Management 13:398-400.</w:t>
      </w:r>
    </w:p>
    <w:p w14:paraId="0AC98241" w14:textId="77777777" w:rsidR="00BA5730" w:rsidRDefault="00BA5730" w:rsidP="00F174F7">
      <w:pPr>
        <w:spacing w:line="480" w:lineRule="auto"/>
        <w:ind w:left="720" w:hanging="720"/>
      </w:pPr>
      <w:r>
        <w:lastRenderedPageBreak/>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 xml:space="preserve">Phelps, Q. E., K. A. Powell, S. R. </w:t>
      </w:r>
      <w:proofErr w:type="spellStart"/>
      <w:r>
        <w:t>Chipps</w:t>
      </w:r>
      <w:proofErr w:type="spellEnd"/>
      <w:r>
        <w:t xml:space="preserve">, and D. W. Willis. 2007. A method for determining stomach fullness for </w:t>
      </w:r>
      <w:proofErr w:type="spellStart"/>
      <w:r>
        <w:t>planktivorous</w:t>
      </w:r>
      <w:proofErr w:type="spellEnd"/>
      <w:r>
        <w:t xml:space="preserve">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 xml:space="preserve">Ranney, S. H., M. J. </w:t>
      </w:r>
      <w:proofErr w:type="spellStart"/>
      <w:r>
        <w:t>Fincel</w:t>
      </w:r>
      <w:proofErr w:type="spellEnd"/>
      <w:r>
        <w:t xml:space="preserve">, M. R. </w:t>
      </w:r>
      <w:proofErr w:type="spellStart"/>
      <w:r>
        <w:t>Wuellner</w:t>
      </w:r>
      <w:proofErr w:type="spellEnd"/>
      <w:r>
        <w:t xml:space="preserve">, J. A. </w:t>
      </w:r>
      <w:proofErr w:type="spellStart"/>
      <w:r>
        <w:t>VanDeHey</w:t>
      </w:r>
      <w:proofErr w:type="spellEnd"/>
      <w:r>
        <w:t>,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proofErr w:type="spellStart"/>
      <w:r>
        <w:t>Wege</w:t>
      </w:r>
      <w:proofErr w:type="spellEnd"/>
      <w:r>
        <w:t>, G. J., and R. O. Anderson. 1978. Relative weight (</w:t>
      </w:r>
      <w:proofErr w:type="spellStart"/>
      <w:r w:rsidRPr="00D42D06">
        <w:rPr>
          <w:i/>
        </w:rPr>
        <w:t>W</w:t>
      </w:r>
      <w:r w:rsidRPr="00D42D06">
        <w:rPr>
          <w:i/>
          <w:vertAlign w:val="subscript"/>
        </w:rPr>
        <w:t>r</w:t>
      </w:r>
      <w:proofErr w:type="spellEnd"/>
      <w:r>
        <w:t xml:space="preserve">): a new index of condition for largemouth bass. Pages 79-91 </w:t>
      </w:r>
      <w:r>
        <w:rPr>
          <w:i/>
        </w:rPr>
        <w:t>in</w:t>
      </w:r>
      <w:r>
        <w:t xml:space="preserve"> G. D. Novinger and J. G. Dillard, editors. New </w:t>
      </w:r>
      <w:r>
        <w:lastRenderedPageBreak/>
        <w:t xml:space="preserve">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72" w:author="Steven Harris Ranney" w:date="2014-06-13T14:14:00Z"/>
        </w:numPr>
        <w:spacing w:line="480" w:lineRule="auto"/>
        <w:ind w:left="900" w:hanging="900"/>
        <w:rPr>
          <w:ins w:id="73" w:author="Steven Harris Ranney" w:date="2014-06-13T14:14:00Z"/>
        </w:rPr>
      </w:pPr>
    </w:p>
    <w:p w14:paraId="32306498" w14:textId="77777777" w:rsidR="00C13946" w:rsidRDefault="00C13946" w:rsidP="00567843">
      <w:pPr>
        <w:numPr>
          <w:ins w:id="74" w:author="Steven Harris Ranney" w:date="2014-06-13T14:14:00Z"/>
        </w:numPr>
        <w:spacing w:line="480" w:lineRule="auto"/>
        <w:ind w:left="900" w:hanging="900"/>
        <w:rPr>
          <w:ins w:id="75" w:author="Steven Harris Ranney" w:date="2014-06-13T14:14:00Z"/>
        </w:rPr>
      </w:pPr>
    </w:p>
    <w:p w14:paraId="058FF510" w14:textId="77777777" w:rsidR="00C13946" w:rsidRDefault="00C13946" w:rsidP="00567843">
      <w:pPr>
        <w:numPr>
          <w:ins w:id="76" w:author="Steven Harris Ranney" w:date="2014-06-13T14:14:00Z"/>
        </w:numPr>
        <w:spacing w:line="480" w:lineRule="auto"/>
        <w:ind w:left="900" w:hanging="900"/>
        <w:rPr>
          <w:ins w:id="77" w:author="Steven Harris Ranney" w:date="2014-06-13T14:14:00Z"/>
        </w:rPr>
      </w:pPr>
    </w:p>
    <w:p w14:paraId="7EB9121E" w14:textId="77777777" w:rsidR="00C13946" w:rsidRDefault="00C13946" w:rsidP="00567843">
      <w:pPr>
        <w:numPr>
          <w:ins w:id="78" w:author="Steven Harris Ranney" w:date="2014-06-13T14:14:00Z"/>
        </w:numPr>
        <w:spacing w:line="480" w:lineRule="auto"/>
        <w:ind w:left="900" w:hanging="900"/>
        <w:rPr>
          <w:ins w:id="79" w:author="Steven Harris Ranney" w:date="2014-06-13T14:14:00Z"/>
        </w:rPr>
      </w:pPr>
    </w:p>
    <w:p w14:paraId="1CF908A7" w14:textId="77777777" w:rsidR="00C13946" w:rsidRDefault="00C13946" w:rsidP="00567843">
      <w:pPr>
        <w:numPr>
          <w:ins w:id="80" w:author="Steven Harris Ranney" w:date="2014-06-13T14:14:00Z"/>
        </w:numPr>
        <w:spacing w:line="480" w:lineRule="auto"/>
        <w:ind w:left="900" w:hanging="900"/>
        <w:rPr>
          <w:ins w:id="81" w:author="Steven Harris Ranney" w:date="2014-06-13T14:14:00Z"/>
        </w:rPr>
      </w:pPr>
    </w:p>
    <w:p w14:paraId="18CDBCF9" w14:textId="77777777" w:rsidR="00C13946" w:rsidRDefault="00C13946" w:rsidP="00567843">
      <w:pPr>
        <w:numPr>
          <w:ins w:id="82" w:author="Steven Harris Ranney" w:date="2014-06-13T14:14:00Z"/>
        </w:numPr>
        <w:spacing w:line="480" w:lineRule="auto"/>
        <w:ind w:left="900" w:hanging="900"/>
        <w:rPr>
          <w:ins w:id="83" w:author="Steven Harris Ranney" w:date="2014-06-13T14:14:00Z"/>
        </w:rPr>
      </w:pPr>
    </w:p>
    <w:p w14:paraId="27D748D1" w14:textId="77777777" w:rsidR="00C13946" w:rsidRDefault="00C13946" w:rsidP="00567843">
      <w:pPr>
        <w:numPr>
          <w:ins w:id="84" w:author="Steven Harris Ranney" w:date="2014-06-13T14:14:00Z"/>
        </w:numPr>
        <w:spacing w:line="480" w:lineRule="auto"/>
        <w:ind w:left="900" w:hanging="900"/>
        <w:rPr>
          <w:ins w:id="85" w:author="Steven Harris Ranney" w:date="2014-06-13T14:14:00Z"/>
        </w:rPr>
      </w:pPr>
    </w:p>
    <w:p w14:paraId="091141C9" w14:textId="77777777" w:rsidR="00C13946" w:rsidRDefault="00C13946" w:rsidP="00567843">
      <w:pPr>
        <w:numPr>
          <w:ins w:id="86" w:author="Steven Harris Ranney" w:date="2014-06-13T14:14:00Z"/>
        </w:numPr>
        <w:spacing w:line="480" w:lineRule="auto"/>
        <w:ind w:left="900" w:hanging="900"/>
        <w:rPr>
          <w:ins w:id="87"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88" w:author="S. H." w:date="2018-01-23T16:29:00Z"/>
        </w:rPr>
      </w:pPr>
    </w:p>
    <w:p w14:paraId="1EE0273A" w14:textId="77777777" w:rsidR="002B5100" w:rsidRDefault="002B5100" w:rsidP="00567843">
      <w:pPr>
        <w:spacing w:line="480" w:lineRule="auto"/>
        <w:ind w:left="900" w:hanging="900"/>
        <w:rPr>
          <w:ins w:id="89" w:author="S. H." w:date="2018-01-23T16:29:00Z"/>
        </w:rPr>
      </w:pPr>
    </w:p>
    <w:p w14:paraId="0EB0CD3D" w14:textId="77777777" w:rsidR="002B5100" w:rsidRDefault="002B5100" w:rsidP="00567843">
      <w:pPr>
        <w:spacing w:line="480" w:lineRule="auto"/>
        <w:ind w:left="900" w:hanging="900"/>
        <w:rPr>
          <w:ins w:id="90" w:author="S. H." w:date="2018-01-23T16:29:00Z"/>
        </w:rPr>
      </w:pPr>
    </w:p>
    <w:p w14:paraId="019EDBEA" w14:textId="77777777" w:rsidR="002B5100" w:rsidRDefault="002B5100" w:rsidP="00567843">
      <w:pPr>
        <w:spacing w:line="480" w:lineRule="auto"/>
        <w:ind w:left="900" w:hanging="900"/>
        <w:rPr>
          <w:ins w:id="91" w:author="S. H." w:date="2018-01-23T16:29:00Z"/>
        </w:rPr>
      </w:pPr>
    </w:p>
    <w:p w14:paraId="657F7FF5" w14:textId="77777777" w:rsidR="002B5100" w:rsidRDefault="002B5100" w:rsidP="00567843">
      <w:pPr>
        <w:spacing w:line="480" w:lineRule="auto"/>
        <w:ind w:left="900" w:hanging="900"/>
        <w:rPr>
          <w:ins w:id="92" w:author="S. H." w:date="2018-01-23T16:29:00Z"/>
        </w:rPr>
      </w:pPr>
    </w:p>
    <w:p w14:paraId="5C9E3418" w14:textId="77777777" w:rsidR="002B5100" w:rsidRDefault="002B5100" w:rsidP="00567843">
      <w:pPr>
        <w:spacing w:line="480" w:lineRule="auto"/>
        <w:ind w:left="900" w:hanging="900"/>
        <w:rPr>
          <w:ins w:id="93" w:author="S. H." w:date="2018-01-23T16:29:00Z"/>
        </w:rPr>
      </w:pPr>
    </w:p>
    <w:p w14:paraId="0604AB32" w14:textId="77777777" w:rsidR="002B5100" w:rsidRDefault="002B5100" w:rsidP="00567843">
      <w:pPr>
        <w:spacing w:line="480" w:lineRule="auto"/>
        <w:ind w:left="900" w:hanging="900"/>
        <w:rPr>
          <w:ins w:id="94" w:author="S. H." w:date="2018-01-23T16:29:00Z"/>
        </w:rPr>
      </w:pPr>
    </w:p>
    <w:p w14:paraId="27FFFA4C" w14:textId="77777777" w:rsidR="002B5100" w:rsidRDefault="002B5100" w:rsidP="00567843">
      <w:pPr>
        <w:spacing w:line="480" w:lineRule="auto"/>
        <w:ind w:left="900" w:hanging="900"/>
        <w:rPr>
          <w:ins w:id="95" w:author="S. H." w:date="2018-01-23T16:29:00Z"/>
        </w:rPr>
      </w:pPr>
    </w:p>
    <w:p w14:paraId="4E8C60A7" w14:textId="77777777" w:rsidR="002B5100" w:rsidRDefault="002B5100" w:rsidP="00567843">
      <w:pPr>
        <w:spacing w:line="480" w:lineRule="auto"/>
        <w:ind w:left="900" w:hanging="900"/>
        <w:rPr>
          <w:ins w:id="96" w:author="S. H." w:date="2018-01-23T16:29:00Z"/>
        </w:rPr>
      </w:pPr>
    </w:p>
    <w:p w14:paraId="4B502D13" w14:textId="77777777" w:rsidR="002B5100" w:rsidRDefault="002B5100" w:rsidP="00567843">
      <w:pPr>
        <w:spacing w:line="480" w:lineRule="auto"/>
        <w:ind w:left="900" w:hanging="900"/>
        <w:rPr>
          <w:ins w:id="97" w:author="S. H." w:date="2018-01-23T16:29:00Z"/>
        </w:rPr>
      </w:pPr>
    </w:p>
    <w:p w14:paraId="16FDE866" w14:textId="77777777" w:rsidR="002B5100" w:rsidRDefault="002B5100" w:rsidP="00567843">
      <w:pPr>
        <w:spacing w:line="480" w:lineRule="auto"/>
        <w:ind w:left="900" w:hanging="900"/>
        <w:rPr>
          <w:ins w:id="98" w:author="S. H." w:date="2018-01-23T16:29:00Z"/>
        </w:rPr>
      </w:pPr>
    </w:p>
    <w:p w14:paraId="307FC002" w14:textId="77777777" w:rsidR="00567843" w:rsidRPr="0038381C" w:rsidRDefault="00567843" w:rsidP="00567843">
      <w:pPr>
        <w:spacing w:line="480" w:lineRule="auto"/>
        <w:ind w:left="900" w:hanging="900"/>
      </w:pPr>
      <w:r>
        <w:lastRenderedPageBreak/>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proofErr w:type="spellStart"/>
      <w:r w:rsidR="00864960" w:rsidRPr="00864960">
        <w:rPr>
          <w:i/>
        </w:rPr>
        <w:t>W</w:t>
      </w:r>
      <w:r w:rsidR="00864960" w:rsidRPr="00864960">
        <w:rPr>
          <w:i/>
          <w:vertAlign w:val="subscript"/>
        </w:rPr>
        <w:t>r</w:t>
      </w:r>
      <w:r w:rsidR="00FF707F" w:rsidRPr="00FF707F">
        <w:rPr>
          <w:vertAlign w:val="subscript"/>
        </w:rPr>
        <w:t>E</w:t>
      </w:r>
      <w:proofErr w:type="spellEnd"/>
      <w:r w:rsidR="00864960">
        <w:t xml:space="preserve"> </w:t>
      </w:r>
      <w:r w:rsidR="00FF707F">
        <w:t>X</w:t>
      </w:r>
      <w:r w:rsidR="00864960">
        <w:t xml:space="preserve"> </w:t>
      </w:r>
      <w:proofErr w:type="spellStart"/>
      <w:r w:rsidR="00864960" w:rsidRPr="00864960">
        <w:rPr>
          <w:i/>
        </w:rPr>
        <w:t>W</w:t>
      </w:r>
      <w:r w:rsidR="00864960" w:rsidRPr="00864960">
        <w:rPr>
          <w:i/>
          <w:vertAlign w:val="subscript"/>
        </w:rPr>
        <w:t>r</w:t>
      </w:r>
      <w:proofErr w:type="spellEnd"/>
      <w:r w:rsidR="00864960">
        <w:t>)</w:t>
      </w:r>
      <w:r w:rsidR="00F91D3E">
        <w:t xml:space="preserve">, and % difference in </w:t>
      </w:r>
      <w:proofErr w:type="spellStart"/>
      <w:r w:rsidR="00F91D3E" w:rsidRPr="00F91D3E">
        <w:rPr>
          <w:i/>
        </w:rPr>
        <w:t>W</w:t>
      </w:r>
      <w:r w:rsidR="00F91D3E" w:rsidRPr="00F91D3E">
        <w:rPr>
          <w:i/>
          <w:vertAlign w:val="subscript"/>
        </w:rPr>
        <w:t>r</w:t>
      </w:r>
      <w:proofErr w:type="spellEnd"/>
      <w:r w:rsidR="00F91D3E">
        <w:t xml:space="preserve"> </w:t>
      </w:r>
      <w:del w:id="99" w:author="John Syslo" w:date="2013-04-09T10:30:00Z">
        <w:r w:rsidR="00F91D3E" w:rsidDel="001E1748">
          <w:delText xml:space="preserve">and </w:delText>
        </w:r>
      </w:del>
      <w:r>
        <w:t xml:space="preserve">calculated from whole individuals </w:t>
      </w:r>
      <w:r w:rsidR="00F91D3E">
        <w:t>(</w:t>
      </w:r>
      <w:proofErr w:type="spellStart"/>
      <w:r w:rsidR="00F91D3E" w:rsidRPr="00F91D3E">
        <w:rPr>
          <w:i/>
        </w:rPr>
        <w:t>W</w:t>
      </w:r>
      <w:r w:rsidR="00F91D3E" w:rsidRPr="00F91D3E">
        <w:rPr>
          <w:i/>
          <w:vertAlign w:val="subscript"/>
        </w:rPr>
        <w:t>r</w:t>
      </w:r>
      <w:proofErr w:type="spellEnd"/>
      <w:r w:rsidR="0078336C">
        <w:t xml:space="preserve">), </w:t>
      </w:r>
      <w:r>
        <w:t xml:space="preserve">individuals minus stomach contents </w:t>
      </w:r>
      <w:r w:rsidR="00F91D3E">
        <w:t>(</w:t>
      </w:r>
      <w:proofErr w:type="spellStart"/>
      <w:r w:rsidR="00F91D3E" w:rsidRPr="00F91D3E">
        <w:rPr>
          <w:i/>
        </w:rPr>
        <w:t>W</w:t>
      </w:r>
      <w:r w:rsidR="00F91D3E" w:rsidRPr="00F91D3E">
        <w:rPr>
          <w:i/>
          <w:vertAlign w:val="subscript"/>
        </w:rPr>
        <w:t>r</w:t>
      </w:r>
      <w:r w:rsidR="00BA17CA" w:rsidRPr="00BA17CA">
        <w:rPr>
          <w:vertAlign w:val="subscript"/>
        </w:rPr>
        <w:t>E</w:t>
      </w:r>
      <w:proofErr w:type="spellEnd"/>
      <w:r w:rsidR="00F91D3E">
        <w:t>)</w:t>
      </w:r>
      <w:r w:rsidR="0078336C">
        <w:t>, and individuals at estimated maximum stomach capacity (</w:t>
      </w:r>
      <w:proofErr w:type="spellStart"/>
      <w:r w:rsidR="0078336C" w:rsidRPr="0078336C">
        <w:rPr>
          <w:i/>
        </w:rPr>
        <w:t>W</w:t>
      </w:r>
      <w:r w:rsidR="0078336C" w:rsidRPr="0078336C">
        <w:rPr>
          <w:i/>
          <w:vertAlign w:val="subscript"/>
        </w:rPr>
        <w:t>r</w:t>
      </w:r>
      <w:r w:rsidR="0078336C" w:rsidRPr="0078336C">
        <w:rPr>
          <w:vertAlign w:val="subscript"/>
        </w:rPr>
        <w:t>MAX</w:t>
      </w:r>
      <w:proofErr w:type="spellEnd"/>
      <w:r w:rsidR="0078336C">
        <w:t>)</w:t>
      </w:r>
      <w:r w:rsidR="00F91D3E">
        <w:t xml:space="preserve"> </w:t>
      </w:r>
      <w:r>
        <w:t xml:space="preserve">by </w:t>
      </w:r>
      <w:r w:rsidR="00E94F32">
        <w:t xml:space="preserve">five-cell </w:t>
      </w:r>
      <w:r>
        <w:t>length category.</w:t>
      </w:r>
      <w:r w:rsidR="00FE4F7D">
        <w:t xml:space="preserve">  Asterisks (*) indicate comparisons that were significantly different.</w:t>
      </w:r>
      <w:r>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proofErr w:type="spellStart"/>
            <w:r w:rsidRPr="00AB227D">
              <w:t>Substock</w:t>
            </w:r>
            <w:proofErr w:type="spellEnd"/>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77777777" w:rsidR="00077486" w:rsidRPr="00AD57D9" w:rsidRDefault="00077486" w:rsidP="00E060A0">
      <w:pPr>
        <w:spacing w:line="480" w:lineRule="auto"/>
        <w:jc w:val="center"/>
        <w:rPr>
          <w:b/>
        </w:rPr>
      </w:pPr>
      <w:r w:rsidRPr="00AD57D9">
        <w:rPr>
          <w:b/>
        </w:rPr>
        <w:lastRenderedPageBreak/>
        <w:t>Figure Legends</w:t>
      </w:r>
    </w:p>
    <w:p w14:paraId="4DA5F1F2" w14:textId="77777777" w:rsidR="00077486" w:rsidRDefault="00077486" w:rsidP="00021204">
      <w:pPr>
        <w:spacing w:line="480" w:lineRule="auto"/>
        <w:ind w:left="900" w:hanging="900"/>
      </w:pPr>
      <w:r>
        <w:t xml:space="preserve">Figure 1. Plots of </w:t>
      </w:r>
      <w:r w:rsidR="00366B8F">
        <w:t xml:space="preserve">observed </w:t>
      </w:r>
      <w:r>
        <w:t xml:space="preserve">stomach </w:t>
      </w:r>
      <w:r w:rsidR="00366B8F">
        <w:t>volume</w:t>
      </w:r>
      <w:r>
        <w:t xml:space="preserve"> (ml) </w:t>
      </w:r>
      <w:r w:rsidR="004E683E">
        <w:t>as a function of</w:t>
      </w:r>
      <w:r>
        <w:t xml:space="preserve"> length (mm) for </w:t>
      </w:r>
      <w:r w:rsidR="00D336D8">
        <w:t xml:space="preserve">smallmouth bass </w:t>
      </w:r>
      <w:proofErr w:type="spellStart"/>
      <w:r w:rsidR="00D336D8">
        <w:rPr>
          <w:i/>
        </w:rPr>
        <w:t>Micropterus</w:t>
      </w:r>
      <w:proofErr w:type="spellEnd"/>
      <w:r w:rsidR="00D336D8">
        <w:rPr>
          <w:i/>
        </w:rPr>
        <w:t xml:space="preserve"> </w:t>
      </w:r>
      <w:proofErr w:type="spellStart"/>
      <w:r w:rsidR="00D336D8">
        <w:rPr>
          <w:i/>
        </w:rPr>
        <w:t>dolomieu</w:t>
      </w:r>
      <w:proofErr w:type="spellEnd"/>
      <w:r w:rsidR="00D336D8">
        <w:rPr>
          <w:i/>
        </w:rPr>
        <w:t xml:space="preserve"> </w:t>
      </w:r>
      <w:r w:rsidR="00D336D8" w:rsidRPr="00D336D8">
        <w:t>(</w:t>
      </w:r>
      <w:r w:rsidR="00D807A0">
        <w:t xml:space="preserve">panel </w:t>
      </w:r>
      <w:r w:rsidR="00D336D8">
        <w:t xml:space="preserve">A) and </w:t>
      </w:r>
      <w:r>
        <w:t>walleye</w:t>
      </w:r>
      <w:r w:rsidR="00D336D8">
        <w:t xml:space="preserve"> </w:t>
      </w:r>
      <w:r w:rsidR="00D336D8">
        <w:rPr>
          <w:i/>
        </w:rPr>
        <w:t xml:space="preserve">Sander </w:t>
      </w:r>
      <w:proofErr w:type="spellStart"/>
      <w:r w:rsidR="00D336D8">
        <w:rPr>
          <w:i/>
        </w:rPr>
        <w:t>vitreus</w:t>
      </w:r>
      <w:proofErr w:type="spellEnd"/>
      <w:r w:rsidR="00D336D8">
        <w:rPr>
          <w:i/>
        </w:rPr>
        <w:t xml:space="preserve"> </w:t>
      </w:r>
      <w:r w:rsidR="00D336D8">
        <w:t>(</w:t>
      </w:r>
      <w:r w:rsidR="00D807A0">
        <w:t xml:space="preserve">panel </w:t>
      </w:r>
      <w:r w:rsidR="00D336D8">
        <w:t xml:space="preserve">B).  </w:t>
      </w:r>
      <w:r w:rsidR="009F3019">
        <w:t>Each</w:t>
      </w:r>
      <w:r w:rsidR="004A19AB">
        <w:t xml:space="preserve"> point represents the maximum total volume of prey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population</w:t>
      </w:r>
      <w:r w:rsidR="004A19AB">
        <w:t>.</w:t>
      </w:r>
      <w:r w:rsidR="006461D7">
        <w:t xml:space="preserve">  Note different scales on the x-axis.</w:t>
      </w:r>
      <w:r w:rsidR="004A19AB">
        <w:t xml:space="preserve">  </w:t>
      </w:r>
    </w:p>
    <w:p w14:paraId="723FB1CB" w14:textId="77777777" w:rsidR="00021204" w:rsidRDefault="00021204" w:rsidP="00021204">
      <w:pPr>
        <w:spacing w:line="480" w:lineRule="auto"/>
        <w:ind w:left="900" w:hanging="900"/>
      </w:pPr>
      <w:r>
        <w:t xml:space="preserve">Figure 2. </w:t>
      </w:r>
      <w:r w:rsidR="00F45AFA">
        <w:t xml:space="preserve">Median </w:t>
      </w:r>
      <w:r>
        <w:t>relative weight with (</w:t>
      </w:r>
      <w:proofErr w:type="spellStart"/>
      <w:r w:rsidRPr="003E3A24">
        <w:rPr>
          <w:i/>
        </w:rPr>
        <w:t>W</w:t>
      </w:r>
      <w:r w:rsidRPr="003E3A24">
        <w:rPr>
          <w:i/>
          <w:vertAlign w:val="subscript"/>
        </w:rPr>
        <w:t>r</w:t>
      </w:r>
      <w:proofErr w:type="spellEnd"/>
      <w:r>
        <w:t>; open bars) and without stomach contents (</w:t>
      </w:r>
      <w:proofErr w:type="spellStart"/>
      <w:r w:rsidRPr="003E3A24">
        <w:rPr>
          <w:i/>
        </w:rPr>
        <w:t>W</w:t>
      </w:r>
      <w:r w:rsidRPr="003E3A24">
        <w:rPr>
          <w:i/>
          <w:vertAlign w:val="subscript"/>
        </w:rPr>
        <w:t>r</w:t>
      </w:r>
      <w:r w:rsidR="00BA17CA" w:rsidRPr="00BA17CA">
        <w:rPr>
          <w:vertAlign w:val="subscript"/>
        </w:rPr>
        <w:t>E</w:t>
      </w:r>
      <w:proofErr w:type="spellEnd"/>
      <w:r>
        <w:t xml:space="preserve">; </w:t>
      </w:r>
      <w:r w:rsidR="001746E0">
        <w:t>shaded bars</w:t>
      </w:r>
      <w:r>
        <w:t xml:space="preserve">) and at </w:t>
      </w:r>
      <w:r w:rsidR="00051B71">
        <w:t xml:space="preserve">estimated </w:t>
      </w:r>
      <w:r>
        <w:t>maximum stomach capacity (</w:t>
      </w:r>
      <w:proofErr w:type="spellStart"/>
      <w:r w:rsidRPr="003E3A24">
        <w:rPr>
          <w:i/>
        </w:rPr>
        <w:t>W</w:t>
      </w:r>
      <w:r w:rsidRPr="003E3A24">
        <w:rPr>
          <w:i/>
          <w:vertAlign w:val="subscript"/>
        </w:rPr>
        <w:t>r</w:t>
      </w:r>
      <w:r w:rsidRPr="003E3A24">
        <w:rPr>
          <w:vertAlign w:val="subscript"/>
        </w:rPr>
        <w:t>MAX</w:t>
      </w:r>
      <w:proofErr w:type="spellEnd"/>
      <w:r>
        <w:t xml:space="preserve">; </w:t>
      </w:r>
      <w:r w:rsidR="001746E0">
        <w:t>hatched bars</w:t>
      </w:r>
      <w:r>
        <w:t xml:space="preserve">) by length category </w:t>
      </w:r>
      <w:r w:rsidR="0049059B">
        <w:t>(</w:t>
      </w:r>
      <w:proofErr w:type="spellStart"/>
      <w:r w:rsidR="00CD3199" w:rsidRPr="00CD3199">
        <w:t>Gabelhouse</w:t>
      </w:r>
      <w:proofErr w:type="spellEnd"/>
      <w:r w:rsidR="00CD3199" w:rsidRPr="00CD3199">
        <w:t xml:space="preserve"> 1984</w:t>
      </w:r>
      <w:r w:rsidR="0049059B">
        <w:t xml:space="preserve">) </w:t>
      </w:r>
      <w:r>
        <w:t xml:space="preserve">for smallmouth bass </w:t>
      </w:r>
      <w:proofErr w:type="spellStart"/>
      <w:r>
        <w:rPr>
          <w:i/>
        </w:rPr>
        <w:t>Micropterus</w:t>
      </w:r>
      <w:proofErr w:type="spellEnd"/>
      <w:r>
        <w:rPr>
          <w:i/>
        </w:rPr>
        <w:t xml:space="preserve"> </w:t>
      </w:r>
      <w:proofErr w:type="spellStart"/>
      <w:r>
        <w:rPr>
          <w:i/>
        </w:rPr>
        <w:t>dolomieu</w:t>
      </w:r>
      <w:proofErr w:type="spellEnd"/>
      <w:r>
        <w:t xml:space="preserve"> (panel A) and walleye </w:t>
      </w:r>
      <w:r>
        <w:rPr>
          <w:i/>
        </w:rPr>
        <w:t xml:space="preserve">Sander </w:t>
      </w:r>
      <w:proofErr w:type="spellStart"/>
      <w:r>
        <w:rPr>
          <w:i/>
        </w:rPr>
        <w:t>vitreus</w:t>
      </w:r>
      <w:proofErr w:type="spellEnd"/>
      <w:r>
        <w:t xml:space="preserve"> (panel B).  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77777777" w:rsidR="00AF093F" w:rsidRDefault="0022065A" w:rsidP="004A19AB">
      <w:pPr>
        <w:spacing w:line="480" w:lineRule="auto"/>
        <w:ind w:left="900" w:hanging="900"/>
      </w:pPr>
      <w:r>
        <w:object w:dxaOrig="9773" w:dyaOrig="13421" w14:anchorId="5804B30F">
          <v:shape id="_x0000_i1028" type="#_x0000_t75" style="width:6in;height:593.25pt" o:ole="">
            <v:imagedata r:id="rId14" o:title=""/>
          </v:shape>
          <o:OLEObject Type="Embed" ProgID="SigmaPlotGraphicObject.9" ShapeID="_x0000_i1028" DrawAspect="Content" ObjectID="_1578388269" r:id="rId15"/>
        </w:object>
      </w:r>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9" type="#_x0000_t75" style="width:431.25pt;height:590.25pt" o:ole="">
            <v:imagedata r:id="rId16" o:title=""/>
          </v:shape>
          <o:OLEObject Type="Embed" ProgID="SigmaPlotGraphicObject.9" ShapeID="_x0000_i1029" DrawAspect="Content" ObjectID="_1578388270" r:id="rId17"/>
        </w:object>
      </w:r>
    </w:p>
    <w:p w14:paraId="419B36CD" w14:textId="77777777" w:rsidR="00A600BB" w:rsidRDefault="00A600BB" w:rsidP="004A19AB">
      <w:pPr>
        <w:spacing w:line="480" w:lineRule="auto"/>
        <w:ind w:left="900" w:hanging="900"/>
      </w:pPr>
      <w:r>
        <w:t>Figure 2.</w:t>
      </w:r>
    </w:p>
    <w:sectPr w:rsidR="00A600BB" w:rsidSect="00AD104C">
      <w:headerReference w:type="even" r:id="rId18"/>
      <w:headerReference w:type="default" r:id="rId19"/>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Zale, Alexander" w:date="2013-06-10T14:16:00Z" w:initials="AVZ">
    <w:p w14:paraId="512F6561" w14:textId="77777777" w:rsidR="002469C6" w:rsidRDefault="002469C6">
      <w:pPr>
        <w:pStyle w:val="CommentText"/>
      </w:pPr>
      <w:r>
        <w:rPr>
          <w:rStyle w:val="CommentReference"/>
        </w:rPr>
        <w:annotationRef/>
      </w:r>
      <w:r>
        <w:t xml:space="preserve">A stronger, more explicit justification is needed for this study.  I suggest we describe 1) how sensitive and effective </w:t>
      </w:r>
      <w:proofErr w:type="spellStart"/>
      <w:r>
        <w:t>Wr</w:t>
      </w:r>
      <w:proofErr w:type="spellEnd"/>
      <w:r>
        <w:t xml:space="preserve"> is for evaluating fish condition (see Neumann et al. 2012), and 2) how fish can ingest prey items that are comparatively large, citing the literature.  This then begs the question of whether large meals can affect </w:t>
      </w:r>
      <w:proofErr w:type="spellStart"/>
      <w:r>
        <w:t>Wr</w:t>
      </w:r>
      <w:proofErr w:type="spellEnd"/>
      <w:r>
        <w:t xml:space="preserve">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 xml:space="preserve">Also, need to describe the calculation of </w:t>
      </w:r>
      <w:proofErr w:type="spellStart"/>
      <w:r>
        <w:t>Wr</w:t>
      </w:r>
      <w:proofErr w:type="spellEnd"/>
      <w:r>
        <w:t xml:space="preserve"> somewhere</w:t>
      </w:r>
    </w:p>
  </w:comment>
  <w:comment w:id="14" w:author="Zale, Alexander" w:date="2013-06-10T13:17:00Z" w:initials="AVZ">
    <w:p w14:paraId="2DC7457B" w14:textId="77777777" w:rsidR="002469C6" w:rsidRDefault="002469C6">
      <w:pPr>
        <w:pStyle w:val="CommentText"/>
      </w:pPr>
      <w:r>
        <w:rPr>
          <w:rStyle w:val="CommentReference"/>
        </w:rPr>
        <w:annotationRef/>
      </w:r>
      <w:r>
        <w:t>I’m not sure what you mean by the “highest effect” and how making the conversion in this way accomplishes that.</w:t>
      </w:r>
    </w:p>
    <w:p w14:paraId="50C14810" w14:textId="77777777" w:rsidR="002469C6" w:rsidRDefault="002469C6">
      <w:pPr>
        <w:pStyle w:val="CommentText"/>
      </w:pPr>
    </w:p>
    <w:p w14:paraId="21F6797D" w14:textId="77777777" w:rsidR="002469C6" w:rsidRDefault="002469C6">
      <w:pPr>
        <w:pStyle w:val="CommentText"/>
      </w:pPr>
      <w:r>
        <w:t>Why is it necessary to convert max observed weights to volumes when you later convert them back?  Why not just regress max contents weights against lengths and use that equation?  Also, why regress against lengths and not weights?  Weight against weight in a relative weight context seems most appropriate.</w:t>
      </w:r>
    </w:p>
  </w:comment>
  <w:comment w:id="29"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w:t>
      </w:r>
      <w:proofErr w:type="spellStart"/>
      <w:r>
        <w:t>signif</w:t>
      </w:r>
      <w:proofErr w:type="spellEnd"/>
      <w:r>
        <w:t xml:space="preserve"> diffs in the actual values?  </w:t>
      </w:r>
    </w:p>
  </w:comment>
  <w:comment w:id="30" w:author="Zale, Alexander" w:date="2013-06-10T13:44:00Z" w:initials="AVZ">
    <w:p w14:paraId="08E1ABFA" w14:textId="77777777" w:rsidR="002469C6" w:rsidRDefault="002469C6">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31" w:author="Zale, Alexander" w:date="2013-06-10T13:43:00Z" w:initials="AVZ">
    <w:p w14:paraId="548F4A1F" w14:textId="77777777" w:rsidR="002469C6" w:rsidRDefault="002469C6">
      <w:pPr>
        <w:pStyle w:val="CommentText"/>
      </w:pPr>
      <w:r>
        <w:rPr>
          <w:rStyle w:val="CommentReference"/>
        </w:rPr>
        <w:annotationRef/>
      </w:r>
      <w:r>
        <w:t>And population?  If not, then lumping populations would increase variance and mask significant differences</w:t>
      </w:r>
    </w:p>
  </w:comment>
  <w:comment w:id="38" w:author="John Syslo" w:date="2013-04-09T10:21:00Z" w:initials="JS">
    <w:p w14:paraId="181B58DD" w14:textId="77777777" w:rsidR="002469C6" w:rsidRDefault="002469C6">
      <w:pPr>
        <w:pStyle w:val="CommentText"/>
      </w:pPr>
      <w:r>
        <w:rPr>
          <w:rStyle w:val="CommentReference"/>
        </w:rPr>
        <w:annotationRef/>
      </w:r>
      <w:r>
        <w:t>One set of brackets should be [ ].</w:t>
      </w:r>
    </w:p>
  </w:comment>
  <w:comment w:id="37"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t>
      </w:r>
      <w:proofErr w:type="spellStart"/>
      <w:r>
        <w:t>Wr</w:t>
      </w:r>
      <w:proofErr w:type="spellEnd"/>
      <w:r>
        <w:t xml:space="preserve"> would be more influenced by a maximum-sized meal than a plump fish from a different population.  </w:t>
      </w:r>
    </w:p>
  </w:comment>
  <w:comment w:id="43"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48"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49"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53" w:author="John Syslo" w:date="2013-04-09T10:32:00Z" w:initials="JS">
    <w:p w14:paraId="36059C42" w14:textId="77777777" w:rsidR="002469C6" w:rsidRDefault="002469C6">
      <w:pPr>
        <w:pStyle w:val="CommentText"/>
      </w:pPr>
      <w:r>
        <w:rPr>
          <w:rStyle w:val="CommentReference"/>
        </w:rPr>
        <w:annotationRef/>
      </w:r>
      <w:r>
        <w:t>No in-text citation.</w:t>
      </w:r>
    </w:p>
  </w:comment>
  <w:comment w:id="62"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8E433" w15:done="0"/>
  <w15:commentEx w15:paraId="21F6797D" w15:done="0"/>
  <w15:commentEx w15:paraId="079F6490" w15:done="0"/>
  <w15:commentEx w15:paraId="08E1ABFA" w15:done="0"/>
  <w15:commentEx w15:paraId="548F4A1F" w15:done="0"/>
  <w15:commentEx w15:paraId="181B58DD" w15:done="0"/>
  <w15:commentEx w15:paraId="6C2CC257" w15:done="0"/>
  <w15:commentEx w15:paraId="0C287C52" w15:done="0"/>
  <w15:commentEx w15:paraId="0835FAE2" w15:done="0"/>
  <w15:commentEx w15:paraId="19E66035" w15:done="0"/>
  <w15:commentEx w15:paraId="36059C42"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27B0C" w14:textId="77777777" w:rsidR="00D95A3F" w:rsidRDefault="00D95A3F">
      <w:r>
        <w:separator/>
      </w:r>
    </w:p>
  </w:endnote>
  <w:endnote w:type="continuationSeparator" w:id="0">
    <w:p w14:paraId="538FEF83" w14:textId="77777777" w:rsidR="00D95A3F" w:rsidRDefault="00D9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79F66" w14:textId="77777777" w:rsidR="00D95A3F" w:rsidRDefault="00D95A3F">
      <w:r>
        <w:separator/>
      </w:r>
    </w:p>
  </w:footnote>
  <w:footnote w:type="continuationSeparator" w:id="0">
    <w:p w14:paraId="06655919" w14:textId="77777777" w:rsidR="00D95A3F" w:rsidRDefault="00D95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5CA0">
      <w:rPr>
        <w:rStyle w:val="PageNumber"/>
        <w:noProof/>
      </w:rPr>
      <w:t>2</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D0A"/>
    <w:rsid w:val="00011F23"/>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99"/>
    <w:rsid w:val="000C17F7"/>
    <w:rsid w:val="000C1AD3"/>
    <w:rsid w:val="000C4E71"/>
    <w:rsid w:val="000D008B"/>
    <w:rsid w:val="000D4E88"/>
    <w:rsid w:val="000E71D7"/>
    <w:rsid w:val="000F3BA2"/>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B48"/>
    <w:rsid w:val="003D7C3A"/>
    <w:rsid w:val="003E1B33"/>
    <w:rsid w:val="003E3A24"/>
    <w:rsid w:val="004045D8"/>
    <w:rsid w:val="00406161"/>
    <w:rsid w:val="00422F1E"/>
    <w:rsid w:val="00424A6A"/>
    <w:rsid w:val="004266E1"/>
    <w:rsid w:val="00435747"/>
    <w:rsid w:val="00465466"/>
    <w:rsid w:val="004674C8"/>
    <w:rsid w:val="004743B9"/>
    <w:rsid w:val="004748F5"/>
    <w:rsid w:val="00474A42"/>
    <w:rsid w:val="004761C4"/>
    <w:rsid w:val="00477D48"/>
    <w:rsid w:val="0049059B"/>
    <w:rsid w:val="0049192C"/>
    <w:rsid w:val="00496662"/>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6E81"/>
    <w:rsid w:val="004F6F37"/>
    <w:rsid w:val="00502110"/>
    <w:rsid w:val="00532D7E"/>
    <w:rsid w:val="005358C8"/>
    <w:rsid w:val="00535D01"/>
    <w:rsid w:val="005432F8"/>
    <w:rsid w:val="005463B0"/>
    <w:rsid w:val="0054721C"/>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4042"/>
    <w:rsid w:val="00636878"/>
    <w:rsid w:val="006461D7"/>
    <w:rsid w:val="00656C48"/>
    <w:rsid w:val="00663755"/>
    <w:rsid w:val="00665563"/>
    <w:rsid w:val="00681942"/>
    <w:rsid w:val="00687730"/>
    <w:rsid w:val="00691FB5"/>
    <w:rsid w:val="00695AFB"/>
    <w:rsid w:val="006B2966"/>
    <w:rsid w:val="006B7DE4"/>
    <w:rsid w:val="006D2800"/>
    <w:rsid w:val="006D4A26"/>
    <w:rsid w:val="006D5B70"/>
    <w:rsid w:val="006E34F0"/>
    <w:rsid w:val="006F4D54"/>
    <w:rsid w:val="006F709D"/>
    <w:rsid w:val="007022D1"/>
    <w:rsid w:val="00702D0E"/>
    <w:rsid w:val="0070574A"/>
    <w:rsid w:val="007104FF"/>
    <w:rsid w:val="0071332A"/>
    <w:rsid w:val="00727B6C"/>
    <w:rsid w:val="00730976"/>
    <w:rsid w:val="0073156C"/>
    <w:rsid w:val="00731F69"/>
    <w:rsid w:val="00751853"/>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7F66"/>
    <w:rsid w:val="00800EDB"/>
    <w:rsid w:val="00802957"/>
    <w:rsid w:val="0081259C"/>
    <w:rsid w:val="00820EB3"/>
    <w:rsid w:val="008348A7"/>
    <w:rsid w:val="00835DE2"/>
    <w:rsid w:val="00857C73"/>
    <w:rsid w:val="00864960"/>
    <w:rsid w:val="00875E02"/>
    <w:rsid w:val="008A1B07"/>
    <w:rsid w:val="008A7F57"/>
    <w:rsid w:val="008B0046"/>
    <w:rsid w:val="008B0141"/>
    <w:rsid w:val="008B1C5A"/>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74C1"/>
    <w:rsid w:val="00A511BE"/>
    <w:rsid w:val="00A600BB"/>
    <w:rsid w:val="00A6779B"/>
    <w:rsid w:val="00A76E22"/>
    <w:rsid w:val="00A82D4F"/>
    <w:rsid w:val="00A848B7"/>
    <w:rsid w:val="00A919ED"/>
    <w:rsid w:val="00A959D0"/>
    <w:rsid w:val="00AB0387"/>
    <w:rsid w:val="00AC1FBE"/>
    <w:rsid w:val="00AC2455"/>
    <w:rsid w:val="00AC5687"/>
    <w:rsid w:val="00AD104C"/>
    <w:rsid w:val="00AD37E9"/>
    <w:rsid w:val="00AD57D9"/>
    <w:rsid w:val="00AD5BEF"/>
    <w:rsid w:val="00AD7502"/>
    <w:rsid w:val="00AE1307"/>
    <w:rsid w:val="00AE219D"/>
    <w:rsid w:val="00AF093F"/>
    <w:rsid w:val="00AF244B"/>
    <w:rsid w:val="00AF30F0"/>
    <w:rsid w:val="00B071D0"/>
    <w:rsid w:val="00B32C9B"/>
    <w:rsid w:val="00B337FD"/>
    <w:rsid w:val="00B340FF"/>
    <w:rsid w:val="00B3733E"/>
    <w:rsid w:val="00B4150E"/>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B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5A3F"/>
    <w:rsid w:val="00D96634"/>
    <w:rsid w:val="00DE5BB8"/>
    <w:rsid w:val="00E00310"/>
    <w:rsid w:val="00E01782"/>
    <w:rsid w:val="00E04375"/>
    <w:rsid w:val="00E05766"/>
    <w:rsid w:val="00E060A0"/>
    <w:rsid w:val="00E134C5"/>
    <w:rsid w:val="00E14616"/>
    <w:rsid w:val="00E31BE8"/>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16948"/>
    <w:rsid w:val="00F174F7"/>
    <w:rsid w:val="00F17BEB"/>
    <w:rsid w:val="00F21D9F"/>
    <w:rsid w:val="00F256BC"/>
    <w:rsid w:val="00F27C5A"/>
    <w:rsid w:val="00F45458"/>
    <w:rsid w:val="00F45AFA"/>
    <w:rsid w:val="00F61310"/>
    <w:rsid w:val="00F63CB1"/>
    <w:rsid w:val="00F6775A"/>
    <w:rsid w:val="00F73B6D"/>
    <w:rsid w:val="00F85910"/>
    <w:rsid w:val="00F91D3E"/>
    <w:rsid w:val="00F926E0"/>
    <w:rsid w:val="00F94F97"/>
    <w:rsid w:val="00FA78D9"/>
    <w:rsid w:val="00FB74DC"/>
    <w:rsid w:val="00FC3FCD"/>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ti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3670</Words>
  <Characters>20921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6</cp:revision>
  <cp:lastPrinted>2010-03-29T20:48:00Z</cp:lastPrinted>
  <dcterms:created xsi:type="dcterms:W3CDTF">2018-01-23T23:26:00Z</dcterms:created>
  <dcterms:modified xsi:type="dcterms:W3CDTF">2018-01-25T19:25:00Z</dcterms:modified>
</cp:coreProperties>
</file>