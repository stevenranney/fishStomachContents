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47420B62" w14:textId="582D7E11" w:rsidR="00D0424D" w:rsidDel="002B5100" w:rsidRDefault="00D0424D" w:rsidP="00857C73">
      <w:pPr>
        <w:spacing w:line="480" w:lineRule="auto"/>
        <w:jc w:val="center"/>
        <w:rPr>
          <w:del w:id="0" w:author="S. H." w:date="2018-01-23T16:29:00Z"/>
        </w:rPr>
      </w:pPr>
      <w:del w:id="1" w:author="S. H." w:date="2018-01-23T16:29:00Z">
        <w:r w:rsidDel="002B5100">
          <w:delText>Gateway Environmental, LLC</w:delText>
        </w:r>
      </w:del>
    </w:p>
    <w:p w14:paraId="4BBB7C9A" w14:textId="0EE5EBD7" w:rsidR="00D0424D" w:rsidDel="002B5100" w:rsidRDefault="00935B9D" w:rsidP="00857C73">
      <w:pPr>
        <w:spacing w:line="480" w:lineRule="auto"/>
        <w:jc w:val="center"/>
        <w:rPr>
          <w:del w:id="2" w:author="S. H." w:date="2018-01-23T16:29:00Z"/>
        </w:rPr>
      </w:pPr>
      <w:del w:id="3" w:author="S. H." w:date="2018-01-23T16:29:00Z">
        <w:r w:rsidDel="002B5100">
          <w:delText>76599 Gallatin Road</w:delText>
        </w:r>
      </w:del>
    </w:p>
    <w:p w14:paraId="72A7FD27" w14:textId="1E7BA781" w:rsidR="00D0424D" w:rsidRDefault="00D0424D" w:rsidP="00935B9D">
      <w:pPr>
        <w:spacing w:line="480" w:lineRule="auto"/>
        <w:jc w:val="center"/>
        <w:rPr>
          <w:ins w:id="4" w:author="S. H." w:date="2018-01-23T16:29:00Z"/>
        </w:rPr>
      </w:pPr>
      <w:del w:id="5" w:author="S. H." w:date="2018-01-23T16:29:00Z">
        <w:r w:rsidDel="002B5100">
          <w:delText>Gallatin Gateway, Montana 59730, USA</w:delText>
        </w:r>
      </w:del>
      <w:ins w:id="6" w:author="S. H." w:date="2018-01-23T16:29:00Z">
        <w:r w:rsidR="002B5100">
          <w:t>1546 Tempest Court</w:t>
        </w:r>
      </w:ins>
    </w:p>
    <w:p w14:paraId="34E3B3F6" w14:textId="26A25EE9" w:rsidR="002B5100" w:rsidRDefault="002B5100" w:rsidP="00935B9D">
      <w:pPr>
        <w:spacing w:line="480" w:lineRule="auto"/>
        <w:jc w:val="center"/>
        <w:rPr>
          <w:ins w:id="7" w:author="S. H." w:date="2018-01-23T16:29:00Z"/>
        </w:rPr>
      </w:pPr>
      <w:ins w:id="8" w:author="S. H." w:date="2018-01-23T16:29:00Z">
        <w:r>
          <w:t xml:space="preserve">#105 </w:t>
        </w:r>
      </w:ins>
    </w:p>
    <w:p w14:paraId="3584118F" w14:textId="4614607A" w:rsidR="002B5100" w:rsidRDefault="002B5100" w:rsidP="00935B9D">
      <w:pPr>
        <w:spacing w:line="480" w:lineRule="auto"/>
        <w:jc w:val="center"/>
      </w:pPr>
      <w:ins w:id="9" w:author="S. H." w:date="2018-01-23T16:29:00Z">
        <w:r>
          <w:t>Bozeman, Montana 59718</w:t>
        </w:r>
      </w:ins>
    </w:p>
    <w:p w14:paraId="31A7BFDF" w14:textId="77777777" w:rsidR="00D0424D" w:rsidRDefault="00D0424D" w:rsidP="00857C73">
      <w:pPr>
        <w:spacing w:line="480" w:lineRule="auto"/>
        <w:jc w:val="center"/>
      </w:pPr>
    </w:p>
    <w:p w14:paraId="0B78ADD9" w14:textId="097D0116" w:rsidR="00A76E22" w:rsidDel="002B5100" w:rsidRDefault="008B1C5A" w:rsidP="00857C73">
      <w:pPr>
        <w:spacing w:line="480" w:lineRule="auto"/>
        <w:jc w:val="center"/>
        <w:rPr>
          <w:del w:id="10" w:author="S. H." w:date="2018-01-23T16:30:00Z"/>
        </w:rPr>
      </w:pPr>
      <w:del w:id="11" w:author="S. H." w:date="2018-01-23T16:30:00Z">
        <w:r w:rsidDel="002B5100">
          <w:delText>John M. Syslo</w:delText>
        </w:r>
      </w:del>
    </w:p>
    <w:p w14:paraId="2FB21D86" w14:textId="4BAEAA68" w:rsidR="00F17BEB" w:rsidDel="002B5100" w:rsidRDefault="00A76E22" w:rsidP="00A76E22">
      <w:pPr>
        <w:spacing w:line="480" w:lineRule="auto"/>
        <w:jc w:val="center"/>
        <w:rPr>
          <w:del w:id="12" w:author="S. H." w:date="2018-01-23T16:30:00Z"/>
        </w:rPr>
      </w:pPr>
      <w:del w:id="13" w:author="S. H." w:date="2018-01-23T16:30:00Z">
        <w:r w:rsidDel="002B5100">
          <w:delText>Montana Cooperative Fishery Research Unit</w:delText>
        </w:r>
        <w:r w:rsidR="00042B5D" w:rsidDel="002B5100">
          <w:delText xml:space="preserve"> and</w:delText>
        </w:r>
        <w:r w:rsidDel="002B5100">
          <w:delText xml:space="preserve"> </w:delText>
        </w:r>
      </w:del>
    </w:p>
    <w:p w14:paraId="5F23604A" w14:textId="06CC25EF" w:rsidR="00A76E22" w:rsidDel="002B5100" w:rsidRDefault="00A76E22" w:rsidP="00A76E22">
      <w:pPr>
        <w:numPr>
          <w:ins w:id="14" w:author="Steven Harris Ranney" w:date="2012-05-26T22:08:00Z"/>
        </w:numPr>
        <w:spacing w:line="480" w:lineRule="auto"/>
        <w:jc w:val="center"/>
        <w:rPr>
          <w:del w:id="15" w:author="S. H." w:date="2018-01-23T16:30:00Z"/>
        </w:rPr>
      </w:pPr>
      <w:del w:id="16" w:author="S. H." w:date="2018-01-23T16:30:00Z">
        <w:r w:rsidDel="002B5100">
          <w:delText>Department of Ecology</w:delText>
        </w:r>
      </w:del>
    </w:p>
    <w:p w14:paraId="6B31E314" w14:textId="60D8069B" w:rsidR="0071332A" w:rsidDel="002B5100" w:rsidRDefault="0071332A" w:rsidP="0071332A">
      <w:pPr>
        <w:spacing w:line="480" w:lineRule="auto"/>
        <w:jc w:val="center"/>
        <w:rPr>
          <w:del w:id="17" w:author="S. H." w:date="2018-01-23T16:30:00Z"/>
        </w:rPr>
      </w:pPr>
      <w:del w:id="18" w:author="S. H." w:date="2018-01-23T16:30:00Z">
        <w:r w:rsidDel="002B5100">
          <w:delText>Montana State University</w:delText>
        </w:r>
      </w:del>
    </w:p>
    <w:p w14:paraId="73E15B31" w14:textId="5A825EC5" w:rsidR="0071332A" w:rsidDel="002B5100" w:rsidRDefault="0071332A" w:rsidP="00A76E22">
      <w:pPr>
        <w:spacing w:line="480" w:lineRule="auto"/>
        <w:jc w:val="center"/>
        <w:rPr>
          <w:del w:id="19" w:author="S. H." w:date="2018-01-23T16:30:00Z"/>
        </w:rPr>
      </w:pPr>
      <w:del w:id="20" w:author="S. H." w:date="2018-01-23T16:30:00Z">
        <w:r w:rsidDel="002B5100">
          <w:delText>Post Office Box 173460</w:delText>
        </w:r>
      </w:del>
    </w:p>
    <w:p w14:paraId="27745A6B" w14:textId="1162B8BB" w:rsidR="00A76E22" w:rsidDel="002B5100" w:rsidRDefault="00A76E22" w:rsidP="00A76E22">
      <w:pPr>
        <w:spacing w:line="480" w:lineRule="auto"/>
        <w:jc w:val="center"/>
        <w:rPr>
          <w:del w:id="21" w:author="S. H." w:date="2018-01-23T16:30:00Z"/>
        </w:rPr>
      </w:pPr>
      <w:del w:id="22" w:author="S. H." w:date="2018-01-23T16:30:00Z">
        <w:r w:rsidDel="002B5100">
          <w:delText>Bozeman, M</w:delText>
        </w:r>
        <w:r w:rsidR="003A7DE2" w:rsidDel="002B5100">
          <w:delText>ontana</w:delText>
        </w:r>
        <w:r w:rsidDel="002B5100">
          <w:delText xml:space="preserve"> 59717</w:delText>
        </w:r>
        <w:r w:rsidR="003A7DE2" w:rsidDel="002B5100">
          <w:delText>, USA</w:delText>
        </w:r>
      </w:del>
    </w:p>
    <w:p w14:paraId="35BD78D6" w14:textId="40098A36" w:rsidR="00AD104C" w:rsidDel="002B5100" w:rsidRDefault="00AD104C" w:rsidP="00A76E22">
      <w:pPr>
        <w:spacing w:line="480" w:lineRule="auto"/>
        <w:jc w:val="center"/>
        <w:rPr>
          <w:del w:id="23" w:author="S. H." w:date="2018-01-23T16:30:00Z"/>
        </w:rPr>
      </w:pPr>
    </w:p>
    <w:p w14:paraId="40D18BE6" w14:textId="4907FD47" w:rsidR="00AD104C" w:rsidDel="002B5100" w:rsidRDefault="00AD104C" w:rsidP="00A76E22">
      <w:pPr>
        <w:spacing w:line="480" w:lineRule="auto"/>
        <w:jc w:val="center"/>
        <w:rPr>
          <w:del w:id="24" w:author="S. H." w:date="2018-01-23T16:30:00Z"/>
        </w:rPr>
      </w:pPr>
      <w:del w:id="25" w:author="S. H." w:date="2018-01-23T16:30:00Z">
        <w:r w:rsidDel="002B5100">
          <w:delText>Al Zale</w:delText>
        </w:r>
      </w:del>
    </w:p>
    <w:p w14:paraId="41F0CE72" w14:textId="20688804" w:rsidR="003D4B48" w:rsidDel="002B5100" w:rsidRDefault="00AD104C" w:rsidP="00A76E22">
      <w:pPr>
        <w:spacing w:line="480" w:lineRule="auto"/>
        <w:jc w:val="center"/>
        <w:rPr>
          <w:del w:id="26" w:author="S. H." w:date="2018-01-23T16:30:00Z"/>
        </w:rPr>
      </w:pPr>
      <w:del w:id="27" w:author="S. H." w:date="2018-01-23T16:30:00Z">
        <w:r w:rsidDel="002B5100">
          <w:delText>U.S. Geological Survey</w:delText>
        </w:r>
        <w:r w:rsidR="006E34F0" w:rsidDel="002B5100">
          <w:delText>,</w:delText>
        </w:r>
        <w:r w:rsidDel="002B5100">
          <w:delText xml:space="preserve"> Montana Cooperative Fishery Research Unit</w:delText>
        </w:r>
        <w:r w:rsidR="006E34F0" w:rsidDel="002B5100">
          <w:delText xml:space="preserve">, </w:delText>
        </w:r>
      </w:del>
    </w:p>
    <w:p w14:paraId="4E2CC7BA" w14:textId="4C59D8A1" w:rsidR="00783299" w:rsidDel="002B5100" w:rsidRDefault="006E34F0" w:rsidP="003D4B48">
      <w:pPr>
        <w:numPr>
          <w:ins w:id="28" w:author="Unknown"/>
        </w:numPr>
        <w:spacing w:line="480" w:lineRule="auto"/>
        <w:jc w:val="center"/>
        <w:rPr>
          <w:del w:id="29" w:author="S. H." w:date="2018-01-23T16:30:00Z"/>
        </w:rPr>
      </w:pPr>
      <w:del w:id="30" w:author="S. H." w:date="2018-01-23T16:30:00Z">
        <w:r w:rsidDel="002B5100">
          <w:delText>and</w:delText>
        </w:r>
        <w:r w:rsidR="003D4B48" w:rsidDel="002B5100">
          <w:delText xml:space="preserve"> </w:delText>
        </w:r>
        <w:r w:rsidR="00783299" w:rsidDel="002B5100">
          <w:delText>Department of Ecology, Montana State University</w:delText>
        </w:r>
      </w:del>
    </w:p>
    <w:p w14:paraId="26F6FC05" w14:textId="2DD8807E" w:rsidR="00AD104C" w:rsidDel="002B5100" w:rsidRDefault="00AD104C" w:rsidP="00A76E22">
      <w:pPr>
        <w:spacing w:line="480" w:lineRule="auto"/>
        <w:jc w:val="center"/>
        <w:rPr>
          <w:del w:id="31" w:author="S. H." w:date="2018-01-23T16:30:00Z"/>
        </w:rPr>
      </w:pPr>
      <w:del w:id="32" w:author="S. H." w:date="2018-01-23T16:30:00Z">
        <w:r w:rsidDel="002B5100">
          <w:delText>Post Office Box 173460</w:delText>
        </w:r>
      </w:del>
    </w:p>
    <w:p w14:paraId="6C2F104C" w14:textId="7F48FA75" w:rsidR="00AD104C" w:rsidDel="002B5100" w:rsidRDefault="00AD104C" w:rsidP="00A76E22">
      <w:pPr>
        <w:spacing w:line="480" w:lineRule="auto"/>
        <w:jc w:val="center"/>
        <w:rPr>
          <w:del w:id="33" w:author="S. H." w:date="2018-01-23T16:30:00Z"/>
        </w:rPr>
      </w:pPr>
      <w:del w:id="34" w:author="S. H." w:date="2018-01-23T16:30:00Z">
        <w:r w:rsidDel="002B5100">
          <w:delText>Bozeman, Montana 59717, USA</w:delText>
        </w:r>
      </w:del>
    </w:p>
    <w:p w14:paraId="6491348F" w14:textId="2DBD4A00" w:rsidR="00FB74DC" w:rsidDel="002B5100" w:rsidRDefault="00FB74DC" w:rsidP="005A13BA">
      <w:pPr>
        <w:spacing w:line="480" w:lineRule="auto"/>
        <w:rPr>
          <w:del w:id="35" w:author="S. H." w:date="2018-01-23T16:30:00Z"/>
        </w:rPr>
      </w:pPr>
    </w:p>
    <w:p w14:paraId="319A4304" w14:textId="39A40552" w:rsidR="007C0890" w:rsidRDefault="007C0890" w:rsidP="00935B9D">
      <w:pPr>
        <w:spacing w:line="480" w:lineRule="auto"/>
      </w:pPr>
      <w:r>
        <w:lastRenderedPageBreak/>
        <w:t xml:space="preserve">* Corresponding author: </w:t>
      </w:r>
      <w:ins w:id="36" w:author="S. H." w:date="2018-01-23T16:30:00Z">
        <w:r w:rsidR="002B5100">
          <w:t>Steven.Ranney@gmail.com</w:t>
        </w:r>
      </w:ins>
      <w:bookmarkStart w:id="37" w:name="_GoBack"/>
      <w:bookmarkEnd w:id="37"/>
      <w:del w:id="38"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77777777" w:rsidR="007C0890" w:rsidRPr="007C0890" w:rsidRDefault="007C0890" w:rsidP="00857C73">
      <w:pPr>
        <w:spacing w:line="480" w:lineRule="auto"/>
        <w:jc w:val="center"/>
        <w:rPr>
          <w:b/>
        </w:rPr>
      </w:pPr>
      <w:r w:rsidRPr="007C0890">
        <w:rPr>
          <w:b/>
        </w:rPr>
        <w:t>Abstract</w:t>
      </w:r>
    </w:p>
    <w:p w14:paraId="4E4D0567" w14:textId="77777777" w:rsidR="00691FB5" w:rsidRDefault="00691FB5" w:rsidP="00F17BEB">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 xml:space="preserve">fish condition.  As a short-term indicator of fish condition, </w:t>
      </w:r>
      <w:r w:rsidRPr="002527E4">
        <w:rPr>
          <w:i/>
        </w:rPr>
        <w:t>W</w:t>
      </w:r>
      <w:r w:rsidRPr="002527E4">
        <w:rPr>
          <w:i/>
          <w:vertAlign w:val="subscript"/>
        </w:rPr>
        <w:t>r</w:t>
      </w:r>
      <w:r>
        <w:t xml:space="preserve"> could be biased high by the mass of recently ingested prey items.  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 xml:space="preserve">smallmouth bass or walleye in substock, stock-quality, quality-preferred, preferred-memorable, or memorable-trophy length categories.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 xml:space="preserve">walleye.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 xml:space="preserve">walleye.  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 xml:space="preserve">was 4.4 in the substock length category.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p>
    <w:p w14:paraId="7BD520FF" w14:textId="77777777" w:rsidR="00FB74DC" w:rsidRDefault="00FB74DC" w:rsidP="00857C73">
      <w:pPr>
        <w:spacing w:line="480" w:lineRule="auto"/>
        <w:jc w:val="center"/>
        <w:rPr>
          <w:b/>
        </w:rPr>
      </w:pPr>
    </w:p>
    <w:p w14:paraId="3A5FDC02" w14:textId="77777777" w:rsidR="00BE7505" w:rsidRPr="007C0890" w:rsidRDefault="007C0890" w:rsidP="00857C73">
      <w:pPr>
        <w:spacing w:line="480" w:lineRule="auto"/>
        <w:jc w:val="center"/>
        <w:rPr>
          <w:b/>
        </w:rPr>
      </w:pPr>
      <w:commentRangeStart w:id="39"/>
      <w:r w:rsidRPr="007C0890">
        <w:rPr>
          <w:b/>
        </w:rPr>
        <w:t>Introduction</w:t>
      </w:r>
      <w:commentRangeEnd w:id="39"/>
      <w:r w:rsidR="0005445E">
        <w:rPr>
          <w:rStyle w:val="CommentReference"/>
        </w:rPr>
        <w:commentReference w:id="39"/>
      </w:r>
    </w:p>
    <w:p w14:paraId="0A881EDB" w14:textId="77777777"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lastRenderedPageBreak/>
        <w:t xml:space="preserve">communicated </w:t>
      </w:r>
      <w:r w:rsidR="005E2842">
        <w:t>by fisheries managers to anglers</w:t>
      </w:r>
      <w:r w:rsidR="007C0890">
        <w:t>.</w:t>
      </w:r>
      <w:r w:rsidR="003859CB">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7C0890">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9F239B">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 xml:space="preserve">s.  </w:t>
      </w:r>
    </w:p>
    <w:p w14:paraId="23148124" w14:textId="77777777" w:rsidR="00FB74DC" w:rsidRDefault="00FB74DC" w:rsidP="000F3BA2">
      <w:pPr>
        <w:spacing w:line="480" w:lineRule="auto"/>
        <w:jc w:val="center"/>
        <w:rPr>
          <w:b/>
        </w:rPr>
      </w:pPr>
    </w:p>
    <w:p w14:paraId="64AB03CA" w14:textId="77777777" w:rsidR="007C0890" w:rsidRDefault="00F85910" w:rsidP="000F3BA2">
      <w:pPr>
        <w:spacing w:line="480" w:lineRule="auto"/>
        <w:jc w:val="center"/>
        <w:rPr>
          <w:b/>
        </w:rPr>
      </w:pPr>
      <w:r w:rsidRPr="00F85910">
        <w:rPr>
          <w:b/>
        </w:rPr>
        <w:t>Methods</w:t>
      </w:r>
    </w:p>
    <w:p w14:paraId="0FBD41B0" w14:textId="77777777"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 xml:space="preserve">and managers across the Midwestern and </w:t>
      </w:r>
      <w:smartTag w:uri="urn:schemas-microsoft-com:office:smarttags" w:element="place">
        <w:r w:rsidR="00CB137C">
          <w:t>Western</w:t>
        </w:r>
        <w:r w:rsidR="007A2389">
          <w:t xml:space="preserve"> United States</w:t>
        </w:r>
      </w:smartTag>
      <w:r>
        <w:t>.</w:t>
      </w:r>
      <w:r w:rsidR="00F21D9F">
        <w:t xml:space="preserve">  We collected total length, total weight, and stomach-contents weight data from 1,133 smallmouth bass individuals from four impoundments in eastern </w:t>
      </w:r>
      <w:smartTag w:uri="urn:schemas-microsoft-com:office:smarttags" w:element="State">
        <w:smartTag w:uri="urn:schemas-microsoft-com:office:smarttags" w:element="place">
          <w:r w:rsidR="00F21D9F">
            <w:t>South Dakota</w:t>
          </w:r>
        </w:smartTag>
      </w:smartTag>
      <w:r w:rsidR="00F21D9F">
        <w:t xml:space="preserve">.  For walleye, we collected length, total weight, and stomach-contents weight data from 953 individuals from </w:t>
      </w:r>
      <w:r w:rsidR="00F21D9F" w:rsidRPr="004B539F">
        <w:t>six</w:t>
      </w:r>
      <w:r w:rsidR="00F21D9F">
        <w:t xml:space="preserve"> populations including impoundments in eastern </w:t>
      </w:r>
      <w:smartTag w:uri="urn:schemas-microsoft-com:office:smarttags" w:element="State">
        <w:smartTag w:uri="urn:schemas-microsoft-com:office:smarttags" w:element="place">
          <w:r w:rsidR="00F21D9F">
            <w:t>South Dakota</w:t>
          </w:r>
        </w:smartTag>
      </w:smartTag>
      <w:r w:rsidR="00F21D9F">
        <w:t xml:space="preserve"> (</w:t>
      </w:r>
      <w:r w:rsidR="00F21D9F" w:rsidRPr="00BE636F">
        <w:rPr>
          <w:i/>
        </w:rPr>
        <w:t>n</w:t>
      </w:r>
      <w:r w:rsidR="00F21D9F">
        <w:t xml:space="preserve"> = 3), </w:t>
      </w:r>
      <w:smartTag w:uri="urn:schemas-microsoft-com:office:smarttags" w:element="State">
        <w:smartTag w:uri="urn:schemas-microsoft-com:office:smarttags" w:element="place">
          <w:r w:rsidR="00F21D9F">
            <w:t>Nebraska</w:t>
          </w:r>
        </w:smartTag>
      </w:smartTag>
      <w:r w:rsidR="00F21D9F">
        <w:t xml:space="preserve"> (</w:t>
      </w:r>
      <w:r w:rsidR="00F21D9F" w:rsidRPr="00BE636F">
        <w:rPr>
          <w:i/>
        </w:rPr>
        <w:t>n</w:t>
      </w:r>
      <w:r w:rsidR="00F21D9F">
        <w:t xml:space="preserve"> = 1), </w:t>
      </w:r>
      <w:smartTag w:uri="urn:schemas-microsoft-com:office:smarttags" w:element="State">
        <w:smartTag w:uri="urn:schemas-microsoft-com:office:smarttags" w:element="place">
          <w:r w:rsidR="00F21D9F">
            <w:t>Kansas</w:t>
          </w:r>
        </w:smartTag>
      </w:smartTag>
      <w:r w:rsidR="00F21D9F">
        <w:t xml:space="preserve"> (</w:t>
      </w:r>
      <w:r w:rsidR="00F21D9F" w:rsidRPr="00BE636F">
        <w:rPr>
          <w:i/>
        </w:rPr>
        <w:t>n</w:t>
      </w:r>
      <w:r w:rsidR="00F21D9F">
        <w:t xml:space="preserve"> = 1), and the </w:t>
      </w:r>
      <w:smartTag w:uri="urn:schemas-microsoft-com:office:smarttags" w:element="place">
        <w:r w:rsidR="00F21D9F">
          <w:t>Missouri River</w:t>
        </w:r>
      </w:smartTag>
      <w:r w:rsidR="00F21D9F">
        <w:t xml:space="preserve"> upstream of Ft. Peck Reservoir in </w:t>
      </w:r>
      <w:smartTag w:uri="urn:schemas-microsoft-com:office:smarttags" w:element="State">
        <w:smartTag w:uri="urn:schemas-microsoft-com:office:smarttags" w:element="place">
          <w:r w:rsidR="00F21D9F">
            <w:t>Montana</w:t>
          </w:r>
        </w:smartTag>
      </w:smartTag>
      <w:r w:rsidR="00F21D9F">
        <w:t xml:space="preserve"> (</w:t>
      </w:r>
      <w:r w:rsidR="00F21D9F" w:rsidRPr="00BE636F">
        <w:rPr>
          <w:i/>
        </w:rPr>
        <w:t>n</w:t>
      </w:r>
      <w:r w:rsidR="00F21D9F">
        <w:t xml:space="preserve"> = 1).  </w:t>
      </w:r>
      <w:r w:rsidR="007A2389">
        <w:t xml:space="preserve">  </w:t>
      </w:r>
      <w:r w:rsidR="005B1BB0">
        <w:t xml:space="preserve">We calculated </w:t>
      </w:r>
      <w:r w:rsidR="005B1BB0" w:rsidRPr="005B1BB0">
        <w:rPr>
          <w:i/>
        </w:rPr>
        <w:t>W</w:t>
      </w:r>
      <w:r w:rsidR="005B1BB0" w:rsidRPr="005B1BB0">
        <w:rPr>
          <w:i/>
          <w:vertAlign w:val="subscript"/>
        </w:rPr>
        <w:t>r</w:t>
      </w:r>
      <w:r w:rsidR="005B1BB0">
        <w:t xml:space="preserve"> </w:t>
      </w:r>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4E3C3B" w:rsidRPr="004E3C3B">
        <w:rPr>
          <w:i/>
        </w:rPr>
        <w:t>W</w:t>
      </w:r>
      <w:r w:rsidR="004E3C3B" w:rsidRPr="004E3C3B">
        <w:rPr>
          <w:i/>
          <w:vertAlign w:val="subscript"/>
        </w:rPr>
        <w:t>r</w:t>
      </w:r>
      <w:r w:rsidR="004E3C3B" w:rsidRPr="004E3C3B">
        <w:rPr>
          <w:vertAlign w:val="subscript"/>
        </w:rPr>
        <w:t>MAX</w:t>
      </w:r>
      <w:r w:rsidR="004E3C3B">
        <w:t>)</w:t>
      </w:r>
      <w:r w:rsidR="00383BC8">
        <w:t xml:space="preserve">.  </w:t>
      </w:r>
    </w:p>
    <w:p w14:paraId="6A8DC697" w14:textId="77777777" w:rsidR="000775C9" w:rsidRDefault="003673A7" w:rsidP="000775C9">
      <w:pPr>
        <w:spacing w:line="480" w:lineRule="auto"/>
        <w:ind w:firstLine="720"/>
      </w:pPr>
      <w:r>
        <w:lastRenderedPageBreak/>
        <w:t xml:space="preserve">We estimated </w:t>
      </w:r>
      <w:r w:rsidRPr="003673A7">
        <w:rPr>
          <w:i/>
          <w:iCs/>
        </w:rPr>
        <w:t>W</w:t>
      </w:r>
      <w:r w:rsidRPr="003673A7">
        <w:rPr>
          <w:i/>
          <w:iCs/>
          <w:vertAlign w:val="subscript"/>
        </w:rPr>
        <w:t>r</w:t>
      </w:r>
      <w:r w:rsidRPr="003673A7">
        <w:rPr>
          <w:vertAlign w:val="subscript"/>
        </w:rPr>
        <w:t>MAX</w:t>
      </w:r>
      <w:r>
        <w:rPr>
          <w:vertAlign w:val="subscript"/>
        </w:rPr>
        <w:t xml:space="preserve"> </w:t>
      </w:r>
      <w:r>
        <w:t xml:space="preserve">using non-linear quantile regression (Koenker and Basset 1978) with the quantreg package </w:t>
      </w:r>
      <w:r w:rsidR="00C13946">
        <w:t>i</w:t>
      </w:r>
      <w:r>
        <w:t>n R 3.1.0 (Koenker 2013)</w:t>
      </w:r>
      <w:r w:rsidR="00FF77CD">
        <w:t>.  Quantile regression is a method for estimating functional relations</w:t>
      </w:r>
      <w:r w:rsidR="000775C9">
        <w:t>hips</w:t>
      </w:r>
      <w:r w:rsidR="00FF77CD">
        <w:t xml:space="preserve"> between variables for all portions of a distribution (Cade and </w:t>
      </w:r>
      <w:smartTag w:uri="urn:schemas-microsoft-com:office:smarttags" w:element="time">
        <w:smartTagPr>
          <w:attr w:name="Hour" w:val="12"/>
          <w:attr w:name="Minute" w:val="0"/>
        </w:smartTagPr>
        <w:r w:rsidR="00FF77CD">
          <w:t>Noon</w:t>
        </w:r>
      </w:smartTag>
      <w:r w:rsidR="00FF77CD">
        <w:t xml:space="preserve"> 2003).</w:t>
      </w:r>
      <w:r w:rsidR="003C6E26">
        <w:t xml:space="preserve">  For </w:t>
      </w:r>
      <w:r w:rsidR="000775C9">
        <w:t>both</w:t>
      </w:r>
      <w:r w:rsidR="003C6E26">
        <w:t xml:space="preserve"> species, we regressed the 95</w:t>
      </w:r>
      <w:r w:rsidR="003C6E26" w:rsidRPr="003C6E26">
        <w:rPr>
          <w:vertAlign w:val="superscript"/>
        </w:rPr>
        <w:t>th</w:t>
      </w:r>
      <w:r w:rsidR="003C6E26">
        <w:t xml:space="preserve"> quantile of weight of the observed stomach contents (g) as a function of the total weight (g) of the indi</w:t>
      </w:r>
      <w:r w:rsidR="000775C9">
        <w:t>vidual using the formula</w:t>
      </w:r>
    </w:p>
    <w:p w14:paraId="5C087DE6" w14:textId="77777777" w:rsidR="000775C9" w:rsidRDefault="00BF6BA6" w:rsidP="000775C9">
      <w:pPr>
        <w:spacing w:line="480" w:lineRule="auto"/>
        <w:jc w:val="center"/>
      </w:pPr>
      <w:r w:rsidRPr="000775C9">
        <w:rPr>
          <w:position w:val="-12"/>
        </w:rPr>
        <w:object w:dxaOrig="1040" w:dyaOrig="380" w14:anchorId="7A922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8" o:title=""/>
          </v:shape>
          <o:OLEObject Type="Embed" ProgID="Equation.3" ShapeID="_x0000_i1025" DrawAspect="Content" ObjectID="_1578230188" r:id="rId9"/>
        </w:object>
      </w:r>
      <w:r w:rsidR="000775C9">
        <w:t>,</w:t>
      </w:r>
    </w:p>
    <w:p w14:paraId="4CD2C1BC" w14:textId="77777777" w:rsidR="003673A7" w:rsidRDefault="000775C9" w:rsidP="0092123F">
      <w:pPr>
        <w:spacing w:line="480" w:lineRule="auto"/>
      </w:pPr>
      <w:r>
        <w:t xml:space="preserve">where </w:t>
      </w:r>
      <w:r>
        <w:rPr>
          <w:i/>
        </w:rPr>
        <w:t>S</w:t>
      </w:r>
      <w:r w:rsidRPr="000775C9">
        <w:rPr>
          <w:i/>
          <w:vertAlign w:val="subscript"/>
        </w:rPr>
        <w:t>w</w:t>
      </w:r>
      <w:r>
        <w:t xml:space="preserve"> = weight of the observed stomach contents of an individual (g), </w:t>
      </w:r>
      <w:r>
        <w:rPr>
          <w:i/>
        </w:rPr>
        <w:t>W</w:t>
      </w:r>
      <w:r>
        <w:t xml:space="preserve"> = total weight of the fish </w:t>
      </w:r>
      <w:r w:rsidR="00BF6BA6">
        <w:t>(g) less the weight of the stomach contents</w:t>
      </w:r>
      <w:r>
        <w:t xml:space="preserve">, and </w:t>
      </w:r>
      <w:r>
        <w:rPr>
          <w:i/>
        </w:rPr>
        <w:t>a</w:t>
      </w:r>
      <w:r>
        <w:t xml:space="preserve"> and </w:t>
      </w:r>
      <w:r>
        <w:rPr>
          <w:i/>
        </w:rPr>
        <w:t>b</w:t>
      </w:r>
      <w:r>
        <w:t xml:space="preserve"> are derived from non-linear </w:t>
      </w:r>
      <w:r w:rsidR="00BF6BA6">
        <w:t xml:space="preserve">quantile </w:t>
      </w:r>
      <w:r>
        <w:t>regression (</w:t>
      </w:r>
      <w:r w:rsidR="00BF6BA6">
        <w:t>Koenker and Bassett 1978; Cade and Noon 2003</w:t>
      </w:r>
      <w:r>
        <w:t>).</w:t>
      </w:r>
      <w:r w:rsidR="00BF6BA6">
        <w:t xml:space="preserve">  </w:t>
      </w:r>
      <w:r w:rsidR="0092123F">
        <w:t xml:space="preserve">We then estimated maximum stomach contents weight of each individual fish.  We added the maximum stomach contents weight to the weight of the fish—minus the observed stomach contents weight—to obtain </w:t>
      </w:r>
      <w:r w:rsidR="0092123F" w:rsidRPr="00D807A0">
        <w:rPr>
          <w:i/>
        </w:rPr>
        <w:t>W</w:t>
      </w:r>
      <w:r w:rsidR="0092123F" w:rsidRPr="00D807A0">
        <w:rPr>
          <w:i/>
          <w:vertAlign w:val="subscript"/>
        </w:rPr>
        <w:t>r</w:t>
      </w:r>
      <w:r w:rsidR="0092123F" w:rsidRPr="00D807A0">
        <w:rPr>
          <w:vertAlign w:val="subscript"/>
        </w:rPr>
        <w:t>MAX</w:t>
      </w:r>
      <w:r w:rsidR="0092123F">
        <w:t xml:space="preserve"> values.  </w:t>
      </w:r>
    </w:p>
    <w:p w14:paraId="4C5F39B0" w14:textId="77777777" w:rsidR="00AC5687" w:rsidDel="0092123F" w:rsidRDefault="00AC5687" w:rsidP="004E53DE">
      <w:pPr>
        <w:spacing w:line="480" w:lineRule="auto"/>
        <w:ind w:firstLine="720"/>
        <w:rPr>
          <w:del w:id="40" w:author="Steven Harris Ranney" w:date="2014-06-13T14:54:00Z"/>
        </w:rPr>
      </w:pPr>
      <w:del w:id="41" w:author="Steven Harris Ranney" w:date="2014-06-13T14:54:00Z">
        <w:r w:rsidDel="0092123F">
          <w:delText>W</w:delText>
        </w:r>
        <w:r w:rsidR="004E3C3B" w:rsidDel="0092123F">
          <w:delText xml:space="preserve">e estimated the maximum stomach capacity </w:delText>
        </w:r>
        <w:r w:rsidR="00A02EE5" w:rsidDel="0092123F">
          <w:delText xml:space="preserve">of </w:delText>
        </w:r>
        <w:r w:rsidR="006F709D" w:rsidDel="0092123F">
          <w:delText xml:space="preserve">both smallmouth bass and walleye </w:delText>
        </w:r>
        <w:r w:rsidR="00BD6620" w:rsidDel="0092123F">
          <w:delText xml:space="preserve">using non-linear regression </w:delText>
        </w:r>
        <w:r w:rsidR="006F709D" w:rsidDel="0092123F">
          <w:delText>(Knight and Margraf 1982; Phelps et al. 2007</w:delText>
        </w:r>
        <w:r w:rsidR="004E3C3B" w:rsidDel="0092123F">
          <w:delText>).</w:delText>
        </w:r>
        <w:r w:rsidR="002448CE" w:rsidDel="0092123F">
          <w:delText xml:space="preserve">  For each species, we selected the individuals with the highest stomach contents weight in each length category [substock, stock – quality (S-Q), quality – preferred (Q-P), preferred – memorable (P-M), and memorable – trophy (M-T)</w:delText>
        </w:r>
        <w:r w:rsidR="008B0046" w:rsidDel="0092123F">
          <w:delText>; Gabelhouse 1984</w:delText>
        </w:r>
        <w:r w:rsidR="002448CE" w:rsidDel="0092123F">
          <w:delText xml:space="preserve">] </w:delText>
        </w:r>
        <w:r w:rsidR="00EB5B69" w:rsidDel="0092123F">
          <w:delText>by population</w:delText>
        </w:r>
        <w:r w:rsidR="002448CE" w:rsidDel="0092123F">
          <w:delText xml:space="preserve">.  </w:delText>
        </w:r>
        <w:r w:rsidDel="0092123F">
          <w:delText>This resulted in f</w:delText>
        </w:r>
        <w:r w:rsidR="00077486" w:rsidDel="0092123F">
          <w:delText>our</w:delText>
        </w:r>
        <w:r w:rsidDel="0092123F">
          <w:delText xml:space="preserve"> individuals in </w:delText>
        </w:r>
        <w:r w:rsidR="004E53DE" w:rsidDel="0092123F">
          <w:delText xml:space="preserve">all </w:delText>
        </w:r>
        <w:r w:rsidDel="0092123F">
          <w:delText xml:space="preserve">length </w:delText>
        </w:r>
        <w:r w:rsidR="004E53DE" w:rsidDel="0092123F">
          <w:delText xml:space="preserve">categories </w:delText>
        </w:r>
        <w:r w:rsidDel="0092123F">
          <w:delText xml:space="preserve">for </w:delText>
        </w:r>
        <w:r w:rsidR="00077486" w:rsidDel="0092123F">
          <w:delText>smallmouth bass</w:delText>
        </w:r>
        <w:r w:rsidDel="0092123F">
          <w:delText xml:space="preserve"> and </w:delText>
        </w:r>
        <w:r w:rsidR="004743B9" w:rsidDel="0092123F">
          <w:delText xml:space="preserve">six </w:delText>
        </w:r>
        <w:r w:rsidDel="0092123F">
          <w:delText>individuals</w:delText>
        </w:r>
        <w:r w:rsidR="004743B9" w:rsidDel="0092123F">
          <w:delText xml:space="preserve"> each</w:delText>
        </w:r>
        <w:r w:rsidDel="0092123F">
          <w:delText xml:space="preserve"> </w:delText>
        </w:r>
        <w:r w:rsidR="004743B9" w:rsidDel="0092123F">
          <w:delText>in the substock, S-Q, Q-P, and P-M categories</w:delText>
        </w:r>
        <w:r w:rsidDel="0092123F">
          <w:delText xml:space="preserve"> </w:delText>
        </w:r>
        <w:r w:rsidR="004743B9" w:rsidDel="0092123F">
          <w:delText xml:space="preserve">and five individuals in the M-T category </w:delText>
        </w:r>
        <w:r w:rsidDel="0092123F">
          <w:delText xml:space="preserve">for </w:delText>
        </w:r>
        <w:r w:rsidR="00077486" w:rsidDel="0092123F">
          <w:delText>walleye</w:delText>
        </w:r>
        <w:r w:rsidDel="0092123F">
          <w:delText xml:space="preserve">.  </w:delText>
        </w:r>
        <w:r w:rsidR="004743B9" w:rsidDel="0092123F">
          <w:delText xml:space="preserve">One South Dakota population did not have any walleye in the M-T length category.  </w:delText>
        </w:r>
        <w:r w:rsidR="00CB7D69" w:rsidDel="0092123F">
          <w:delText xml:space="preserve">Most aquatic organisms have a specific density of 1.02 to 1.05 g/ml (Lampert and Sommer 1997).  To calculate </w:delText>
        </w:r>
        <w:commentRangeStart w:id="42"/>
        <w:r w:rsidR="00CB7D69" w:rsidDel="0092123F">
          <w:delText xml:space="preserve">the highest effect </w:delText>
        </w:r>
        <w:commentRangeEnd w:id="42"/>
        <w:r w:rsidR="00A02EE5" w:rsidDel="0092123F">
          <w:rPr>
            <w:rStyle w:val="CommentReference"/>
          </w:rPr>
          <w:commentReference w:id="42"/>
        </w:r>
        <w:r w:rsidR="00CB7D69" w:rsidDel="0092123F">
          <w:delText>of maximum stomach contents on fish condition, w</w:delText>
        </w:r>
        <w:r w:rsidR="002448CE" w:rsidDel="0092123F">
          <w:delText xml:space="preserve">e converted stomach contents weight </w:delText>
        </w:r>
        <w:r w:rsidR="002448CE" w:rsidDel="0092123F">
          <w:lastRenderedPageBreak/>
          <w:delText xml:space="preserve">(g) to volume (ml) using </w:delText>
        </w:r>
        <w:r w:rsidR="00C10F4E" w:rsidDel="0092123F">
          <w:delText>a conservative</w:delText>
        </w:r>
        <w:r w:rsidR="00CB7D69" w:rsidDel="0092123F">
          <w:delText xml:space="preserve"> </w:delText>
        </w:r>
        <w:r w:rsidR="002448CE" w:rsidDel="0092123F">
          <w:delText>density conversion factor of 1.05 g/ml (</w:delText>
        </w:r>
        <w:r w:rsidR="00350CC7" w:rsidDel="0092123F">
          <w:delText>Lampert and Sommer 1997</w:delText>
        </w:r>
        <w:r w:rsidR="000F3BA2" w:rsidDel="0092123F">
          <w:delText xml:space="preserve">).  </w:delText>
        </w:r>
      </w:del>
    </w:p>
    <w:p w14:paraId="7C350075" w14:textId="77777777" w:rsidR="00344691" w:rsidDel="0092123F" w:rsidRDefault="0028633F" w:rsidP="00857C73">
      <w:pPr>
        <w:spacing w:line="480" w:lineRule="auto"/>
        <w:ind w:firstLine="720"/>
        <w:rPr>
          <w:del w:id="43" w:author="Steven Harris Ranney" w:date="2014-06-13T14:54:00Z"/>
        </w:rPr>
      </w:pPr>
      <w:del w:id="44" w:author="Steven Harris Ranney" w:date="2014-06-13T14:54:00Z">
        <w:r w:rsidDel="0092123F">
          <w:delText>W</w:delText>
        </w:r>
        <w:r w:rsidR="0091565D" w:rsidDel="0092123F">
          <w:delText>e regressed stomach volume</w:delText>
        </w:r>
        <w:r w:rsidR="002D2576" w:rsidDel="0092123F">
          <w:delText>s</w:delText>
        </w:r>
        <w:r w:rsidR="0091565D" w:rsidDel="0092123F">
          <w:delText xml:space="preserve"> (ml) </w:delText>
        </w:r>
        <w:r w:rsidR="00A02EE5" w:rsidDel="0092123F">
          <w:delText xml:space="preserve">against </w:delText>
        </w:r>
        <w:r w:rsidR="0091565D" w:rsidDel="0092123F">
          <w:delText>total length</w:delText>
        </w:r>
        <w:r w:rsidR="002D2576" w:rsidDel="0092123F">
          <w:delText>s</w:delText>
        </w:r>
        <w:r w:rsidR="0091565D" w:rsidDel="0092123F">
          <w:delText xml:space="preserve"> (mm)</w:delText>
        </w:r>
        <w:r w:rsidR="00FE3B31" w:rsidDel="0092123F">
          <w:delText xml:space="preserve"> </w:delText>
        </w:r>
        <w:r w:rsidR="006F4D54" w:rsidDel="0092123F">
          <w:delText xml:space="preserve">of </w:delText>
        </w:r>
        <w:r w:rsidDel="0092123F">
          <w:delText>individuals with the highest estimated stomach volume</w:delText>
        </w:r>
        <w:r w:rsidR="00A02EE5" w:rsidDel="0092123F">
          <w:delText>s</w:delText>
        </w:r>
        <w:r w:rsidDel="0092123F">
          <w:delText xml:space="preserve"> </w:delText>
        </w:r>
        <w:r w:rsidR="00A02EE5" w:rsidDel="0092123F">
          <w:delText xml:space="preserve">in each </w:delText>
        </w:r>
        <w:r w:rsidR="001503FD" w:rsidDel="0092123F">
          <w:delText xml:space="preserve">length class of each </w:delText>
        </w:r>
        <w:r w:rsidDel="0092123F">
          <w:delText xml:space="preserve">population </w:delText>
        </w:r>
        <w:r w:rsidR="00FE3B31" w:rsidDel="0092123F">
          <w:delText>(</w:delText>
        </w:r>
        <w:r w:rsidR="0062191F" w:rsidDel="0092123F">
          <w:delText>Knight and Margraf 1982; Phelps et al. 2007</w:delText>
        </w:r>
        <w:r w:rsidR="00FE3B31" w:rsidDel="0092123F">
          <w:delText>)</w:delText>
        </w:r>
        <w:r w:rsidR="006F4D54" w:rsidDel="0092123F">
          <w:delText xml:space="preserve"> to develop </w:delText>
        </w:r>
        <w:r w:rsidR="00AC5687" w:rsidDel="0092123F">
          <w:delText>non-linear regression</w:delText>
        </w:r>
        <w:r w:rsidR="006F4D54" w:rsidDel="0092123F">
          <w:delText>s</w:delText>
        </w:r>
        <w:r w:rsidR="00AC5687" w:rsidDel="0092123F">
          <w:delText xml:space="preserve"> </w:delText>
        </w:r>
        <w:r w:rsidR="006F4D54" w:rsidDel="0092123F">
          <w:delText xml:space="preserve">for each species </w:delText>
        </w:r>
        <w:r w:rsidR="002448CE" w:rsidDel="0092123F">
          <w:delText>to estimate maximum stomach</w:delText>
        </w:r>
        <w:r w:rsidR="00344691" w:rsidDel="0092123F">
          <w:delText xml:space="preserve"> volume </w:delText>
        </w:r>
        <w:r w:rsidR="002D2576" w:rsidDel="0092123F">
          <w:delText xml:space="preserve">at length </w:delText>
        </w:r>
      </w:del>
    </w:p>
    <w:p w14:paraId="185F7B72" w14:textId="77777777" w:rsidR="005B1BB0" w:rsidDel="0092123F" w:rsidRDefault="00F16948" w:rsidP="00AC5687">
      <w:pPr>
        <w:spacing w:line="480" w:lineRule="auto"/>
        <w:jc w:val="center"/>
        <w:rPr>
          <w:del w:id="45" w:author="Steven Harris Ranney" w:date="2014-06-13T14:54:00Z"/>
        </w:rPr>
      </w:pPr>
      <w:del w:id="46" w:author="Steven Harris Ranney" w:date="2014-06-13T14:54:00Z">
        <w:r w:rsidRPr="00344691" w:rsidDel="0092123F">
          <w:rPr>
            <w:position w:val="-6"/>
          </w:rPr>
          <w:object w:dxaOrig="800" w:dyaOrig="320" w14:anchorId="53013981">
            <v:shape id="_x0000_i1026" type="#_x0000_t75" style="width:39.75pt;height:15.75pt" o:ole="">
              <v:imagedata r:id="rId10" o:title=""/>
            </v:shape>
            <o:OLEObject Type="Embed" ProgID="Equation.3" ShapeID="_x0000_i1026" DrawAspect="Content" ObjectID="_1578230189" r:id="rId11"/>
          </w:object>
        </w:r>
        <w:r w:rsidR="00344691" w:rsidDel="0092123F">
          <w:delText>,</w:delText>
        </w:r>
      </w:del>
    </w:p>
    <w:p w14:paraId="220F9078" w14:textId="77777777" w:rsidR="0092123F" w:rsidDel="0092123F" w:rsidRDefault="00344691" w:rsidP="00D807A0">
      <w:pPr>
        <w:spacing w:line="480" w:lineRule="auto"/>
        <w:rPr>
          <w:del w:id="47" w:author="Steven Harris Ranney" w:date="2014-06-13T14:54:00Z"/>
        </w:rPr>
      </w:pPr>
      <w:del w:id="48" w:author="Steven Harris Ranney" w:date="2014-06-13T14:54:00Z">
        <w:r w:rsidDel="0092123F">
          <w:delText xml:space="preserve">where </w:delText>
        </w:r>
        <w:r w:rsidDel="0092123F">
          <w:rPr>
            <w:i/>
          </w:rPr>
          <w:delText>V</w:delText>
        </w:r>
        <w:r w:rsidDel="0092123F">
          <w:delText xml:space="preserve"> = maximum </w:delText>
        </w:r>
        <w:r w:rsidR="006F4D54" w:rsidDel="0092123F">
          <w:delText xml:space="preserve">stomach </w:delText>
        </w:r>
        <w:r w:rsidDel="0092123F">
          <w:delText xml:space="preserve">volume (ml), </w:delText>
        </w:r>
        <w:r w:rsidDel="0092123F">
          <w:rPr>
            <w:i/>
          </w:rPr>
          <w:delText>L</w:delText>
        </w:r>
        <w:r w:rsidDel="0092123F">
          <w:delText xml:space="preserve"> = length</w:delText>
        </w:r>
        <w:r w:rsidR="00AC5687" w:rsidDel="0092123F">
          <w:delText xml:space="preserve"> in mm</w:delText>
        </w:r>
        <w:r w:rsidDel="0092123F">
          <w:delText xml:space="preserve">, and </w:delText>
        </w:r>
        <w:r w:rsidDel="0092123F">
          <w:rPr>
            <w:i/>
          </w:rPr>
          <w:delText>a</w:delText>
        </w:r>
        <w:r w:rsidDel="0092123F">
          <w:delText xml:space="preserve"> and </w:delText>
        </w:r>
        <w:r w:rsidDel="0092123F">
          <w:rPr>
            <w:i/>
          </w:rPr>
          <w:delText>b</w:delText>
        </w:r>
        <w:r w:rsidDel="0092123F">
          <w:delText xml:space="preserve"> are derived from non-linear regression</w:delText>
        </w:r>
        <w:r w:rsidR="006B2966" w:rsidDel="0092123F">
          <w:delText xml:space="preserve"> (</w:delText>
        </w:r>
        <w:r w:rsidR="0062191F" w:rsidDel="0092123F">
          <w:delText>Knight and Margraf 1982; Phelps et al. 2007</w:delText>
        </w:r>
        <w:r w:rsidR="006B2966" w:rsidDel="0092123F">
          <w:delText>)</w:delText>
        </w:r>
        <w:r w:rsidDel="0092123F">
          <w:delText>.</w:delText>
        </w:r>
        <w:r w:rsidR="00AC5687" w:rsidDel="0092123F">
          <w:delText xml:space="preserve">  </w:delText>
        </w:r>
        <w:r w:rsidR="006F4D54" w:rsidDel="0092123F">
          <w:delText>W</w:delText>
        </w:r>
        <w:r w:rsidR="00AC5687" w:rsidDel="0092123F">
          <w:delText xml:space="preserve">e then estimated maximum stomach volume </w:delText>
        </w:r>
        <w:r w:rsidR="006F4D54" w:rsidDel="0092123F">
          <w:delText xml:space="preserve">of each </w:delText>
        </w:r>
        <w:r w:rsidR="00AC5687" w:rsidDel="0092123F">
          <w:delText>individual fish.</w:delText>
        </w:r>
        <w:r w:rsidR="00CB7D69" w:rsidDel="0092123F">
          <w:delText xml:space="preserve">  The maximum stomach volume was then added to the weight of the fish minus the stomach contents to obtain </w:delText>
        </w:r>
        <w:r w:rsidR="00CB7D69" w:rsidRPr="00D807A0" w:rsidDel="0092123F">
          <w:rPr>
            <w:i/>
          </w:rPr>
          <w:delText>W</w:delText>
        </w:r>
        <w:r w:rsidR="00CB7D69" w:rsidRPr="00D807A0" w:rsidDel="0092123F">
          <w:rPr>
            <w:i/>
            <w:vertAlign w:val="subscript"/>
          </w:rPr>
          <w:delText>r</w:delText>
        </w:r>
        <w:r w:rsidR="00CB7D69" w:rsidRPr="00D807A0" w:rsidDel="0092123F">
          <w:rPr>
            <w:vertAlign w:val="subscript"/>
          </w:rPr>
          <w:delText>MAX</w:delText>
        </w:r>
        <w:r w:rsidR="00CB7D69" w:rsidDel="0092123F">
          <w:delText xml:space="preserve"> values.  </w:delText>
        </w:r>
      </w:del>
    </w:p>
    <w:p w14:paraId="4A260D15" w14:textId="77777777" w:rsidR="0092123F" w:rsidRDefault="0092123F" w:rsidP="00D807A0">
      <w:pPr>
        <w:numPr>
          <w:ins w:id="49" w:author="Steven Harris Ranney" w:date="2014-06-13T14:53:00Z"/>
        </w:numPr>
        <w:spacing w:line="480" w:lineRule="auto"/>
        <w:rPr>
          <w:ins w:id="50" w:author="Steven Harris Ranney" w:date="2014-06-13T14:53:00Z"/>
        </w:rPr>
      </w:pPr>
    </w:p>
    <w:p w14:paraId="30D0AF07" w14:textId="77777777" w:rsidR="00CB7D69" w:rsidRDefault="002469C6" w:rsidP="00D807A0">
      <w:pPr>
        <w:numPr>
          <w:ins w:id="51" w:author="Steven Harris Ranney" w:date="2014-06-13T14:53:00Z"/>
        </w:numPr>
        <w:spacing w:line="480" w:lineRule="auto"/>
      </w:pPr>
      <w:ins w:id="52" w:author="Steven Harris Ranney" w:date="2014-06-13T15:13:00Z">
        <w:r>
          <w:t xml:space="preserve">We used the Gabelhouse (1984) length categories </w:t>
        </w:r>
      </w:ins>
      <w:ins w:id="53" w:author="Steven Harris Ranney" w:date="2014-06-13T15:14:00Z">
        <w:r>
          <w:t xml:space="preserve">[substock, stock-quality (S-Q), quality-preferred (Q-P), preferred-memorable (P-M), and memorable-trophy (M-T)] </w:t>
        </w:r>
      </w:ins>
      <w:ins w:id="54" w:author="Steven Harris Ranney" w:date="2014-06-13T15:13:00Z">
        <w:r>
          <w:t>to</w:t>
        </w:r>
      </w:ins>
      <w:ins w:id="55" w:author="Steven Harris Ranney" w:date="2014-06-13T15:15:00Z">
        <w:r>
          <w:t xml:space="preserve"> analyze our data.  W</w:t>
        </w:r>
      </w:ins>
      <w:ins w:id="56" w:author="Steven Harris Ranney" w:date="2014-06-13T15:16:00Z">
        <w:r>
          <w:t xml:space="preserve">e tested for significant differences between </w:t>
        </w:r>
      </w:ins>
      <w:commentRangeStart w:id="57"/>
      <w:r w:rsidR="00CB7D69">
        <w:t xml:space="preserve">We calculated the percent difference </w:t>
      </w:r>
      <w:commentRangeEnd w:id="57"/>
      <w:r w:rsidR="002E17CD">
        <w:rPr>
          <w:rStyle w:val="CommentReference"/>
        </w:rPr>
        <w:commentReference w:id="57"/>
      </w:r>
      <w:r w:rsidR="00CB7D69">
        <w:t xml:space="preserve">among </w:t>
      </w:r>
      <w:r w:rsidR="00CB7D69" w:rsidRPr="00406161">
        <w:rPr>
          <w:i/>
        </w:rPr>
        <w:t>W</w:t>
      </w:r>
      <w:r w:rsidR="00CB7D69" w:rsidRPr="00406161">
        <w:rPr>
          <w:i/>
          <w:vertAlign w:val="subscript"/>
        </w:rPr>
        <w:t>r</w:t>
      </w:r>
      <w:r w:rsidR="00CB7D69">
        <w:t xml:space="preserve">, </w:t>
      </w:r>
      <w:r w:rsidR="00CB7D69" w:rsidRPr="00D807A0">
        <w:rPr>
          <w:i/>
        </w:rPr>
        <w:t>W</w:t>
      </w:r>
      <w:r w:rsidR="00CB7D69" w:rsidRPr="00D807A0">
        <w:rPr>
          <w:i/>
          <w:vertAlign w:val="subscript"/>
        </w:rPr>
        <w:t>r</w:t>
      </w:r>
      <w:r w:rsidR="00CB7D69" w:rsidRPr="00D807A0">
        <w:rPr>
          <w:vertAlign w:val="subscript"/>
        </w:rPr>
        <w:t>E</w:t>
      </w:r>
      <w:r w:rsidR="00CB7D69">
        <w:t xml:space="preserve">, and </w:t>
      </w:r>
      <w:r w:rsidR="00CB7D69" w:rsidRPr="00D807A0">
        <w:rPr>
          <w:i/>
        </w:rPr>
        <w:t>W</w:t>
      </w:r>
      <w:r w:rsidR="00CB7D69" w:rsidRPr="00D807A0">
        <w:rPr>
          <w:i/>
          <w:vertAlign w:val="subscript"/>
        </w:rPr>
        <w:t>r</w:t>
      </w:r>
      <w:r w:rsidR="00CB7D69" w:rsidRPr="00D807A0">
        <w:rPr>
          <w:vertAlign w:val="subscript"/>
        </w:rPr>
        <w:t>MAX</w:t>
      </w:r>
      <w:r w:rsidR="00CB7D69">
        <w:t xml:space="preserve"> 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 id="_x0000_i1027" type="#_x0000_t75" style="width:59.25pt;height:35.25pt" o:ole="">
            <v:imagedata r:id="rId12" o:title=""/>
          </v:shape>
          <o:OLEObject Type="Embed" ProgID="Equation.3" ShapeID="_x0000_i1027" DrawAspect="Content" ObjectID="_1578230190" r:id="rId13"/>
        </w:object>
      </w:r>
      <w:r>
        <w:t>,</w:t>
      </w:r>
    </w:p>
    <w:p w14:paraId="74C5DCDE" w14:textId="77777777" w:rsidR="00344691" w:rsidRDefault="00CB7D69" w:rsidP="0092123F">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0092123F" w:rsidRPr="0092123F">
        <w:t>,</w:t>
      </w:r>
      <w:r w:rsidR="0092123F">
        <w:t xml:space="preserve"> </w:t>
      </w:r>
      <w:r w:rsidRPr="00B4150E">
        <w:rPr>
          <w:i/>
        </w:rPr>
        <w:t>W</w:t>
      </w:r>
      <w:r w:rsidRPr="00B4150E">
        <w:rPr>
          <w:i/>
          <w:vertAlign w:val="subscript"/>
        </w:rPr>
        <w:t>r</w:t>
      </w:r>
      <w:r w:rsidR="0092123F" w:rsidRPr="0092123F">
        <w:rPr>
          <w:i/>
        </w:rPr>
        <w:t>,</w:t>
      </w:r>
      <w:r w:rsidR="0092123F">
        <w:rPr>
          <w:i/>
        </w:rPr>
        <w:t xml:space="preserve"> </w:t>
      </w:r>
      <w:r w:rsidR="0092123F">
        <w:rPr>
          <w:iCs/>
        </w:rPr>
        <w:t>or</w:t>
      </w:r>
      <w:r w:rsidR="0092123F">
        <w:rPr>
          <w:i/>
        </w:rPr>
        <w:t xml:space="preserve"> W</w:t>
      </w:r>
      <w:r w:rsidR="0092123F" w:rsidRPr="0092123F">
        <w:rPr>
          <w:i/>
          <w:vertAlign w:val="subscript"/>
        </w:rPr>
        <w:t>r</w:t>
      </w:r>
      <w:r w:rsidR="0092123F" w:rsidRPr="0092123F">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sidR="0092123F">
        <w:rPr>
          <w:i/>
          <w:vertAlign w:val="subscript"/>
        </w:rPr>
        <w:t xml:space="preserve">, </w:t>
      </w:r>
      <w:r w:rsidR="0092123F" w:rsidRPr="00B4150E">
        <w:rPr>
          <w:i/>
        </w:rPr>
        <w:t>W</w:t>
      </w:r>
      <w:r w:rsidR="0092123F" w:rsidRPr="00B4150E">
        <w:rPr>
          <w:i/>
          <w:vertAlign w:val="subscript"/>
        </w:rPr>
        <w:t>r</w:t>
      </w:r>
      <w:r w:rsidR="0092123F" w:rsidRPr="0092123F">
        <w:rPr>
          <w:i/>
        </w:rPr>
        <w:t>,</w:t>
      </w:r>
      <w:r w:rsidR="0092123F">
        <w:rPr>
          <w:i/>
        </w:rPr>
        <w:t xml:space="preserve"> </w:t>
      </w:r>
      <w:r>
        <w:t xml:space="preserve">or </w:t>
      </w:r>
      <w:r w:rsidRPr="00B4150E">
        <w:rPr>
          <w:i/>
        </w:rPr>
        <w:t>W</w:t>
      </w:r>
      <w:r w:rsidRPr="00B4150E">
        <w:rPr>
          <w:i/>
          <w:vertAlign w:val="subscript"/>
        </w:rPr>
        <w:t>r</w:t>
      </w:r>
      <w:r w:rsidRPr="00B4150E">
        <w:rPr>
          <w:vertAlign w:val="subscript"/>
        </w:rPr>
        <w:t>MAX</w:t>
      </w:r>
      <w:r>
        <w:t xml:space="preserve">), depending on the comparison made.  </w:t>
      </w:r>
    </w:p>
    <w:p w14:paraId="65B71C65" w14:textId="77777777" w:rsidR="0091565D" w:rsidRPr="0091565D" w:rsidRDefault="00D0424D" w:rsidP="003C10D5">
      <w:pPr>
        <w:spacing w:line="480" w:lineRule="auto"/>
        <w:ind w:firstLine="720"/>
      </w:pPr>
      <w:commentRangeStart w:id="58"/>
      <w:r>
        <w:t xml:space="preserve">We tested for normality </w:t>
      </w:r>
      <w:commentRangeEnd w:id="58"/>
      <w:r w:rsidR="002E17CD">
        <w:rPr>
          <w:rStyle w:val="CommentReference"/>
        </w:rPr>
        <w:commentReference w:id="58"/>
      </w:r>
      <w:r>
        <w:t xml:space="preserve">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and </w:t>
      </w:r>
      <w:r w:rsidRPr="00D0424D">
        <w:rPr>
          <w:i/>
        </w:rPr>
        <w:t>W</w:t>
      </w:r>
      <w:r w:rsidRPr="00D0424D">
        <w:rPr>
          <w:i/>
          <w:vertAlign w:val="subscript"/>
        </w:rPr>
        <w:t>r</w:t>
      </w:r>
      <w:r w:rsidRPr="00D0424D">
        <w:rPr>
          <w:vertAlign w:val="subscript"/>
        </w:rPr>
        <w:t>MAX</w:t>
      </w:r>
      <w:r>
        <w:t xml:space="preserve"> data with a Shapiro-Wilk test because</w:t>
      </w:r>
      <w:r w:rsidR="0091565D">
        <w:t xml:space="preserve"> </w:t>
      </w:r>
      <w:r w:rsidR="0091565D" w:rsidRPr="0091565D">
        <w:rPr>
          <w:i/>
        </w:rPr>
        <w:t>W</w:t>
      </w:r>
      <w:r w:rsidR="0091565D" w:rsidRPr="0091565D">
        <w:rPr>
          <w:i/>
          <w:vertAlign w:val="subscript"/>
        </w:rPr>
        <w:t>r</w:t>
      </w:r>
      <w:r w:rsidR="0091565D">
        <w:rPr>
          <w:i/>
          <w:vertAlign w:val="subscript"/>
        </w:rPr>
        <w:t xml:space="preserve"> </w:t>
      </w:r>
      <w:r w:rsidR="00751853" w:rsidRPr="00751853">
        <w:t>data</w:t>
      </w:r>
      <w:r w:rsidR="00751853">
        <w:rPr>
          <w:i/>
        </w:rPr>
        <w:t xml:space="preserve"> </w:t>
      </w:r>
      <w:r w:rsidR="0091565D">
        <w:t>are often non-normally distributed</w:t>
      </w:r>
      <w:r w:rsidR="00A848B7">
        <w:t xml:space="preserve"> </w:t>
      </w:r>
      <w:r w:rsidR="00900595">
        <w:t>(Brendan et al. 2003; Pope and Kruse 2007)</w:t>
      </w:r>
      <w:r w:rsidR="00751853">
        <w:t xml:space="preserve">.  </w:t>
      </w:r>
      <w:r w:rsidR="00A82D4F">
        <w:t>When data were distributed non-normally, w</w:t>
      </w:r>
      <w:r w:rsidR="00751853">
        <w:t xml:space="preserve">e compared </w:t>
      </w:r>
      <w:r w:rsidR="000D4E88">
        <w:t>differences in the median values</w:t>
      </w:r>
      <w:r w:rsidR="00751853">
        <w:t xml:space="preserve"> of </w:t>
      </w:r>
      <w:r w:rsidR="00751853" w:rsidRPr="00751853">
        <w:rPr>
          <w:i/>
        </w:rPr>
        <w:t>W</w:t>
      </w:r>
      <w:r w:rsidR="00751853" w:rsidRPr="00751853">
        <w:rPr>
          <w:i/>
          <w:vertAlign w:val="subscript"/>
        </w:rPr>
        <w:t>r</w:t>
      </w:r>
      <w:r w:rsidR="00751853">
        <w:t xml:space="preserve">, </w:t>
      </w:r>
      <w:r w:rsidR="00751853" w:rsidRPr="00751853">
        <w:rPr>
          <w:i/>
        </w:rPr>
        <w:t>W</w:t>
      </w:r>
      <w:r w:rsidR="00751853" w:rsidRPr="00751853">
        <w:rPr>
          <w:i/>
          <w:vertAlign w:val="subscript"/>
        </w:rPr>
        <w:t>r</w:t>
      </w:r>
      <w:r w:rsidR="00B32C9B" w:rsidRPr="00B32C9B">
        <w:rPr>
          <w:vertAlign w:val="subscript"/>
        </w:rPr>
        <w:t>E</w:t>
      </w:r>
      <w:r w:rsidR="00751853">
        <w:t xml:space="preserve">, and </w:t>
      </w:r>
      <w:r w:rsidR="00751853" w:rsidRPr="00751853">
        <w:rPr>
          <w:i/>
        </w:rPr>
        <w:t>W</w:t>
      </w:r>
      <w:r w:rsidR="00751853" w:rsidRPr="00751853">
        <w:rPr>
          <w:i/>
          <w:vertAlign w:val="subscript"/>
        </w:rPr>
        <w:t>r</w:t>
      </w:r>
      <w:r w:rsidR="00751853" w:rsidRPr="00751853">
        <w:rPr>
          <w:vertAlign w:val="subscript"/>
        </w:rPr>
        <w:t>MAX</w:t>
      </w:r>
      <w:r w:rsidR="00751853">
        <w:t xml:space="preserve"> by </w:t>
      </w:r>
      <w:commentRangeStart w:id="59"/>
      <w:r w:rsidR="00751853">
        <w:t xml:space="preserve">length category </w:t>
      </w:r>
      <w:commentRangeEnd w:id="59"/>
      <w:r w:rsidR="00663755">
        <w:rPr>
          <w:rStyle w:val="CommentReference"/>
        </w:rPr>
        <w:commentReference w:id="59"/>
      </w:r>
      <w:r w:rsidR="00751853">
        <w:t xml:space="preserve">with </w:t>
      </w:r>
      <w:r w:rsidR="00201A23">
        <w:t>Wilcoxon</w:t>
      </w:r>
      <w:r w:rsidR="00751853">
        <w:t xml:space="preserve"> </w:t>
      </w:r>
      <w:r w:rsidR="00A6779B">
        <w:t xml:space="preserve">two-sample </w:t>
      </w:r>
      <w:r w:rsidR="00751853">
        <w:t>tests</w:t>
      </w:r>
      <w:r w:rsidR="00900595">
        <w:t xml:space="preserve"> (Pope and Kruse 2007)</w:t>
      </w:r>
      <w:r w:rsidR="00751853">
        <w:t xml:space="preserve">.  </w:t>
      </w:r>
      <w:r w:rsidR="00751853" w:rsidRPr="00406161">
        <w:t>Alpha</w:t>
      </w:r>
      <w:r w:rsidR="00751853">
        <w:t xml:space="preserve"> </w:t>
      </w:r>
      <w:r w:rsidR="00751853">
        <w:lastRenderedPageBreak/>
        <w:t xml:space="preserve">for all statistical tests was set equal to 0.05.  </w:t>
      </w:r>
      <w:r w:rsidR="001C4741">
        <w:t>S</w:t>
      </w:r>
      <w:r w:rsidR="00751853">
        <w:t xml:space="preserve">tatistical analyses were conducted using R version </w:t>
      </w:r>
      <w:del w:id="60" w:author="Steven Harris Ranney" w:date="2014-06-13T11:28:00Z">
        <w:r w:rsidR="00751853" w:rsidDel="003C10D5">
          <w:delText>2.7.1</w:delText>
        </w:r>
      </w:del>
      <w:ins w:id="61" w:author="Steven Harris Ranney" w:date="2014-06-13T11:28:00Z">
        <w:r w:rsidR="003C10D5">
          <w:t>3.1.0</w:t>
        </w:r>
      </w:ins>
      <w:r w:rsidR="00751853">
        <w:t xml:space="preserve"> (R Development Core Team </w:t>
      </w:r>
      <w:del w:id="62" w:author="Steven Harris Ranney" w:date="2014-06-13T11:28:00Z">
        <w:r w:rsidR="00751853" w:rsidDel="003C10D5">
          <w:delText>2008</w:delText>
        </w:r>
      </w:del>
      <w:ins w:id="63" w:author="Steven Harris Ranney" w:date="2014-06-13T11:28:00Z">
        <w:r w:rsidR="003C10D5">
          <w:t>2014</w:t>
        </w:r>
      </w:ins>
      <w:r w:rsidR="00751853">
        <w:t>).</w:t>
      </w:r>
      <w:r w:rsidR="0091565D">
        <w:t xml:space="preserve"> </w:t>
      </w:r>
    </w:p>
    <w:p w14:paraId="3CC93053" w14:textId="77777777" w:rsidR="005B1BB0" w:rsidRDefault="005B1BB0" w:rsidP="00857C73">
      <w:pPr>
        <w:spacing w:line="480" w:lineRule="auto"/>
        <w:ind w:firstLine="720"/>
      </w:pPr>
    </w:p>
    <w:p w14:paraId="0D4FADA2" w14:textId="77777777" w:rsidR="005B1BB0" w:rsidRPr="005B1BB0" w:rsidRDefault="005B1BB0" w:rsidP="00011F23">
      <w:pPr>
        <w:spacing w:line="480" w:lineRule="auto"/>
        <w:jc w:val="center"/>
        <w:rPr>
          <w:b/>
        </w:rPr>
      </w:pPr>
      <w:r w:rsidRPr="005B1BB0">
        <w:rPr>
          <w:b/>
        </w:rPr>
        <w:t>Results</w:t>
      </w:r>
    </w:p>
    <w:p w14:paraId="44C4CC49" w14:textId="77777777" w:rsidR="00F73B6D" w:rsidRDefault="00E94F32" w:rsidP="00F21D9F">
      <w:pPr>
        <w:spacing w:line="480" w:lineRule="auto"/>
        <w:ind w:firstLine="720"/>
      </w:pPr>
      <w:r>
        <w:t xml:space="preserve">Non-linear regression of </w:t>
      </w:r>
      <w:ins w:id="64" w:author="Zale, Alexander" w:date="2013-06-10T13:33:00Z">
        <w:r w:rsidR="002E17CD">
          <w:t xml:space="preserve">maximum </w:t>
        </w:r>
      </w:ins>
      <w:r>
        <w:t>stomach volume on length provided adequate fits for both smallmouth bass (</w:t>
      </w:r>
      <w:r w:rsidR="009E6432">
        <w:t xml:space="preserve">n = 22; </w:t>
      </w:r>
      <w:r w:rsidR="007022D1">
        <w:t xml:space="preserve">p &lt; 0.0005; </w:t>
      </w:r>
      <w:r>
        <w:t>R</w:t>
      </w:r>
      <w:r w:rsidRPr="00F73B6D">
        <w:rPr>
          <w:vertAlign w:val="superscript"/>
        </w:rPr>
        <w:t>2</w:t>
      </w:r>
      <w:r>
        <w:rPr>
          <w:vertAlign w:val="superscript"/>
        </w:rPr>
        <w:t xml:space="preserve"> </w:t>
      </w:r>
      <w:r>
        <w:t>= 0.69</w:t>
      </w:r>
      <w:r w:rsidR="007022D1">
        <w:t xml:space="preserve">; </w:t>
      </w:r>
      <w:r>
        <w:t>Figure 1) and walleye (</w:t>
      </w:r>
      <w:r w:rsidR="009E6432">
        <w:t xml:space="preserve">n = 29; </w:t>
      </w:r>
      <w:r w:rsidR="00A374C1">
        <w:t>p = 0.00</w:t>
      </w:r>
      <w:r w:rsidR="007022D1">
        <w:t xml:space="preserve">1; </w:t>
      </w:r>
      <w:r>
        <w:t>R</w:t>
      </w:r>
      <w:r w:rsidRPr="00F73B6D">
        <w:rPr>
          <w:vertAlign w:val="superscript"/>
        </w:rPr>
        <w:t>2</w:t>
      </w:r>
      <w:r>
        <w:t xml:space="preserve"> = 0.52; Figure 1).</w:t>
      </w:r>
      <w:r w:rsidR="005B1BB0">
        <w:t xml:space="preserve">  </w:t>
      </w:r>
    </w:p>
    <w:p w14:paraId="4CDDDB58" w14:textId="77777777" w:rsidR="00B071D0" w:rsidRDefault="001C4741" w:rsidP="00B340FF">
      <w:pPr>
        <w:spacing w:line="480" w:lineRule="auto"/>
        <w:ind w:firstLine="720"/>
      </w:pPr>
      <w:commentRangeStart w:id="65"/>
      <w:r>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commentRangeStart w:id="66"/>
      <w:r w:rsidR="007022D1">
        <w:t>(</w:t>
      </w:r>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r w:rsidR="007022D1">
        <w:t xml:space="preserve">) </w:t>
      </w:r>
      <w:commentRangeEnd w:id="66"/>
      <w:r w:rsidR="00090DBE">
        <w:rPr>
          <w:rStyle w:val="CommentReference"/>
        </w:rPr>
        <w:commentReference w:id="66"/>
      </w:r>
      <w:r w:rsidR="000B4699" w:rsidRPr="000B4699">
        <w:rPr>
          <w:i/>
        </w:rPr>
        <w:t>W</w:t>
      </w:r>
      <w:r w:rsidR="000B4699" w:rsidRPr="000B4699">
        <w:rPr>
          <w:i/>
          <w:vertAlign w:val="subscript"/>
        </w:rPr>
        <w:t>r</w:t>
      </w:r>
      <w:r w:rsidR="000B4699">
        <w:t xml:space="preserve"> units</w:t>
      </w:r>
      <w:r w:rsidR="0081259C">
        <w:t xml:space="preserve"> across all length categories</w:t>
      </w:r>
      <w:r w:rsidR="000B4699">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0B4699">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040B26">
        <w:t xml:space="preserve">.  </w:t>
      </w:r>
      <w:commentRangeEnd w:id="65"/>
      <w:r w:rsidR="002E17CD">
        <w:rPr>
          <w:rStyle w:val="CommentReference"/>
        </w:rPr>
        <w:commentReference w:id="65"/>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67" w:author="Zale, Alexander" w:date="2013-06-10T13:34:00Z">
        <w:r w:rsidR="0081259C" w:rsidDel="002E17CD">
          <w:delText xml:space="preserve">was </w:delText>
        </w:r>
      </w:del>
      <w:ins w:id="68"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69" w:author="Zale, Alexander" w:date="2013-06-10T13:34:00Z">
        <w:r w:rsidR="002E17CD">
          <w:t xml:space="preserve">in </w:t>
        </w:r>
      </w:ins>
      <w:del w:id="70" w:author="Zale, Alexander" w:date="2013-06-10T13:35:00Z">
        <w:r w:rsidR="0081259C" w:rsidDel="002E17CD">
          <w:delText xml:space="preserve">the </w:delText>
        </w:r>
      </w:del>
      <w:r w:rsidR="0081259C">
        <w:t>other length categories</w:t>
      </w:r>
      <w:r w:rsidR="00FB74DC">
        <w:t xml:space="preserve"> </w:t>
      </w:r>
      <w:r w:rsidR="00B071D0">
        <w:t xml:space="preserve">(Figure 2).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71"/>
      <w:r w:rsidR="00B071D0">
        <w:t>decreased through the P-M length category</w:t>
      </w:r>
      <w:commentRangeEnd w:id="71"/>
      <w:r w:rsidR="002E17CD">
        <w:rPr>
          <w:rStyle w:val="CommentReference"/>
        </w:rPr>
        <w:commentReference w:id="71"/>
      </w:r>
      <w:r w:rsidR="00B071D0">
        <w:t xml:space="preserve">, </w:t>
      </w:r>
      <w:r w:rsidR="007022D1">
        <w:t>but</w:t>
      </w:r>
      <w:r w:rsidR="00B071D0">
        <w:t xml:space="preserve"> increased in the M-T length category (Figure 2).  </w:t>
      </w:r>
    </w:p>
    <w:p w14:paraId="76349C1A" w14:textId="77777777"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4F6E81">
        <w:t>.</w:t>
      </w:r>
      <w:r w:rsidR="00097C9A">
        <w:t xml:space="preserve">  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097C9A">
        <w:t>.</w:t>
      </w:r>
      <w:r w:rsidR="00E94F32">
        <w:t xml:space="preserve">  For walleye, condition was lowest in the S-Q length category</w:t>
      </w:r>
      <w:r w:rsidR="00BE636F">
        <w:t xml:space="preserve"> (Figure 2)</w:t>
      </w:r>
      <w:r w:rsidR="00E94F32">
        <w:t xml:space="preserve">.  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097C9A">
        <w:t xml:space="preserve">  </w:t>
      </w:r>
      <w:r w:rsidR="00875E02">
        <w:t xml:space="preserve">  </w:t>
      </w:r>
      <w:r w:rsidR="00B340FF">
        <w:t xml:space="preserve">  </w:t>
      </w:r>
    </w:p>
    <w:p w14:paraId="5B55892E" w14:textId="77777777"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 xml:space="preserve">01).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t>
      </w:r>
      <w:r w:rsidR="0078336C">
        <w:lastRenderedPageBreak/>
        <w:t>with and without stomach contents for smallmouth bass or walleye in either the substock, S-Q, Q-P, P-M, or M-T length categories</w:t>
      </w:r>
      <w:r w:rsidR="00BE636F">
        <w:t xml:space="preserve"> (Table 1)</w:t>
      </w:r>
      <w:r w:rsidR="0078336C">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  </w:t>
      </w:r>
      <w:r w:rsidR="000A7AA2">
        <w:t xml:space="preserve">The percent differences here represent differences in weight of -3.3 g, -11.2 g, -20.5 g, -36.0 g, and -55.6 g for smallmouth that weighs 180 g, 280 g, 3250 g, 430 g, and 510 g, respectively.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7104FF">
        <w:t>.</w:t>
      </w:r>
      <w:r w:rsidR="00691FB5">
        <w:t xml:space="preserve">  </w:t>
      </w:r>
      <w:r w:rsidR="00584DFB">
        <w:t xml:space="preserve">For a 420 mm walleye, the percent different indicated here is a difference of -14.4 g.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0A7AA2">
        <w:t xml:space="preserve">  For smallmouth, the percent differences here represent differences of -2.4 g, -8.8 g, and -15.0 g for a smallmouth that weighs 180 g, 280 g, 3250 g, 430 g, and 510 g, respectively.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77777777" w:rsidR="007C0890" w:rsidRPr="003212F2" w:rsidRDefault="003212F2" w:rsidP="003212F2">
      <w:pPr>
        <w:spacing w:line="480" w:lineRule="auto"/>
        <w:jc w:val="center"/>
        <w:rPr>
          <w:b/>
        </w:rPr>
      </w:pPr>
      <w:r>
        <w:rPr>
          <w:b/>
        </w:rPr>
        <w:t>Discussion</w:t>
      </w:r>
    </w:p>
    <w:p w14:paraId="345230DD" w14:textId="77777777"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t xml:space="preserve">.  For our smallmouth bass data set, the differences </w:t>
      </w:r>
      <w:r w:rsidR="00B32C9B">
        <w:t>among</w:t>
      </w:r>
      <w:r>
        <w:t xml:space="preserve"> predictions of condition </w:t>
      </w:r>
      <w:del w:id="72" w:author="John Syslo" w:date="2013-04-09T09:37:00Z">
        <w:r w:rsidDel="00167803">
          <w:delText xml:space="preserve">was </w:delText>
        </w:r>
      </w:del>
      <w:ins w:id="73" w:author="John Syslo" w:date="2013-04-09T09:37:00Z">
        <w:r w:rsidR="00167803">
          <w:t xml:space="preserve">were </w:t>
        </w:r>
      </w:ins>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t xml:space="preserve">.  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  Though statistically significant differences are present in our data set, we do not believe that there are any </w:t>
      </w:r>
      <w:r w:rsidR="00A76E22">
        <w:t>biologically significant differences</w:t>
      </w:r>
      <w:r>
        <w:t xml:space="preserve"> </w:t>
      </w:r>
      <w:del w:id="74" w:author="John Syslo" w:date="2013-04-09T10:04:00Z">
        <w:r w:rsidDel="00CD1515">
          <w:delText>on a fisheries management level</w:delText>
        </w:r>
      </w:del>
      <w:ins w:id="75" w:author="John Syslo" w:date="2013-04-09T10:04:00Z">
        <w:r w:rsidR="00CD1515">
          <w:t>that would affect fisheries management</w:t>
        </w:r>
      </w:ins>
      <w:r>
        <w:t>.</w:t>
      </w:r>
    </w:p>
    <w:p w14:paraId="502950BF" w14:textId="77777777" w:rsidR="00123909" w:rsidRDefault="004D4582" w:rsidP="00CB46B9">
      <w:pPr>
        <w:spacing w:line="480" w:lineRule="auto"/>
        <w:ind w:firstLine="720"/>
      </w:pPr>
      <w:r>
        <w:lastRenderedPageBreak/>
        <w:t xml:space="preserve">Relative weight is a widely used </w:t>
      </w:r>
      <w:r w:rsidR="00AE1307">
        <w:t>tool</w:t>
      </w:r>
      <w:r>
        <w:t xml:space="preserve"> to manage fish populations (Blackwell et al. 2000).  Standard weight equations have been developed for over 60 species, </w:t>
      </w:r>
      <w:r w:rsidR="00477D48">
        <w:t xml:space="preserve">many </w:t>
      </w:r>
      <w:r>
        <w:t xml:space="preserve">of which </w:t>
      </w:r>
      <w:r w:rsidR="00A33B60">
        <w:t xml:space="preserve">are </w:t>
      </w:r>
      <w:r>
        <w:t xml:space="preserve">targeted by anglers.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maximum stomach capacity stomach contents </w:t>
      </w:r>
      <w:r w:rsidR="00AE1307">
        <w:t xml:space="preserve">of fishes </w:t>
      </w:r>
      <w:r w:rsidR="00922EF9">
        <w:t xml:space="preserve">would </w:t>
      </w:r>
      <w:r w:rsidR="00CB46B9">
        <w:t>have little impact on management related decisions.</w:t>
      </w:r>
    </w:p>
    <w:p w14:paraId="5C0B8DA5" w14:textId="77777777" w:rsidR="00477D48" w:rsidRDefault="00123909" w:rsidP="00CB46B9">
      <w:pPr>
        <w:spacing w:line="480" w:lineRule="auto"/>
        <w:ind w:firstLine="720"/>
      </w:pPr>
      <w:r>
        <w:t xml:space="preserve">Stomach fullness is limited by rates of digestion </w:t>
      </w:r>
      <w:r w:rsidR="006169B4">
        <w:t>or prey encounter (Breck 1993).  Thus, stomach fullness for an individual fish at a given time will range from empty to full (Gosch et al. 2009).</w:t>
      </w:r>
      <w:r w:rsidR="00AD104C">
        <w:t xml:space="preserve">  Predicting the likelihood at which an individual fish will be at maximum stomach capacity would be almost impossible because prey are patchily distributed (Gosch et al. 2009).</w:t>
      </w:r>
      <w:r w:rsidR="007F7F66">
        <w:t xml:space="preserve">  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xml:space="preserve">= 4.12) indicate that walleye have a higher rate of change in stomach capacity than smallmouth (Gosch et al. 2009).  Thus, walleye experience a greater rate of change in stomach capacity with increasing length.  This difference is likely a result of feeding strategies for these species.  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  Another possible explanation are the potential morphological differences in digestive systems between smallmouth and walleye.  Though we did not </w:t>
      </w:r>
      <w:r w:rsidR="00262687">
        <w:lastRenderedPageBreak/>
        <w:t xml:space="preserve">investigate stomach morphology, walleye and smallmouth may have a dissimilar number of pyloric caeca, which could affect digestion rates and stomach fullness.    </w:t>
      </w:r>
      <w:r w:rsidR="007F7F66">
        <w:t xml:space="preserve">  </w:t>
      </w:r>
      <w:r w:rsidR="00AD104C">
        <w:t xml:space="preserve"> </w:t>
      </w:r>
      <w:r w:rsidR="006169B4">
        <w:t xml:space="preserve"> </w:t>
      </w:r>
      <w:r>
        <w:t xml:space="preserve">  </w:t>
      </w:r>
      <w:r w:rsidR="00CB46B9">
        <w:t xml:space="preserve">  </w:t>
      </w:r>
    </w:p>
    <w:p w14:paraId="4245E01D" w14:textId="77777777"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t xml:space="preserve">.  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  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435747">
        <w:t>.</w:t>
      </w:r>
      <w:r>
        <w:t xml:space="preserve">  </w:t>
      </w:r>
    </w:p>
    <w:p w14:paraId="0DB384F7" w14:textId="77777777" w:rsidR="00997CB5" w:rsidRPr="001905C1" w:rsidRDefault="0005042D" w:rsidP="004B539F">
      <w:pPr>
        <w:spacing w:line="480" w:lineRule="auto"/>
        <w:ind w:firstLine="720"/>
      </w:pPr>
      <w:r>
        <w:t xml:space="preserve">Nonlinear regression of observed stomach contents on length provided adequate fits for both smallmouth and walleye.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76"/>
      <w:r w:rsidR="001905C1">
        <w:t>(Gotelli and Ellison 2004)</w:t>
      </w:r>
      <w:commentRangeEnd w:id="76"/>
      <w:r w:rsidR="00110E6F">
        <w:rPr>
          <w:rStyle w:val="CommentReference"/>
        </w:rPr>
        <w:commentReference w:id="76"/>
      </w:r>
      <w:r w:rsidR="001905C1">
        <w:t xml:space="preserve">.  This is reasonable, as larger fish would generally have higher numbers </w:t>
      </w:r>
      <w:r w:rsidR="000A23AC">
        <w:t>and</w:t>
      </w:r>
      <w:r w:rsidR="001905C1">
        <w:t xml:space="preserve"> sizes of stomach contents.  However, the regression</w:t>
      </w:r>
      <w:r w:rsidR="00AE1307">
        <w:t xml:space="preserve"> estimate</w:t>
      </w:r>
      <w:r w:rsidR="001905C1">
        <w:t xml:space="preserve"> for walleye was likely affected by several outliers in the M-T length category.  Two fish in this length category had less than 20 ml of stomach contents which </w:t>
      </w:r>
      <w:r w:rsidR="000A23AC">
        <w:t>biased</w:t>
      </w:r>
      <w:r w:rsidR="001905C1">
        <w:t xml:space="preserve"> the regression downward.  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 </w:t>
      </w:r>
    </w:p>
    <w:p w14:paraId="3B00B5B2" w14:textId="77777777" w:rsidR="0039130B" w:rsidRDefault="0039130B" w:rsidP="004B539F">
      <w:pPr>
        <w:spacing w:line="480" w:lineRule="auto"/>
        <w:ind w:firstLine="720"/>
      </w:pPr>
      <w:commentRangeStart w:id="77"/>
      <w:r>
        <w:lastRenderedPageBreak/>
        <w:t xml:space="preserve">The data we analyzed were non-normal, thus we used non-parametric tests to compare </w:t>
      </w:r>
      <w:r w:rsidRPr="0039130B">
        <w:rPr>
          <w:i/>
        </w:rPr>
        <w:t>W</w:t>
      </w:r>
      <w:r w:rsidRPr="0039130B">
        <w:rPr>
          <w:i/>
          <w:vertAlign w:val="subscript"/>
        </w:rPr>
        <w:t>r</w:t>
      </w:r>
      <w:r>
        <w:t xml:space="preserve"> values among groups.  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 xml:space="preserve">continues to be debated (Pope and Kruse 2007).  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 xml:space="preserve">moderate improvement in testing power (Pope and Kruse 2007).  </w:t>
      </w:r>
      <w:r w:rsidR="005E26C3">
        <w:t>Our</w:t>
      </w:r>
      <w:r w:rsidR="008A7F57">
        <w:t xml:space="preserve"> study investigated the 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walleye </w:t>
      </w:r>
      <w:r w:rsidR="008A7F57">
        <w:t xml:space="preserve">condition.  Thus, using non-parametric statistical analyses was an acceptable alternative to the </w:t>
      </w:r>
      <w:r w:rsidR="008A7F57" w:rsidRPr="008A7F57">
        <w:rPr>
          <w:i/>
        </w:rPr>
        <w:t>R</w:t>
      </w:r>
      <w:r w:rsidR="008A7F57">
        <w:t>-test.</w:t>
      </w:r>
      <w:r w:rsidR="008B1C5A">
        <w:t xml:space="preserve">  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8B1C5A">
        <w:t>.</w:t>
      </w:r>
      <w:r w:rsidR="008A7F57">
        <w:t xml:space="preserve">  </w:t>
      </w:r>
      <w:commentRangeEnd w:id="77"/>
      <w:r w:rsidR="00110E6F">
        <w:rPr>
          <w:rStyle w:val="CommentReference"/>
        </w:rPr>
        <w:commentReference w:id="77"/>
      </w:r>
    </w:p>
    <w:p w14:paraId="25474FD2" w14:textId="77777777"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 </w:t>
      </w:r>
      <w:r w:rsidR="007C2BA5">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96713C">
        <w:t xml:space="preserve">  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  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2435CA">
        <w:t xml:space="preserve">.  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  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77777777" w:rsidR="009239F9" w:rsidRDefault="009239F9" w:rsidP="004B539F">
      <w:pPr>
        <w:spacing w:line="480" w:lineRule="auto"/>
        <w:jc w:val="center"/>
        <w:rPr>
          <w:b/>
        </w:rPr>
      </w:pPr>
      <w:r w:rsidRPr="009239F9">
        <w:rPr>
          <w:b/>
        </w:rPr>
        <w:t>Acknowledgments</w:t>
      </w:r>
    </w:p>
    <w:p w14:paraId="29D82FA1" w14:textId="6DB17EC9" w:rsidR="00F174F7" w:rsidRDefault="003212F2" w:rsidP="009239F9">
      <w:pPr>
        <w:spacing w:line="480" w:lineRule="auto"/>
        <w:ind w:firstLine="720"/>
      </w:pPr>
      <w:del w:id="78" w:author="S. H." w:date="2018-01-23T16:28:00Z">
        <w:r w:rsidDel="00593757">
          <w:delText xml:space="preserve">We </w:delText>
        </w:r>
      </w:del>
      <w:ins w:id="79" w:author="S. H." w:date="2018-01-23T16:28:00Z">
        <w:r w:rsidR="00593757">
          <w:t>I</w:t>
        </w:r>
        <w:r w:rsidR="00593757">
          <w:t xml:space="preserve"> </w:t>
        </w:r>
      </w:ins>
      <w:r>
        <w:t xml:space="preserve">thank the contributors of the data used in this paper: T. Bacula, </w:t>
      </w:r>
      <w:r w:rsidR="00CA5E46">
        <w:t>N. Olson</w:t>
      </w:r>
      <w:r>
        <w:t>, M. Quist, and T. Selch.</w:t>
      </w:r>
      <w:r w:rsidR="00D0424D">
        <w:t xml:space="preserve">  </w:t>
      </w:r>
      <w:ins w:id="80" w:author="S. H." w:date="2018-01-23T16:28:00Z">
        <w:r w:rsidR="00593757">
          <w:t>Al Zale and John Syslo provided comments on an early version of this manuscript and Christopher</w:t>
        </w:r>
      </w:ins>
      <w:del w:id="81" w:author="S. H." w:date="2018-01-23T16:28:00Z">
        <w:r w:rsidR="00AD104C" w:rsidDel="00593757">
          <w:delText>C.</w:delText>
        </w:r>
      </w:del>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77777777" w:rsidR="00077486" w:rsidRPr="009239F9" w:rsidRDefault="009239F9" w:rsidP="00AC2455">
      <w:pPr>
        <w:spacing w:line="480" w:lineRule="auto"/>
        <w:jc w:val="center"/>
        <w:rPr>
          <w:b/>
        </w:rPr>
      </w:pPr>
      <w:r w:rsidRPr="009239F9">
        <w:rPr>
          <w:b/>
        </w:rPr>
        <w:t>References</w:t>
      </w:r>
    </w:p>
    <w:p w14:paraId="779F2C5E" w14:textId="77777777" w:rsidR="0058716B" w:rsidRPr="0058716B" w:rsidRDefault="0058716B" w:rsidP="00F174F7">
      <w:pPr>
        <w:spacing w:line="480" w:lineRule="auto"/>
        <w:ind w:left="720" w:hanging="720"/>
      </w:pPr>
      <w:r>
        <w:lastRenderedPageBreak/>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075FE92" w14:textId="77777777" w:rsidR="001905C1" w:rsidRPr="001905C1" w:rsidDel="00031ABA" w:rsidRDefault="001905C1" w:rsidP="00F174F7">
      <w:pPr>
        <w:spacing w:line="480" w:lineRule="auto"/>
        <w:ind w:left="720" w:hanging="720"/>
        <w:rPr>
          <w:del w:id="82" w:author="John Syslo" w:date="2013-04-09T09:30:00Z"/>
          <w:vertAlign w:val="subscript"/>
        </w:rPr>
      </w:pPr>
      <w:commentRangeStart w:id="83"/>
      <w:del w:id="84" w:author="John Syslo" w:date="2013-04-09T09:30:00Z">
        <w:r w:rsidDel="00031ABA">
          <w:delText xml:space="preserve">Anderson-Sprecher, R. 1994. Model comparisons and </w:delText>
        </w:r>
        <w:r w:rsidRPr="001905C1" w:rsidDel="00031ABA">
          <w:rPr>
            <w:i/>
          </w:rPr>
          <w:delText>R</w:delText>
        </w:r>
        <w:r w:rsidRPr="001905C1" w:rsidDel="00031ABA">
          <w:rPr>
            <w:i/>
            <w:vertAlign w:val="superscript"/>
          </w:rPr>
          <w:delText>2</w:delText>
        </w:r>
        <w:r w:rsidDel="00031ABA">
          <w:delText xml:space="preserve">. The American Statistician 48:113-117.  </w:delText>
        </w:r>
      </w:del>
      <w:commentRangeEnd w:id="83"/>
      <w:r w:rsidR="00AB0387">
        <w:rPr>
          <w:rStyle w:val="CommentReference"/>
        </w:rPr>
        <w:commentReference w:id="83"/>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numPr>
          <w:ins w:id="85" w:author="Steven Harris Ranney" w:date="2014-06-13T12:52:00Z"/>
        </w:numPr>
        <w:spacing w:line="480" w:lineRule="auto"/>
        <w:ind w:left="720" w:hanging="720"/>
        <w:rPr>
          <w:ins w:id="86" w:author="Steven Harris Ranney" w:date="2014-06-13T12:52:00Z"/>
        </w:rPr>
      </w:pPr>
      <w:ins w:id="87" w:author="Steven Harris Ranney" w:date="2014-06-13T12:52:00Z">
        <w:r>
          <w:t>Cade, B. S., and B. R. Noon. 2003. A gentle introduction to quantile regression for ecologists. Frontiers in Ecology and the Environment 1:412-420.</w:t>
        </w:r>
      </w:ins>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88" w:author="John Syslo" w:date="2013-04-09T09:30:00Z"/>
        </w:rPr>
      </w:pPr>
      <w:r>
        <w:lastRenderedPageBreak/>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ins w:id="89" w:author="John Syslo" w:date="2013-04-09T09:30:00Z">
        <w:r>
          <w:t xml:space="preserve">Gerow, </w:t>
        </w:r>
      </w:ins>
      <w:ins w:id="90" w:author="John Syslo" w:date="2013-04-09T09:32:00Z">
        <w:r w:rsidR="00187FAD">
          <w:t xml:space="preserve">K. G., R. C. Anderson-Sprecher, and W. A. Hubert. 2005. A new method </w:t>
        </w:r>
      </w:ins>
      <w:ins w:id="91" w:author="John Syslo" w:date="2013-04-09T09:33:00Z">
        <w:r w:rsidR="00187FAD">
          <w:t>to compute standard-weight equations tha</w:t>
        </w:r>
        <w:r w:rsidR="0009158A">
          <w:t xml:space="preserve">t reduces length-related bias. </w:t>
        </w:r>
        <w:r w:rsidR="00187FAD">
          <w:t>North American Journal of Fisheries Management 25:1288-</w:t>
        </w:r>
        <w:commentRangeStart w:id="92"/>
        <w:r w:rsidR="00187FAD">
          <w:t>1300</w:t>
        </w:r>
      </w:ins>
      <w:commentRangeEnd w:id="92"/>
      <w:ins w:id="93" w:author="John Syslo" w:date="2013-04-09T09:34:00Z">
        <w:r w:rsidR="00187FAD">
          <w:rPr>
            <w:rStyle w:val="CommentReference"/>
          </w:rPr>
          <w:commentReference w:id="92"/>
        </w:r>
      </w:ins>
      <w:ins w:id="94" w:author="John Syslo" w:date="2013-04-09T09:33:00Z">
        <w:r w:rsidR="00187FAD">
          <w:t>.</w:t>
        </w:r>
      </w:ins>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t>Graeb, B. D. S., T. Galarowicz, D. H. Wahl, J. M. Dettmers, and M. J. Simpson. 2005. Foraging behavior, morphology, and life history variation determine the ontogeny of piscivory in 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numPr>
          <w:ins w:id="95" w:author="Steven Harris Ranney" w:date="2014-06-13T12:50:00Z"/>
        </w:numPr>
        <w:spacing w:line="480" w:lineRule="auto"/>
        <w:ind w:left="720" w:hanging="720"/>
        <w:rPr>
          <w:ins w:id="96" w:author="Steven Harris Ranney" w:date="2014-06-13T12:50:00Z"/>
        </w:rPr>
      </w:pPr>
      <w:ins w:id="97" w:author="Steven Harris Ranney" w:date="2014-06-13T12:50:00Z">
        <w:r>
          <w:t xml:space="preserve">Koenker, R, and G. Basset. </w:t>
        </w:r>
      </w:ins>
      <w:ins w:id="98" w:author="Steven Harris Ranney" w:date="2014-06-13T12:51:00Z">
        <w:r>
          <w:t>1978. Regression quantiles. Econometrica 46:33-50.</w:t>
        </w:r>
      </w:ins>
    </w:p>
    <w:p w14:paraId="2A87EDA4" w14:textId="77777777" w:rsidR="003673A7" w:rsidRDefault="003673A7" w:rsidP="00F174F7">
      <w:pPr>
        <w:numPr>
          <w:ins w:id="99" w:author="Steven Harris Ranney" w:date="2014-06-13T12:49:00Z"/>
        </w:numPr>
        <w:spacing w:line="480" w:lineRule="auto"/>
        <w:ind w:left="720" w:hanging="720"/>
        <w:rPr>
          <w:ins w:id="100" w:author="Steven Harris Ranney" w:date="2014-06-13T12:49:00Z"/>
        </w:rPr>
      </w:pPr>
      <w:ins w:id="101" w:author="Steven Harris Ranney" w:date="2014-06-13T12:49:00Z">
        <w:r>
          <w:t>Koenker, R. 2013. quantreg: Quantile Regression. R package version 5.05. http://CRAN.R-project.org/package=quantreg</w:t>
        </w:r>
      </w:ins>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lastRenderedPageBreak/>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59541C2B" w14:textId="77777777" w:rsidR="003D4B48" w:rsidRDefault="003D4B48" w:rsidP="00F174F7">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lastRenderedPageBreak/>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102" w:author="Steven Harris Ranney" w:date="2014-06-13T14:14:00Z"/>
        </w:numPr>
        <w:spacing w:line="480" w:lineRule="auto"/>
        <w:ind w:left="900" w:hanging="900"/>
        <w:rPr>
          <w:ins w:id="103" w:author="Steven Harris Ranney" w:date="2014-06-13T14:14:00Z"/>
        </w:rPr>
      </w:pPr>
    </w:p>
    <w:p w14:paraId="32306498" w14:textId="77777777" w:rsidR="00C13946" w:rsidRDefault="00C13946" w:rsidP="00567843">
      <w:pPr>
        <w:numPr>
          <w:ins w:id="104" w:author="Steven Harris Ranney" w:date="2014-06-13T14:14:00Z"/>
        </w:numPr>
        <w:spacing w:line="480" w:lineRule="auto"/>
        <w:ind w:left="900" w:hanging="900"/>
        <w:rPr>
          <w:ins w:id="105" w:author="Steven Harris Ranney" w:date="2014-06-13T14:14:00Z"/>
        </w:rPr>
      </w:pPr>
    </w:p>
    <w:p w14:paraId="058FF510" w14:textId="77777777" w:rsidR="00C13946" w:rsidRDefault="00C13946" w:rsidP="00567843">
      <w:pPr>
        <w:numPr>
          <w:ins w:id="106" w:author="Steven Harris Ranney" w:date="2014-06-13T14:14:00Z"/>
        </w:numPr>
        <w:spacing w:line="480" w:lineRule="auto"/>
        <w:ind w:left="900" w:hanging="900"/>
        <w:rPr>
          <w:ins w:id="107" w:author="Steven Harris Ranney" w:date="2014-06-13T14:14:00Z"/>
        </w:rPr>
      </w:pPr>
    </w:p>
    <w:p w14:paraId="7EB9121E" w14:textId="77777777" w:rsidR="00C13946" w:rsidRDefault="00C13946" w:rsidP="00567843">
      <w:pPr>
        <w:numPr>
          <w:ins w:id="108" w:author="Steven Harris Ranney" w:date="2014-06-13T14:14:00Z"/>
        </w:numPr>
        <w:spacing w:line="480" w:lineRule="auto"/>
        <w:ind w:left="900" w:hanging="900"/>
        <w:rPr>
          <w:ins w:id="109" w:author="Steven Harris Ranney" w:date="2014-06-13T14:14:00Z"/>
        </w:rPr>
      </w:pPr>
    </w:p>
    <w:p w14:paraId="1CF908A7" w14:textId="77777777" w:rsidR="00C13946" w:rsidRDefault="00C13946" w:rsidP="00567843">
      <w:pPr>
        <w:numPr>
          <w:ins w:id="110" w:author="Steven Harris Ranney" w:date="2014-06-13T14:14:00Z"/>
        </w:numPr>
        <w:spacing w:line="480" w:lineRule="auto"/>
        <w:ind w:left="900" w:hanging="900"/>
        <w:rPr>
          <w:ins w:id="111" w:author="Steven Harris Ranney" w:date="2014-06-13T14:14:00Z"/>
        </w:rPr>
      </w:pPr>
    </w:p>
    <w:p w14:paraId="18CDBCF9" w14:textId="77777777" w:rsidR="00C13946" w:rsidRDefault="00C13946" w:rsidP="00567843">
      <w:pPr>
        <w:numPr>
          <w:ins w:id="112" w:author="Steven Harris Ranney" w:date="2014-06-13T14:14:00Z"/>
        </w:numPr>
        <w:spacing w:line="480" w:lineRule="auto"/>
        <w:ind w:left="900" w:hanging="900"/>
        <w:rPr>
          <w:ins w:id="113" w:author="Steven Harris Ranney" w:date="2014-06-13T14:14:00Z"/>
        </w:rPr>
      </w:pPr>
    </w:p>
    <w:p w14:paraId="27D748D1" w14:textId="77777777" w:rsidR="00C13946" w:rsidRDefault="00C13946" w:rsidP="00567843">
      <w:pPr>
        <w:numPr>
          <w:ins w:id="114" w:author="Steven Harris Ranney" w:date="2014-06-13T14:14:00Z"/>
        </w:numPr>
        <w:spacing w:line="480" w:lineRule="auto"/>
        <w:ind w:left="900" w:hanging="900"/>
        <w:rPr>
          <w:ins w:id="115" w:author="Steven Harris Ranney" w:date="2014-06-13T14:14:00Z"/>
        </w:rPr>
      </w:pPr>
    </w:p>
    <w:p w14:paraId="091141C9" w14:textId="77777777" w:rsidR="00C13946" w:rsidRDefault="00C13946" w:rsidP="00567843">
      <w:pPr>
        <w:numPr>
          <w:ins w:id="116" w:author="Steven Harris Ranney" w:date="2014-06-13T14:14:00Z"/>
        </w:numPr>
        <w:spacing w:line="480" w:lineRule="auto"/>
        <w:ind w:left="900" w:hanging="900"/>
        <w:rPr>
          <w:ins w:id="117"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118" w:author="S. H." w:date="2018-01-23T16:29:00Z"/>
        </w:rPr>
      </w:pPr>
    </w:p>
    <w:p w14:paraId="1EE0273A" w14:textId="77777777" w:rsidR="002B5100" w:rsidRDefault="002B5100" w:rsidP="00567843">
      <w:pPr>
        <w:spacing w:line="480" w:lineRule="auto"/>
        <w:ind w:left="900" w:hanging="900"/>
        <w:rPr>
          <w:ins w:id="119" w:author="S. H." w:date="2018-01-23T16:29:00Z"/>
        </w:rPr>
      </w:pPr>
    </w:p>
    <w:p w14:paraId="0EB0CD3D" w14:textId="77777777" w:rsidR="002B5100" w:rsidRDefault="002B5100" w:rsidP="00567843">
      <w:pPr>
        <w:spacing w:line="480" w:lineRule="auto"/>
        <w:ind w:left="900" w:hanging="900"/>
        <w:rPr>
          <w:ins w:id="120" w:author="S. H." w:date="2018-01-23T16:29:00Z"/>
        </w:rPr>
      </w:pPr>
    </w:p>
    <w:p w14:paraId="019EDBEA" w14:textId="77777777" w:rsidR="002B5100" w:rsidRDefault="002B5100" w:rsidP="00567843">
      <w:pPr>
        <w:spacing w:line="480" w:lineRule="auto"/>
        <w:ind w:left="900" w:hanging="900"/>
        <w:rPr>
          <w:ins w:id="121" w:author="S. H." w:date="2018-01-23T16:29:00Z"/>
        </w:rPr>
      </w:pPr>
    </w:p>
    <w:p w14:paraId="657F7FF5" w14:textId="77777777" w:rsidR="002B5100" w:rsidRDefault="002B5100" w:rsidP="00567843">
      <w:pPr>
        <w:spacing w:line="480" w:lineRule="auto"/>
        <w:ind w:left="900" w:hanging="900"/>
        <w:rPr>
          <w:ins w:id="122" w:author="S. H." w:date="2018-01-23T16:29:00Z"/>
        </w:rPr>
      </w:pPr>
    </w:p>
    <w:p w14:paraId="5C9E3418" w14:textId="77777777" w:rsidR="002B5100" w:rsidRDefault="002B5100" w:rsidP="00567843">
      <w:pPr>
        <w:spacing w:line="480" w:lineRule="auto"/>
        <w:ind w:left="900" w:hanging="900"/>
        <w:rPr>
          <w:ins w:id="123" w:author="S. H." w:date="2018-01-23T16:29:00Z"/>
        </w:rPr>
      </w:pPr>
    </w:p>
    <w:p w14:paraId="0604AB32" w14:textId="77777777" w:rsidR="002B5100" w:rsidRDefault="002B5100" w:rsidP="00567843">
      <w:pPr>
        <w:spacing w:line="480" w:lineRule="auto"/>
        <w:ind w:left="900" w:hanging="900"/>
        <w:rPr>
          <w:ins w:id="124" w:author="S. H." w:date="2018-01-23T16:29:00Z"/>
        </w:rPr>
      </w:pPr>
    </w:p>
    <w:p w14:paraId="27FFFA4C" w14:textId="77777777" w:rsidR="002B5100" w:rsidRDefault="002B5100" w:rsidP="00567843">
      <w:pPr>
        <w:spacing w:line="480" w:lineRule="auto"/>
        <w:ind w:left="900" w:hanging="900"/>
        <w:rPr>
          <w:ins w:id="125" w:author="S. H." w:date="2018-01-23T16:29:00Z"/>
        </w:rPr>
      </w:pPr>
    </w:p>
    <w:p w14:paraId="4E8C60A7" w14:textId="77777777" w:rsidR="002B5100" w:rsidRDefault="002B5100" w:rsidP="00567843">
      <w:pPr>
        <w:spacing w:line="480" w:lineRule="auto"/>
        <w:ind w:left="900" w:hanging="900"/>
        <w:rPr>
          <w:ins w:id="126" w:author="S. H." w:date="2018-01-23T16:29:00Z"/>
        </w:rPr>
      </w:pPr>
    </w:p>
    <w:p w14:paraId="4B502D13" w14:textId="77777777" w:rsidR="002B5100" w:rsidRDefault="002B5100" w:rsidP="00567843">
      <w:pPr>
        <w:spacing w:line="480" w:lineRule="auto"/>
        <w:ind w:left="900" w:hanging="900"/>
        <w:rPr>
          <w:ins w:id="127" w:author="S. H." w:date="2018-01-23T16:29:00Z"/>
        </w:rPr>
      </w:pPr>
    </w:p>
    <w:p w14:paraId="16FDE866" w14:textId="77777777" w:rsidR="002B5100" w:rsidRDefault="002B5100" w:rsidP="00567843">
      <w:pPr>
        <w:spacing w:line="480" w:lineRule="auto"/>
        <w:ind w:left="900" w:hanging="900"/>
        <w:rPr>
          <w:ins w:id="128" w:author="S. H." w:date="2018-01-23T16:29:00Z"/>
        </w:rPr>
      </w:pPr>
    </w:p>
    <w:p w14:paraId="307FC002" w14:textId="77777777" w:rsidR="00567843" w:rsidRPr="0038381C" w:rsidRDefault="00567843" w:rsidP="00567843">
      <w:pPr>
        <w:spacing w:line="480" w:lineRule="auto"/>
        <w:ind w:left="900" w:hanging="900"/>
      </w:pPr>
      <w:r>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del w:id="129" w:author="John Syslo" w:date="2013-04-09T10:30:00Z">
        <w:r w:rsidR="00F91D3E" w:rsidDel="001E1748">
          <w:delText xml:space="preserve">and </w:delText>
        </w:r>
      </w:del>
      <w:r>
        <w:t xml:space="preserve">calculated from whole 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E94F32">
        <w:t xml:space="preserve">five-cell </w:t>
      </w:r>
      <w:r>
        <w:t>length category.</w:t>
      </w:r>
      <w:r w:rsidR="00FE4F7D">
        <w:t xml:space="preserve">  Asterisks (*) indicate comparisons that were significantly different.</w:t>
      </w:r>
      <w:r>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r w:rsidRPr="00AB227D">
              <w:t>Substock</w:t>
            </w:r>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77777777" w:rsidR="00077486" w:rsidRPr="00AD57D9" w:rsidRDefault="00077486" w:rsidP="00E060A0">
      <w:pPr>
        <w:spacing w:line="480" w:lineRule="auto"/>
        <w:jc w:val="center"/>
        <w:rPr>
          <w:b/>
        </w:rPr>
      </w:pPr>
      <w:r w:rsidRPr="00AD57D9">
        <w:rPr>
          <w:b/>
        </w:rPr>
        <w:t>Figure Legends</w:t>
      </w:r>
    </w:p>
    <w:p w14:paraId="4DA5F1F2" w14:textId="77777777" w:rsidR="00077486" w:rsidRDefault="00077486" w:rsidP="00021204">
      <w:pPr>
        <w:spacing w:line="480" w:lineRule="auto"/>
        <w:ind w:left="900" w:hanging="900"/>
      </w:pPr>
      <w:r>
        <w:t xml:space="preserve">Figure 1. Plots of </w:t>
      </w:r>
      <w:r w:rsidR="00366B8F">
        <w:t xml:space="preserve">observed </w:t>
      </w:r>
      <w:r>
        <w:t xml:space="preserve">stomach </w:t>
      </w:r>
      <w:r w:rsidR="00366B8F">
        <w:t>volume</w:t>
      </w:r>
      <w:r>
        <w:t xml:space="preserve"> (ml) </w:t>
      </w:r>
      <w:r w:rsidR="004E683E">
        <w:t>as a function of</w:t>
      </w:r>
      <w:r>
        <w:t xml:space="preserve"> length (mm) for </w:t>
      </w:r>
      <w:r w:rsidR="00D336D8">
        <w:t xml:space="preserve">smallmouth bass </w:t>
      </w:r>
      <w:r w:rsidR="00D336D8">
        <w:rPr>
          <w:i/>
        </w:rPr>
        <w:t xml:space="preserve">Micropterus dolomieu </w:t>
      </w:r>
      <w:r w:rsidR="00D336D8" w:rsidRPr="00D336D8">
        <w:t>(</w:t>
      </w:r>
      <w:r w:rsidR="00D807A0">
        <w:t xml:space="preserve">panel </w:t>
      </w:r>
      <w:r w:rsidR="00D336D8">
        <w:t xml:space="preserve">A) and </w:t>
      </w:r>
      <w:r>
        <w:t>walleye</w:t>
      </w:r>
      <w:r w:rsidR="00D336D8">
        <w:t xml:space="preserve"> </w:t>
      </w:r>
      <w:r w:rsidR="00D336D8">
        <w:rPr>
          <w:i/>
        </w:rPr>
        <w:t xml:space="preserve">Sander vitreus </w:t>
      </w:r>
      <w:r w:rsidR="00D336D8">
        <w:t>(</w:t>
      </w:r>
      <w:r w:rsidR="00D807A0">
        <w:t xml:space="preserve">panel </w:t>
      </w:r>
      <w:r w:rsidR="00D336D8">
        <w:t xml:space="preserve">B).  </w:t>
      </w:r>
      <w:r w:rsidR="009F3019">
        <w:t>Each</w:t>
      </w:r>
      <w:r w:rsidR="004A19AB">
        <w:t xml:space="preserve"> point represents the maximum total volume of prey observed in an individual stomach for each </w:t>
      </w:r>
      <w:r w:rsidR="00776F58">
        <w:t xml:space="preserve">five-cell </w:t>
      </w:r>
      <w:r w:rsidR="004A19AB">
        <w:t>length category</w:t>
      </w:r>
      <w:r w:rsidR="004E683E">
        <w:t xml:space="preserve"> (Gabelhouse 1984) from each population</w:t>
      </w:r>
      <w:r w:rsidR="004A19AB">
        <w:t>.</w:t>
      </w:r>
      <w:r w:rsidR="006461D7">
        <w:t xml:space="preserve">  Note different scales on the x-axis.</w:t>
      </w:r>
      <w:r w:rsidR="004A19AB">
        <w:t xml:space="preserve">  </w:t>
      </w:r>
    </w:p>
    <w:p w14:paraId="723FB1CB" w14:textId="77777777" w:rsidR="00021204" w:rsidRDefault="00021204" w:rsidP="00021204">
      <w:pPr>
        <w:spacing w:line="480" w:lineRule="auto"/>
        <w:ind w:left="900" w:hanging="900"/>
      </w:pPr>
      <w:r>
        <w:t xml:space="preserve">Figure 2. </w:t>
      </w:r>
      <w:r w:rsidR="00F45AFA">
        <w:t xml:space="preserve">Median </w:t>
      </w:r>
      <w:r>
        <w:t>relative weight with (</w:t>
      </w:r>
      <w:r w:rsidRPr="003E3A24">
        <w:rPr>
          <w:i/>
        </w:rPr>
        <w:t>W</w:t>
      </w:r>
      <w:r w:rsidRPr="003E3A24">
        <w:rPr>
          <w:i/>
          <w:vertAlign w:val="subscript"/>
        </w:rPr>
        <w:t>r</w:t>
      </w:r>
      <w:r>
        <w:t>; open bars) and without stomach contents (</w:t>
      </w:r>
      <w:r w:rsidRPr="003E3A24">
        <w:rPr>
          <w:i/>
        </w:rPr>
        <w:t>W</w:t>
      </w:r>
      <w:r w:rsidRPr="003E3A24">
        <w:rPr>
          <w:i/>
          <w:vertAlign w:val="subscript"/>
        </w:rPr>
        <w:t>r</w:t>
      </w:r>
      <w:r w:rsidR="00BA17CA" w:rsidRPr="00BA17CA">
        <w:rPr>
          <w:vertAlign w:val="subscript"/>
        </w:rPr>
        <w:t>E</w:t>
      </w:r>
      <w:r>
        <w:t xml:space="preserve">; </w:t>
      </w:r>
      <w:r w:rsidR="001746E0">
        <w:t>shaded bars</w:t>
      </w:r>
      <w:r>
        <w:t xml:space="preserve">) and at </w:t>
      </w:r>
      <w:r w:rsidR="00051B71">
        <w:t xml:space="preserve">estimated </w:t>
      </w:r>
      <w:r>
        <w:t>maximum stomach capacity (</w:t>
      </w:r>
      <w:r w:rsidRPr="003E3A24">
        <w:rPr>
          <w:i/>
        </w:rPr>
        <w:t>W</w:t>
      </w:r>
      <w:r w:rsidRPr="003E3A24">
        <w:rPr>
          <w:i/>
          <w:vertAlign w:val="subscript"/>
        </w:rPr>
        <w:t>r</w:t>
      </w:r>
      <w:r w:rsidRPr="003E3A24">
        <w:rPr>
          <w:vertAlign w:val="subscript"/>
        </w:rPr>
        <w:t>MAX</w:t>
      </w:r>
      <w:r>
        <w:t xml:space="preserve">; </w:t>
      </w:r>
      <w:r w:rsidR="001746E0">
        <w:t>hatched bars</w:t>
      </w:r>
      <w:r>
        <w:t xml:space="preserve">) by length category </w:t>
      </w:r>
      <w:r w:rsidR="0049059B">
        <w:t>(</w:t>
      </w:r>
      <w:r w:rsidR="00CD3199" w:rsidRPr="00CD3199">
        <w:t>Gabelhouse 1984</w:t>
      </w:r>
      <w:r w:rsidR="0049059B">
        <w:t xml:space="preserve">) </w:t>
      </w:r>
      <w:r>
        <w:t xml:space="preserve">for smallmouth bass </w:t>
      </w:r>
      <w:r>
        <w:rPr>
          <w:i/>
        </w:rPr>
        <w:t>Micropterus dolomieu</w:t>
      </w:r>
      <w:r>
        <w:t xml:space="preserve"> (panel A) and walleye </w:t>
      </w:r>
      <w:r>
        <w:rPr>
          <w:i/>
        </w:rPr>
        <w:t>Sander vitreus</w:t>
      </w:r>
      <w:r>
        <w:t xml:space="preserve"> (panel B).  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77777777" w:rsidR="00AF093F" w:rsidRDefault="0022065A" w:rsidP="004A19AB">
      <w:pPr>
        <w:spacing w:line="480" w:lineRule="auto"/>
        <w:ind w:left="900" w:hanging="900"/>
      </w:pPr>
      <w:r>
        <w:object w:dxaOrig="9773" w:dyaOrig="13421" w14:anchorId="5804B30F">
          <v:shape id="_x0000_i1028" type="#_x0000_t75" style="width:6in;height:593.25pt" o:ole="">
            <v:imagedata r:id="rId14" o:title=""/>
          </v:shape>
          <o:OLEObject Type="Embed" ProgID="SigmaPlotGraphicObject.9" ShapeID="_x0000_i1028" DrawAspect="Content" ObjectID="_1578230191" r:id="rId15"/>
        </w:object>
      </w:r>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9" type="#_x0000_t75" style="width:431.25pt;height:590.25pt" o:ole="">
            <v:imagedata r:id="rId16" o:title=""/>
          </v:shape>
          <o:OLEObject Type="Embed" ProgID="SigmaPlotGraphicObject.9" ShapeID="_x0000_i1029" DrawAspect="Content" ObjectID="_1578230192" r:id="rId17"/>
        </w:object>
      </w:r>
    </w:p>
    <w:p w14:paraId="419B36CD" w14:textId="77777777" w:rsidR="00A600BB" w:rsidRDefault="00A600BB" w:rsidP="004A19AB">
      <w:pPr>
        <w:spacing w:line="480" w:lineRule="auto"/>
        <w:ind w:left="900" w:hanging="900"/>
      </w:pPr>
      <w:r>
        <w:t>Figure 2.</w:t>
      </w:r>
    </w:p>
    <w:sectPr w:rsidR="00A600BB" w:rsidSect="00AD104C">
      <w:headerReference w:type="even" r:id="rId18"/>
      <w:headerReference w:type="default" r:id="rId19"/>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Zale, Alexander" w:date="2013-06-10T14:16:00Z" w:initials="AVZ">
    <w:p w14:paraId="512F6561" w14:textId="77777777" w:rsidR="002469C6" w:rsidRDefault="002469C6">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Also, need to describe the calculation of Wr somewhere</w:t>
      </w:r>
    </w:p>
  </w:comment>
  <w:comment w:id="42" w:author="Zale, Alexander" w:date="2013-06-10T13:17:00Z" w:initials="AVZ">
    <w:p w14:paraId="2DC7457B" w14:textId="77777777" w:rsidR="002469C6" w:rsidRDefault="002469C6">
      <w:pPr>
        <w:pStyle w:val="CommentText"/>
      </w:pPr>
      <w:r>
        <w:rPr>
          <w:rStyle w:val="CommentReference"/>
        </w:rPr>
        <w:annotationRef/>
      </w:r>
      <w:r>
        <w:t>I’m not sure what you mean by the “highest effect” and how making the conversion in this way accomplishes that.</w:t>
      </w:r>
    </w:p>
    <w:p w14:paraId="50C14810" w14:textId="77777777" w:rsidR="002469C6" w:rsidRDefault="002469C6">
      <w:pPr>
        <w:pStyle w:val="CommentText"/>
      </w:pPr>
    </w:p>
    <w:p w14:paraId="21F6797D" w14:textId="77777777" w:rsidR="002469C6" w:rsidRDefault="002469C6">
      <w:pPr>
        <w:pStyle w:val="CommentText"/>
      </w:pPr>
      <w:r>
        <w:t>Why is it necessary to convert max observed weights to volumes when you later convert them back?  Why not just regress max contents weights against lengths and use that equation?  Also, why regress against lengths and not weights?  Weight against weight in a relative weight context seems most appropriate.</w:t>
      </w:r>
    </w:p>
  </w:comment>
  <w:comment w:id="57"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signif diffs in the actual values?  </w:t>
      </w:r>
    </w:p>
  </w:comment>
  <w:comment w:id="58" w:author="Zale, Alexander" w:date="2013-06-10T13:44:00Z" w:initials="AVZ">
    <w:p w14:paraId="08E1ABFA" w14:textId="77777777" w:rsidR="002469C6" w:rsidRDefault="002469C6">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59" w:author="Zale, Alexander" w:date="2013-06-10T13:43:00Z" w:initials="AVZ">
    <w:p w14:paraId="548F4A1F" w14:textId="77777777" w:rsidR="002469C6" w:rsidRDefault="002469C6">
      <w:pPr>
        <w:pStyle w:val="CommentText"/>
      </w:pPr>
      <w:r>
        <w:rPr>
          <w:rStyle w:val="CommentReference"/>
        </w:rPr>
        <w:annotationRef/>
      </w:r>
      <w:r>
        <w:t>And population?  If not, then lumping populations would increase variance and mask significant differences</w:t>
      </w:r>
    </w:p>
  </w:comment>
  <w:comment w:id="66" w:author="John Syslo" w:date="2013-04-09T10:21:00Z" w:initials="JS">
    <w:p w14:paraId="181B58DD" w14:textId="77777777" w:rsidR="002469C6" w:rsidRDefault="002469C6">
      <w:pPr>
        <w:pStyle w:val="CommentText"/>
      </w:pPr>
      <w:r>
        <w:rPr>
          <w:rStyle w:val="CommentReference"/>
        </w:rPr>
        <w:annotationRef/>
      </w:r>
      <w:r>
        <w:t>One set of brackets should be [ ].</w:t>
      </w:r>
    </w:p>
  </w:comment>
  <w:comment w:id="65"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71"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76"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77"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83" w:author="John Syslo" w:date="2013-04-09T10:32:00Z" w:initials="JS">
    <w:p w14:paraId="36059C42" w14:textId="77777777" w:rsidR="002469C6" w:rsidRDefault="002469C6">
      <w:pPr>
        <w:pStyle w:val="CommentText"/>
      </w:pPr>
      <w:r>
        <w:rPr>
          <w:rStyle w:val="CommentReference"/>
        </w:rPr>
        <w:annotationRef/>
      </w:r>
      <w:r>
        <w:t>No in-text citation.</w:t>
      </w:r>
    </w:p>
  </w:comment>
  <w:comment w:id="92"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28E433" w15:done="0"/>
  <w15:commentEx w15:paraId="21F6797D" w15:done="0"/>
  <w15:commentEx w15:paraId="079F6490" w15:done="0"/>
  <w15:commentEx w15:paraId="08E1ABFA" w15:done="0"/>
  <w15:commentEx w15:paraId="548F4A1F" w15:done="0"/>
  <w15:commentEx w15:paraId="181B58DD" w15:done="0"/>
  <w15:commentEx w15:paraId="6C2CC257" w15:done="0"/>
  <w15:commentEx w15:paraId="0C287C52" w15:done="0"/>
  <w15:commentEx w15:paraId="0835FAE2" w15:done="0"/>
  <w15:commentEx w15:paraId="19E66035" w15:done="0"/>
  <w15:commentEx w15:paraId="36059C42"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E65B7" w14:textId="77777777" w:rsidR="003336E4" w:rsidRDefault="003336E4">
      <w:r>
        <w:separator/>
      </w:r>
    </w:p>
  </w:endnote>
  <w:endnote w:type="continuationSeparator" w:id="0">
    <w:p w14:paraId="6F3BEE41" w14:textId="77777777" w:rsidR="003336E4" w:rsidRDefault="00333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C86D7" w14:textId="77777777" w:rsidR="003336E4" w:rsidRDefault="003336E4">
      <w:r>
        <w:separator/>
      </w:r>
    </w:p>
  </w:footnote>
  <w:footnote w:type="continuationSeparator" w:id="0">
    <w:p w14:paraId="531CAB3A" w14:textId="77777777" w:rsidR="003336E4" w:rsidRDefault="003336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5100">
      <w:rPr>
        <w:rStyle w:val="PageNumber"/>
        <w:noProof/>
      </w:rPr>
      <w:t>20</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D0A"/>
    <w:rsid w:val="00011F23"/>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90B0D"/>
    <w:rsid w:val="00090DBE"/>
    <w:rsid w:val="0009158A"/>
    <w:rsid w:val="000926A0"/>
    <w:rsid w:val="00097C9A"/>
    <w:rsid w:val="000A23AC"/>
    <w:rsid w:val="000A7AA2"/>
    <w:rsid w:val="000A7C8A"/>
    <w:rsid w:val="000B4699"/>
    <w:rsid w:val="000C17F7"/>
    <w:rsid w:val="000C1AD3"/>
    <w:rsid w:val="000C4E71"/>
    <w:rsid w:val="000D008B"/>
    <w:rsid w:val="000D4E88"/>
    <w:rsid w:val="000E71D7"/>
    <w:rsid w:val="000F3BA2"/>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B48"/>
    <w:rsid w:val="003D7C3A"/>
    <w:rsid w:val="003E1B33"/>
    <w:rsid w:val="003E3A24"/>
    <w:rsid w:val="004045D8"/>
    <w:rsid w:val="00406161"/>
    <w:rsid w:val="00422F1E"/>
    <w:rsid w:val="00424A6A"/>
    <w:rsid w:val="004266E1"/>
    <w:rsid w:val="00435747"/>
    <w:rsid w:val="00465466"/>
    <w:rsid w:val="004674C8"/>
    <w:rsid w:val="004743B9"/>
    <w:rsid w:val="00474A42"/>
    <w:rsid w:val="004761C4"/>
    <w:rsid w:val="00477D48"/>
    <w:rsid w:val="0049059B"/>
    <w:rsid w:val="0049192C"/>
    <w:rsid w:val="00496662"/>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6E81"/>
    <w:rsid w:val="004F6F37"/>
    <w:rsid w:val="00502110"/>
    <w:rsid w:val="00532D7E"/>
    <w:rsid w:val="005358C8"/>
    <w:rsid w:val="00535D01"/>
    <w:rsid w:val="005432F8"/>
    <w:rsid w:val="005463B0"/>
    <w:rsid w:val="0054721C"/>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4042"/>
    <w:rsid w:val="00636878"/>
    <w:rsid w:val="006461D7"/>
    <w:rsid w:val="00656C48"/>
    <w:rsid w:val="00663755"/>
    <w:rsid w:val="00665563"/>
    <w:rsid w:val="00681942"/>
    <w:rsid w:val="00687730"/>
    <w:rsid w:val="00691FB5"/>
    <w:rsid w:val="00695AFB"/>
    <w:rsid w:val="006B2966"/>
    <w:rsid w:val="006B7DE4"/>
    <w:rsid w:val="006D2800"/>
    <w:rsid w:val="006D4A26"/>
    <w:rsid w:val="006D5B70"/>
    <w:rsid w:val="006E34F0"/>
    <w:rsid w:val="006F4D54"/>
    <w:rsid w:val="006F709D"/>
    <w:rsid w:val="007022D1"/>
    <w:rsid w:val="00702D0E"/>
    <w:rsid w:val="0070574A"/>
    <w:rsid w:val="007104FF"/>
    <w:rsid w:val="0071332A"/>
    <w:rsid w:val="00727B6C"/>
    <w:rsid w:val="00730976"/>
    <w:rsid w:val="0073156C"/>
    <w:rsid w:val="00731F69"/>
    <w:rsid w:val="00751853"/>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7F66"/>
    <w:rsid w:val="00800EDB"/>
    <w:rsid w:val="00802957"/>
    <w:rsid w:val="0081259C"/>
    <w:rsid w:val="00820EB3"/>
    <w:rsid w:val="008348A7"/>
    <w:rsid w:val="00835DE2"/>
    <w:rsid w:val="00857C73"/>
    <w:rsid w:val="00864960"/>
    <w:rsid w:val="00875E02"/>
    <w:rsid w:val="008A1B07"/>
    <w:rsid w:val="008A7F57"/>
    <w:rsid w:val="008B0046"/>
    <w:rsid w:val="008B0141"/>
    <w:rsid w:val="008B1C5A"/>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74C1"/>
    <w:rsid w:val="00A511BE"/>
    <w:rsid w:val="00A600BB"/>
    <w:rsid w:val="00A6779B"/>
    <w:rsid w:val="00A76E22"/>
    <w:rsid w:val="00A82D4F"/>
    <w:rsid w:val="00A848B7"/>
    <w:rsid w:val="00A919ED"/>
    <w:rsid w:val="00A959D0"/>
    <w:rsid w:val="00AB0387"/>
    <w:rsid w:val="00AC1FBE"/>
    <w:rsid w:val="00AC2455"/>
    <w:rsid w:val="00AC5687"/>
    <w:rsid w:val="00AD104C"/>
    <w:rsid w:val="00AD37E9"/>
    <w:rsid w:val="00AD57D9"/>
    <w:rsid w:val="00AD5BEF"/>
    <w:rsid w:val="00AD7502"/>
    <w:rsid w:val="00AE1307"/>
    <w:rsid w:val="00AE219D"/>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B6"/>
    <w:rsid w:val="00C86E6E"/>
    <w:rsid w:val="00C94084"/>
    <w:rsid w:val="00CA5E46"/>
    <w:rsid w:val="00CB137C"/>
    <w:rsid w:val="00CB46B9"/>
    <w:rsid w:val="00CB7D69"/>
    <w:rsid w:val="00CC3A18"/>
    <w:rsid w:val="00CC4AB5"/>
    <w:rsid w:val="00CD1515"/>
    <w:rsid w:val="00CD3199"/>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6634"/>
    <w:rsid w:val="00DE5BB8"/>
    <w:rsid w:val="00E00310"/>
    <w:rsid w:val="00E01782"/>
    <w:rsid w:val="00E04375"/>
    <w:rsid w:val="00E05766"/>
    <w:rsid w:val="00E060A0"/>
    <w:rsid w:val="00E134C5"/>
    <w:rsid w:val="00E14616"/>
    <w:rsid w:val="00E31BE8"/>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16948"/>
    <w:rsid w:val="00F174F7"/>
    <w:rsid w:val="00F17BEB"/>
    <w:rsid w:val="00F21D9F"/>
    <w:rsid w:val="00F256BC"/>
    <w:rsid w:val="00F27C5A"/>
    <w:rsid w:val="00F45458"/>
    <w:rsid w:val="00F45AFA"/>
    <w:rsid w:val="00F61310"/>
    <w:rsid w:val="00F63CB1"/>
    <w:rsid w:val="00F6775A"/>
    <w:rsid w:val="00F73B6D"/>
    <w:rsid w:val="00F85910"/>
    <w:rsid w:val="00F91D3E"/>
    <w:rsid w:val="00F926E0"/>
    <w:rsid w:val="00F94F97"/>
    <w:rsid w:val="00FA78D9"/>
    <w:rsid w:val="00FB74DC"/>
    <w:rsid w:val="00FC3FCD"/>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4</cp:revision>
  <cp:lastPrinted>2010-03-29T20:48:00Z</cp:lastPrinted>
  <dcterms:created xsi:type="dcterms:W3CDTF">2018-01-23T23:26:00Z</dcterms:created>
  <dcterms:modified xsi:type="dcterms:W3CDTF">2018-01-23T23:30:00Z</dcterms:modified>
</cp:coreProperties>
</file>