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86BD" w14:textId="77777777" w:rsidR="007C0890" w:rsidRDefault="006304A4" w:rsidP="00857C73">
      <w:pPr>
        <w:spacing w:line="480" w:lineRule="auto"/>
        <w:jc w:val="center"/>
      </w:pPr>
      <w:r>
        <w:t>The</w:t>
      </w:r>
      <w:r w:rsidR="007C0890">
        <w:t xml:space="preserve"> Effect of Stomach Contents on the </w:t>
      </w:r>
    </w:p>
    <w:p w14:paraId="4A1DAF57" w14:textId="77777777" w:rsidR="007C0890" w:rsidRDefault="007C0890" w:rsidP="00857C73">
      <w:pPr>
        <w:spacing w:line="480" w:lineRule="auto"/>
        <w:jc w:val="center"/>
      </w:pPr>
      <w:r>
        <w:t>Relative Weight (</w:t>
      </w:r>
      <w:r w:rsidRPr="007C0890">
        <w:rPr>
          <w:i/>
        </w:rPr>
        <w:t>W</w:t>
      </w:r>
      <w:r w:rsidRPr="007637F0">
        <w:rPr>
          <w:i/>
          <w:vertAlign w:val="subscript"/>
        </w:rPr>
        <w:t>r</w:t>
      </w:r>
      <w:r>
        <w:t xml:space="preserve">) of </w:t>
      </w:r>
      <w:r w:rsidR="00D336D8">
        <w:t>Smallmouth Bass and Walleye</w:t>
      </w:r>
    </w:p>
    <w:p w14:paraId="6FDC7CA9" w14:textId="77777777" w:rsidR="007C0890" w:rsidRDefault="007C0890" w:rsidP="00857C73">
      <w:pPr>
        <w:spacing w:line="480" w:lineRule="auto"/>
        <w:jc w:val="center"/>
      </w:pPr>
    </w:p>
    <w:p w14:paraId="78A75A59" w14:textId="77777777" w:rsidR="00D0424D" w:rsidRDefault="007C0890" w:rsidP="00935B9D">
      <w:pPr>
        <w:spacing w:line="480" w:lineRule="auto"/>
        <w:jc w:val="center"/>
      </w:pPr>
      <w:r>
        <w:t>Steven H. Ranney</w:t>
      </w:r>
      <w:r w:rsidRPr="007C0890">
        <w:t>*</w:t>
      </w:r>
      <w:r w:rsidR="00596956">
        <w:t xml:space="preserve"> </w:t>
      </w:r>
    </w:p>
    <w:p w14:paraId="72A7FD27" w14:textId="65CD3D9A" w:rsidR="00D0424D" w:rsidRDefault="002B5100" w:rsidP="00935B9D">
      <w:pPr>
        <w:spacing w:line="480" w:lineRule="auto"/>
        <w:jc w:val="center"/>
      </w:pPr>
      <w:r>
        <w:t>1546 Tempest Court</w:t>
      </w:r>
    </w:p>
    <w:p w14:paraId="34E3B3F6" w14:textId="26A25EE9" w:rsidR="002B5100" w:rsidRDefault="002B5100" w:rsidP="00935B9D">
      <w:pPr>
        <w:spacing w:line="480" w:lineRule="auto"/>
        <w:jc w:val="center"/>
      </w:pPr>
      <w:r>
        <w:t xml:space="preserve">#105 </w:t>
      </w:r>
    </w:p>
    <w:p w14:paraId="3584118F" w14:textId="44A9F2C8" w:rsidR="002B5100" w:rsidRDefault="002B5100" w:rsidP="00935B9D">
      <w:pPr>
        <w:spacing w:line="480" w:lineRule="auto"/>
        <w:jc w:val="center"/>
      </w:pPr>
      <w:r>
        <w:t>Bozeman, Montana 59718</w:t>
      </w:r>
      <w:r w:rsidR="004A0287">
        <w:t>, USA</w:t>
      </w:r>
    </w:p>
    <w:p w14:paraId="31A7BFDF" w14:textId="77777777" w:rsidR="00D0424D" w:rsidRDefault="00D0424D" w:rsidP="00857C73">
      <w:pPr>
        <w:spacing w:line="480" w:lineRule="auto"/>
        <w:jc w:val="center"/>
      </w:pPr>
    </w:p>
    <w:p w14:paraId="0B78ADD9" w14:textId="097D0116" w:rsidR="00A76E22" w:rsidRDefault="008B1C5A" w:rsidP="00857C73">
      <w:pPr>
        <w:spacing w:line="480" w:lineRule="auto"/>
        <w:jc w:val="center"/>
      </w:pPr>
      <w:r>
        <w:t>John M. Syslo</w:t>
      </w:r>
    </w:p>
    <w:p w14:paraId="2FB21D86" w14:textId="2478654F" w:rsidR="00F17BEB" w:rsidRDefault="00A76E22" w:rsidP="00A76E22">
      <w:pPr>
        <w:spacing w:line="480" w:lineRule="auto"/>
        <w:jc w:val="center"/>
      </w:pPr>
      <w:r>
        <w:t>Montana Cooperative Fishery Research Unit</w:t>
      </w:r>
      <w:r w:rsidR="00042B5D">
        <w:t xml:space="preserve"> and</w:t>
      </w:r>
      <w:r>
        <w:t xml:space="preserve"> </w:t>
      </w:r>
    </w:p>
    <w:p w14:paraId="5F23604A" w14:textId="79F64378" w:rsidR="00A76E22" w:rsidRDefault="00A76E22" w:rsidP="00A76E22">
      <w:pPr>
        <w:spacing w:line="480" w:lineRule="auto"/>
        <w:jc w:val="center"/>
      </w:pPr>
      <w:r>
        <w:t>Department of Ecology</w:t>
      </w:r>
    </w:p>
    <w:p w14:paraId="6B31E314" w14:textId="0A8FAADA" w:rsidR="0071332A" w:rsidRDefault="0071332A" w:rsidP="0071332A">
      <w:pPr>
        <w:spacing w:line="480" w:lineRule="auto"/>
        <w:jc w:val="center"/>
      </w:pPr>
      <w:r>
        <w:t>Montana State University</w:t>
      </w:r>
    </w:p>
    <w:p w14:paraId="73E15B31" w14:textId="690C4AD5" w:rsidR="0071332A" w:rsidRDefault="0071332A" w:rsidP="00A76E22">
      <w:pPr>
        <w:spacing w:line="480" w:lineRule="auto"/>
        <w:jc w:val="center"/>
      </w:pPr>
      <w:r>
        <w:t>Post Office Box 173460</w:t>
      </w:r>
    </w:p>
    <w:p w14:paraId="27745A6B" w14:textId="12176F9B" w:rsidR="00A76E22" w:rsidRDefault="00A76E22" w:rsidP="00A76E22">
      <w:pPr>
        <w:spacing w:line="480" w:lineRule="auto"/>
        <w:jc w:val="center"/>
      </w:pPr>
      <w:r>
        <w:t>Bozeman, M</w:t>
      </w:r>
      <w:r w:rsidR="003A7DE2">
        <w:t>ontana</w:t>
      </w:r>
      <w:r>
        <w:t xml:space="preserve"> 59717</w:t>
      </w:r>
      <w:r w:rsidR="003A7DE2">
        <w:t>, USA</w:t>
      </w:r>
    </w:p>
    <w:p w14:paraId="221D3AAD" w14:textId="77777777" w:rsidR="000C7009" w:rsidRDefault="000C7009" w:rsidP="00A76E22">
      <w:pPr>
        <w:spacing w:line="480" w:lineRule="auto"/>
        <w:jc w:val="center"/>
      </w:pPr>
    </w:p>
    <w:p w14:paraId="40D18BE6" w14:textId="4907FD47" w:rsidR="00AD104C" w:rsidRDefault="00AD104C" w:rsidP="00A76E22">
      <w:pPr>
        <w:spacing w:line="480" w:lineRule="auto"/>
        <w:jc w:val="center"/>
      </w:pPr>
      <w:r>
        <w:t>Al Zale</w:t>
      </w:r>
    </w:p>
    <w:p w14:paraId="41F0CE72" w14:textId="20688804" w:rsidR="003D4B48" w:rsidRDefault="00AD104C" w:rsidP="00A76E22">
      <w:pPr>
        <w:spacing w:line="480" w:lineRule="auto"/>
        <w:jc w:val="center"/>
      </w:pPr>
      <w:r>
        <w:t>U.S. Geological Survey</w:t>
      </w:r>
      <w:r w:rsidR="006E34F0">
        <w:t>,</w:t>
      </w:r>
      <w:r>
        <w:t xml:space="preserve"> Montana Cooperative Fishery Research Unit</w:t>
      </w:r>
      <w:r w:rsidR="006E34F0">
        <w:t xml:space="preserve">, </w:t>
      </w:r>
    </w:p>
    <w:p w14:paraId="4E2CC7BA" w14:textId="4C59D8A1" w:rsidR="00783299" w:rsidRDefault="006E34F0" w:rsidP="003D4B48">
      <w:pPr>
        <w:spacing w:line="480" w:lineRule="auto"/>
        <w:jc w:val="center"/>
      </w:pPr>
      <w:r>
        <w:t>and</w:t>
      </w:r>
      <w:r w:rsidR="003D4B48">
        <w:t xml:space="preserve"> </w:t>
      </w:r>
      <w:r w:rsidR="00783299">
        <w:t>Department of Ecology, Montana State University</w:t>
      </w:r>
    </w:p>
    <w:p w14:paraId="26F6FC05" w14:textId="2DD8807E" w:rsidR="00AD104C" w:rsidRDefault="00AD104C" w:rsidP="00A76E22">
      <w:pPr>
        <w:spacing w:line="480" w:lineRule="auto"/>
        <w:jc w:val="center"/>
      </w:pPr>
      <w:r>
        <w:t>Post Office Box 173460</w:t>
      </w:r>
    </w:p>
    <w:p w14:paraId="6C2F104C" w14:textId="7F48FA75" w:rsidR="00AD104C" w:rsidRDefault="00AD104C" w:rsidP="00A76E22">
      <w:pPr>
        <w:spacing w:line="480" w:lineRule="auto"/>
        <w:jc w:val="center"/>
      </w:pPr>
      <w:r>
        <w:t>Bozeman, Montana 59717, USA</w:t>
      </w:r>
    </w:p>
    <w:p w14:paraId="49986D50" w14:textId="77777777" w:rsidR="000C7009" w:rsidRDefault="000C7009" w:rsidP="00935B9D">
      <w:pPr>
        <w:spacing w:line="480" w:lineRule="auto"/>
      </w:pPr>
    </w:p>
    <w:p w14:paraId="319A4304" w14:textId="3F28399F" w:rsidR="007C0890" w:rsidRDefault="007C0890" w:rsidP="00935B9D">
      <w:pPr>
        <w:spacing w:line="480" w:lineRule="auto"/>
      </w:pPr>
      <w:r>
        <w:t xml:space="preserve">* Corresponding author: </w:t>
      </w:r>
      <w:r w:rsidR="002B5100">
        <w:t>Steven.Ranney@gmail.com</w:t>
      </w:r>
    </w:p>
    <w:p w14:paraId="0609CDF8" w14:textId="77777777" w:rsidR="00935B9D" w:rsidRDefault="00935B9D" w:rsidP="00857C73">
      <w:pPr>
        <w:spacing w:line="480" w:lineRule="auto"/>
        <w:jc w:val="center"/>
        <w:rPr>
          <w:b/>
        </w:rPr>
      </w:pPr>
    </w:p>
    <w:p w14:paraId="412F4A95" w14:textId="28F1E1D2" w:rsidR="007C0890" w:rsidRPr="00081B66" w:rsidRDefault="00081B66" w:rsidP="00081B66">
      <w:pPr>
        <w:spacing w:line="480" w:lineRule="auto"/>
      </w:pPr>
      <w:r w:rsidRPr="00081B66">
        <w:lastRenderedPageBreak/>
        <w:t>&lt;A&gt;Abstract</w:t>
      </w:r>
    </w:p>
    <w:p w14:paraId="4E4D0567" w14:textId="3D49D0B8" w:rsidR="00691FB5" w:rsidRDefault="00691FB5" w:rsidP="00CE6937">
      <w:pPr>
        <w:spacing w:line="480" w:lineRule="auto"/>
        <w:ind w:firstLine="720"/>
      </w:pPr>
      <w:r>
        <w:t>Relative weight (</w:t>
      </w:r>
      <w:r w:rsidRPr="007A3D39">
        <w:rPr>
          <w:i/>
        </w:rPr>
        <w:t>W</w:t>
      </w:r>
      <w:r w:rsidRPr="007A3D39">
        <w:rPr>
          <w:i/>
          <w:vertAlign w:val="subscript"/>
        </w:rPr>
        <w:t>r</w:t>
      </w:r>
      <w:r>
        <w:t xml:space="preserve">) is commonly used to </w:t>
      </w:r>
      <w:r w:rsidR="006E34F0">
        <w:t xml:space="preserve">characterize </w:t>
      </w:r>
      <w:r>
        <w:t>fish condition</w:t>
      </w:r>
      <w:r w:rsidR="00C81A66">
        <w:t xml:space="preserve">. </w:t>
      </w:r>
      <w:r>
        <w:t xml:space="preserve">As a short-term indicator of fish condition, </w:t>
      </w:r>
      <w:r w:rsidRPr="002527E4">
        <w:rPr>
          <w:i/>
        </w:rPr>
        <w:t>W</w:t>
      </w:r>
      <w:r w:rsidRPr="002527E4">
        <w:rPr>
          <w:i/>
          <w:vertAlign w:val="subscript"/>
        </w:rPr>
        <w:t>r</w:t>
      </w:r>
      <w:r>
        <w:t xml:space="preserve"> could be biased high by the mass of recently ingested prey items</w:t>
      </w:r>
      <w:r w:rsidR="00C81A66">
        <w:t xml:space="preserve">. </w:t>
      </w:r>
      <w:r>
        <w:t xml:space="preserve">We estimated the maximum stomach volume of smallmouth bass </w:t>
      </w:r>
      <w:r>
        <w:rPr>
          <w:i/>
        </w:rPr>
        <w:t>Micropterus dolomieu</w:t>
      </w:r>
      <w:r>
        <w:t xml:space="preserve"> and walleye </w:t>
      </w:r>
      <w:r>
        <w:rPr>
          <w:i/>
        </w:rPr>
        <w:t>Sander vitreus</w:t>
      </w:r>
      <w:r>
        <w:t xml:space="preserve"> from the Midwestern United States </w:t>
      </w:r>
      <w:r w:rsidR="00F141DE">
        <w:t xml:space="preserve">with quantile regression at τ = 0.99 </w:t>
      </w:r>
      <w:r>
        <w:t xml:space="preserve">and calculated the </w:t>
      </w:r>
      <w:r w:rsidRPr="00792006">
        <w:rPr>
          <w:i/>
        </w:rPr>
        <w:t>W</w:t>
      </w:r>
      <w:r w:rsidRPr="00792006">
        <w:rPr>
          <w:i/>
          <w:vertAlign w:val="subscript"/>
        </w:rPr>
        <w:t>r</w:t>
      </w:r>
      <w:r>
        <w:t xml:space="preserve"> of fish with empty stomachs (</w:t>
      </w:r>
      <w:r w:rsidRPr="00792006">
        <w:rPr>
          <w:i/>
        </w:rPr>
        <w:t>W</w:t>
      </w:r>
      <w:r w:rsidRPr="00792006">
        <w:rPr>
          <w:i/>
          <w:vertAlign w:val="subscript"/>
        </w:rPr>
        <w:t>r</w:t>
      </w:r>
      <w:r w:rsidRPr="00792006">
        <w:rPr>
          <w:vertAlign w:val="subscript"/>
        </w:rPr>
        <w:t>E</w:t>
      </w:r>
      <w:r>
        <w:t xml:space="preserve">), </w:t>
      </w:r>
      <w:r w:rsidR="00CE6937">
        <w:t>stomachs filled to estimated maximum</w:t>
      </w:r>
      <w:r>
        <w:t xml:space="preserve"> (</w:t>
      </w:r>
      <w:r w:rsidRPr="00792006">
        <w:rPr>
          <w:i/>
        </w:rPr>
        <w:t>W</w:t>
      </w:r>
      <w:r w:rsidRPr="00792006">
        <w:rPr>
          <w:i/>
          <w:vertAlign w:val="subscript"/>
        </w:rPr>
        <w:t>r</w:t>
      </w:r>
      <w:r w:rsidRPr="00792006">
        <w:rPr>
          <w:vertAlign w:val="subscript"/>
        </w:rPr>
        <w:t>MAX</w:t>
      </w:r>
      <w:r>
        <w:t>), and with observed stomach contents (</w:t>
      </w:r>
      <w:r w:rsidRPr="00792006">
        <w:rPr>
          <w:i/>
        </w:rPr>
        <w:t>W</w:t>
      </w:r>
      <w:r w:rsidRPr="00792006">
        <w:rPr>
          <w:i/>
          <w:vertAlign w:val="subscript"/>
        </w:rPr>
        <w:t>r</w:t>
      </w:r>
      <w:r>
        <w:t>)</w:t>
      </w:r>
      <w:r w:rsidR="00F141DE">
        <w:t xml:space="preserve"> for four populations of smallmouth bass from South Dakota and six populations of walleye from Kansas (</w:t>
      </w:r>
      <w:r w:rsidR="00F141DE" w:rsidRPr="004C752B">
        <w:rPr>
          <w:i/>
        </w:rPr>
        <w:t>n</w:t>
      </w:r>
      <w:r w:rsidR="00F141DE">
        <w:t xml:space="preserve"> = 1), </w:t>
      </w:r>
      <w:r w:rsidR="00EE184A">
        <w:t>Montana (</w:t>
      </w:r>
      <w:r w:rsidR="00EE184A" w:rsidRPr="004C752B">
        <w:rPr>
          <w:i/>
        </w:rPr>
        <w:t>n</w:t>
      </w:r>
      <w:r w:rsidR="00EE184A">
        <w:t xml:space="preserve"> = 1), </w:t>
      </w:r>
      <w:r w:rsidR="00F141DE">
        <w:t>Nebraska (</w:t>
      </w:r>
      <w:r w:rsidR="00F141DE" w:rsidRPr="004C752B">
        <w:rPr>
          <w:i/>
        </w:rPr>
        <w:t>n</w:t>
      </w:r>
      <w:r w:rsidR="00F141DE">
        <w:t xml:space="preserve"> = 1), </w:t>
      </w:r>
      <w:r w:rsidR="00EE184A">
        <w:t>and South Dakota (</w:t>
      </w:r>
      <w:r w:rsidR="00EE184A" w:rsidRPr="004C752B">
        <w:rPr>
          <w:i/>
        </w:rPr>
        <w:t>n</w:t>
      </w:r>
      <w:r w:rsidR="00EE184A">
        <w:t xml:space="preserve"> = 3)</w:t>
      </w:r>
      <w:r w:rsidR="00C81A66">
        <w:t xml:space="preserve">. </w:t>
      </w:r>
      <w:r w:rsidR="00EE184A">
        <w:t xml:space="preserve">We made comparisons between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t xml:space="preserve">, </w:t>
      </w:r>
      <w:r w:rsidR="00EE184A" w:rsidRPr="00EE184A">
        <w:rPr>
          <w:i/>
        </w:rPr>
        <w:t>W</w:t>
      </w:r>
      <w:r w:rsidR="00EE184A" w:rsidRPr="00EE184A">
        <w:rPr>
          <w:i/>
          <w:vertAlign w:val="subscript"/>
        </w:rPr>
        <w:t>r</w:t>
      </w:r>
      <w:r w:rsidR="00EE184A" w:rsidRPr="00EE184A">
        <w:rPr>
          <w:vertAlign w:val="subscript"/>
        </w:rPr>
        <w:t>E</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EE184A">
        <w:t xml:space="preserve">, and </w:t>
      </w:r>
      <w:r w:rsidR="00EE184A" w:rsidRPr="00EE184A">
        <w:rPr>
          <w:i/>
        </w:rPr>
        <w:t>W</w:t>
      </w:r>
      <w:r w:rsidR="00EE184A" w:rsidRPr="00EE184A">
        <w:rPr>
          <w:i/>
          <w:vertAlign w:val="subscript"/>
        </w:rPr>
        <w:t>r</w:t>
      </w:r>
      <w:r w:rsidR="00EE184A">
        <w:t xml:space="preserve"> </w:t>
      </w:r>
      <w:r w:rsidR="004C752B">
        <w:t xml:space="preserve">× </w:t>
      </w:r>
      <w:r w:rsidR="00EE184A" w:rsidRPr="00EE184A">
        <w:rPr>
          <w:i/>
        </w:rPr>
        <w:t>W</w:t>
      </w:r>
      <w:r w:rsidR="00EE184A" w:rsidRPr="00EE184A">
        <w:rPr>
          <w:i/>
          <w:vertAlign w:val="subscript"/>
        </w:rPr>
        <w:t>r</w:t>
      </w:r>
      <w:r w:rsidR="00EE184A" w:rsidRPr="00EE184A">
        <w:rPr>
          <w:vertAlign w:val="subscript"/>
        </w:rPr>
        <w:t>Max</w:t>
      </w:r>
      <w:r w:rsidR="00670D1D">
        <w:rPr>
          <w:vertAlign w:val="subscript"/>
        </w:rPr>
        <w:t xml:space="preserve"> </w:t>
      </w:r>
      <w:r w:rsidR="00670D1D">
        <w:t xml:space="preserve">for all length categories </w:t>
      </w:r>
      <w:r w:rsidR="004C752B">
        <w:t>(</w:t>
      </w:r>
      <w:r w:rsidR="00565A50">
        <w:t xml:space="preserve">i.e., </w:t>
      </w:r>
      <w:r w:rsidR="004C752B">
        <w:t xml:space="preserve">substock, Stock-Quality, Quality-Preferred, Preferred-Memorable, Memorable-Trophy) </w:t>
      </w:r>
      <w:r w:rsidR="00670D1D">
        <w:t>for both species</w:t>
      </w:r>
      <w:r w:rsidR="00EE184A">
        <w:t xml:space="preserve">. </w:t>
      </w:r>
      <w:r w:rsidR="00670D1D">
        <w:t>We found no significant differences in any length category for either speci</w:t>
      </w:r>
      <w:r w:rsidR="00CE6937">
        <w:t xml:space="preserve">es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t xml:space="preserve"> comparison. In the </w:t>
      </w:r>
      <w:r w:rsidR="00CE6937" w:rsidRPr="00A20501">
        <w:rPr>
          <w:i/>
        </w:rPr>
        <w:t>W</w:t>
      </w:r>
      <w:r w:rsidR="00CE6937" w:rsidRPr="00A20501">
        <w:rPr>
          <w:i/>
          <w:vertAlign w:val="subscript"/>
        </w:rPr>
        <w:t>r</w:t>
      </w:r>
      <w:r w:rsidR="00CE6937" w:rsidRPr="00A20501">
        <w:rPr>
          <w:vertAlign w:val="subscript"/>
        </w:rPr>
        <w:t>E</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and </w:t>
      </w:r>
      <w:r w:rsidR="00CE6937" w:rsidRPr="00A20501">
        <w:rPr>
          <w:i/>
        </w:rPr>
        <w:t>W</w:t>
      </w:r>
      <w:r w:rsidR="00CE6937" w:rsidRPr="00A20501">
        <w:rPr>
          <w:i/>
          <w:vertAlign w:val="subscript"/>
        </w:rPr>
        <w:t>r</w:t>
      </w:r>
      <w:r w:rsidR="00CE6937">
        <w:t xml:space="preserve"> </w:t>
      </w:r>
      <w:r w:rsidR="004C752B">
        <w:t>×</w:t>
      </w:r>
      <w:r w:rsidR="00CE6937">
        <w:t xml:space="preserve"> </w:t>
      </w:r>
      <w:r w:rsidR="00CE6937" w:rsidRPr="00A20501">
        <w:rPr>
          <w:i/>
        </w:rPr>
        <w:t>W</w:t>
      </w:r>
      <w:r w:rsidR="00CE6937" w:rsidRPr="00A20501">
        <w:rPr>
          <w:i/>
          <w:vertAlign w:val="subscript"/>
        </w:rPr>
        <w:t>r</w:t>
      </w:r>
      <w:r w:rsidR="00CE6937" w:rsidRPr="00A20501">
        <w:rPr>
          <w:vertAlign w:val="subscript"/>
        </w:rPr>
        <w:t>Max</w:t>
      </w:r>
      <w:r w:rsidR="00CE6937">
        <w:t xml:space="preserve"> comparisons, w</w:t>
      </w:r>
      <w:r w:rsidR="00F141DE">
        <w:t xml:space="preserve">e found statistically significant differences in all length categories except for the </w:t>
      </w:r>
      <w:r w:rsidR="004C752B">
        <w:t>Memorable</w:t>
      </w:r>
      <w:r w:rsidR="00F141DE">
        <w:t xml:space="preserve">-Trophy category for both species. </w:t>
      </w:r>
      <w:r w:rsidR="00CE6937">
        <w:t xml:space="preserve">Significant differences in the substock length categories for both species translated to differences in relative weight of up to 20 </w:t>
      </w:r>
      <w:r w:rsidR="00CE6937" w:rsidRPr="00CE6937">
        <w:rPr>
          <w:i/>
        </w:rPr>
        <w:t>W</w:t>
      </w:r>
      <w:r w:rsidR="00CE6937" w:rsidRPr="00CE6937">
        <w:rPr>
          <w:i/>
          <w:vertAlign w:val="subscript"/>
        </w:rPr>
        <w:t>r</w:t>
      </w:r>
      <w:r w:rsidR="00CE6937">
        <w:t xml:space="preserve"> units. Significant differences in the larger length categories translated to changes in relative weight to a maximum of 10 </w:t>
      </w:r>
      <w:r w:rsidR="00CE6937" w:rsidRPr="00CE6937">
        <w:rPr>
          <w:i/>
        </w:rPr>
        <w:t>W</w:t>
      </w:r>
      <w:r w:rsidR="00CE6937" w:rsidRPr="00CE6937">
        <w:rPr>
          <w:i/>
          <w:vertAlign w:val="subscript"/>
        </w:rPr>
        <w:t>r</w:t>
      </w:r>
      <w:r w:rsidR="00CE6937">
        <w:t xml:space="preserve"> units. Because substock fishes are considered to not be recruited to the gear normally used to sample a given species, we consider these </w:t>
      </w:r>
      <w:r w:rsidR="00A20501">
        <w:t xml:space="preserve">differences in relative weight </w:t>
      </w:r>
      <w:r w:rsidR="00CE6937">
        <w:t xml:space="preserve">to have little management-related significance. Further, because the largest predicted change in relative weight in higher length categories is only 10 </w:t>
      </w:r>
      <w:r w:rsidR="00CE6937" w:rsidRPr="00A20501">
        <w:rPr>
          <w:i/>
        </w:rPr>
        <w:t>W</w:t>
      </w:r>
      <w:r w:rsidR="00CE6937" w:rsidRPr="00A20501">
        <w:rPr>
          <w:i/>
          <w:vertAlign w:val="subscript"/>
        </w:rPr>
        <w:t>r</w:t>
      </w:r>
      <w:r w:rsidR="00CE6937">
        <w:t xml:space="preserve"> units and the minimum </w:t>
      </w:r>
      <w:r w:rsidR="00A20501" w:rsidRPr="00A20501">
        <w:rPr>
          <w:i/>
        </w:rPr>
        <w:t>W</w:t>
      </w:r>
      <w:r w:rsidR="00A20501" w:rsidRPr="00A20501">
        <w:rPr>
          <w:i/>
          <w:vertAlign w:val="subscript"/>
        </w:rPr>
        <w:t>r</w:t>
      </w:r>
      <w:r w:rsidR="00A20501">
        <w:t xml:space="preserve"> </w:t>
      </w:r>
      <w:r w:rsidR="00CE6937">
        <w:t>resolution at which a population can be managed is 10 unit</w:t>
      </w:r>
      <w:r w:rsidR="00A20501">
        <w:t>s</w:t>
      </w:r>
      <w:r w:rsidR="00CE6937">
        <w:t xml:space="preserve">, we do not believe that fisheries managers should consider the stomach contents of the fishes in their populations when setting </w:t>
      </w:r>
      <w:r w:rsidR="00CE6937" w:rsidRPr="002435CA">
        <w:rPr>
          <w:i/>
        </w:rPr>
        <w:t>W</w:t>
      </w:r>
      <w:r w:rsidR="00CE6937" w:rsidRPr="002435CA">
        <w:rPr>
          <w:i/>
          <w:vertAlign w:val="subscript"/>
        </w:rPr>
        <w:t>r</w:t>
      </w:r>
      <w:r w:rsidR="00CE6937">
        <w:t xml:space="preserve"> target ranges. </w:t>
      </w:r>
    </w:p>
    <w:p w14:paraId="7BD520FF" w14:textId="77777777" w:rsidR="00FB74DC" w:rsidRDefault="00FB74DC" w:rsidP="00857C73">
      <w:pPr>
        <w:spacing w:line="480" w:lineRule="auto"/>
        <w:jc w:val="center"/>
        <w:rPr>
          <w:b/>
        </w:rPr>
      </w:pPr>
    </w:p>
    <w:p w14:paraId="3A5FDC02" w14:textId="4168F669" w:rsidR="00BE7505" w:rsidRPr="007F19E6" w:rsidRDefault="007F19E6" w:rsidP="007F19E6">
      <w:pPr>
        <w:spacing w:line="480" w:lineRule="auto"/>
      </w:pPr>
      <w:r>
        <w:lastRenderedPageBreak/>
        <w:t>&lt;A&gt;</w:t>
      </w:r>
      <w:r w:rsidR="007C0890" w:rsidRPr="007F19E6">
        <w:t>Introduction</w:t>
      </w:r>
    </w:p>
    <w:p w14:paraId="4D94BA9A" w14:textId="77777777" w:rsidR="00DF1C60" w:rsidRDefault="00857C73" w:rsidP="003859CB">
      <w:pPr>
        <w:autoSpaceDE w:val="0"/>
        <w:autoSpaceDN w:val="0"/>
        <w:adjustRightInd w:val="0"/>
        <w:spacing w:line="480" w:lineRule="auto"/>
        <w:ind w:firstLine="720"/>
        <w:rPr>
          <w:ins w:id="0" w:author="S. H." w:date="2018-03-06T15:22:00Z"/>
        </w:rPr>
      </w:pPr>
      <w:r>
        <w:rPr>
          <w:rFonts w:ascii="TimesNewRoman" w:hAnsi="TimesNewRoman" w:cs="TimesNewRoman"/>
        </w:rPr>
        <w:t xml:space="preserve">Length and weight data are important for fisheries management (Neumann </w:t>
      </w:r>
      <w:r w:rsidR="00D12A38">
        <w:rPr>
          <w:rFonts w:ascii="TimesNewRoman" w:hAnsi="TimesNewRoman" w:cs="TimesNewRoman"/>
        </w:rPr>
        <w:t>et al. 2012</w:t>
      </w:r>
      <w:r>
        <w:rPr>
          <w:rFonts w:ascii="TimesNewRoman" w:hAnsi="TimesNewRoman" w:cs="TimesNewRoman"/>
        </w:rPr>
        <w:t>)</w:t>
      </w:r>
      <w:r w:rsidR="00D12A38">
        <w:t xml:space="preserve"> and</w:t>
      </w:r>
      <w:r w:rsidR="007C0890">
        <w:t xml:space="preserve"> are </w:t>
      </w:r>
      <w:r>
        <w:t xml:space="preserve">often </w:t>
      </w:r>
      <w:r w:rsidR="007C0890">
        <w:t>used</w:t>
      </w:r>
      <w:r w:rsidR="00D12A38">
        <w:t xml:space="preserve"> in combination</w:t>
      </w:r>
      <w:r w:rsidR="007C0890">
        <w:t xml:space="preserve"> </w:t>
      </w:r>
      <w:r w:rsidR="00D12A38">
        <w:t xml:space="preserve">(i.e., relative weight, </w:t>
      </w:r>
      <w:r w:rsidR="00D12A38" w:rsidRPr="007C0890">
        <w:rPr>
          <w:i/>
        </w:rPr>
        <w:t>W</w:t>
      </w:r>
      <w:r w:rsidR="00D12A38" w:rsidRPr="007C0890">
        <w:rPr>
          <w:i/>
          <w:vertAlign w:val="subscript"/>
        </w:rPr>
        <w:t>r</w:t>
      </w:r>
      <w:r w:rsidR="00D12A38">
        <w:t xml:space="preserve">) to evaluate </w:t>
      </w:r>
      <w:r w:rsidR="007C0890">
        <w:t xml:space="preserve">fish condition and </w:t>
      </w:r>
      <w:r w:rsidR="00D12A38">
        <w:t xml:space="preserve">the success of </w:t>
      </w:r>
      <w:r w:rsidR="007C0890">
        <w:t>management actions (</w:t>
      </w:r>
      <w:r w:rsidR="00394F90">
        <w:t>Blackwell et al. 2000</w:t>
      </w:r>
      <w:r w:rsidR="007C0890">
        <w:t>)</w:t>
      </w:r>
      <w:r w:rsidR="00D12A38">
        <w:t>; moreover,</w:t>
      </w:r>
      <w:r w:rsidR="007C0890">
        <w:t xml:space="preserve"> </w:t>
      </w:r>
      <w:r w:rsidR="00F926E0" w:rsidRPr="00F926E0">
        <w:rPr>
          <w:i/>
        </w:rPr>
        <w:t>W</w:t>
      </w:r>
      <w:r w:rsidR="00F926E0" w:rsidRPr="00F926E0">
        <w:rPr>
          <w:i/>
          <w:vertAlign w:val="subscript"/>
        </w:rPr>
        <w:t>r</w:t>
      </w:r>
      <w:r w:rsidR="007C0890">
        <w:t xml:space="preserve"> is a concept that is </w:t>
      </w:r>
      <w:r>
        <w:t xml:space="preserve">easily </w:t>
      </w:r>
      <w:r w:rsidR="007C0890">
        <w:t xml:space="preserve">communicated </w:t>
      </w:r>
      <w:r w:rsidR="005E2842">
        <w:t>by fisheries managers to anglers</w:t>
      </w:r>
      <w:r w:rsidR="00C81A66">
        <w:t xml:space="preserve">. </w:t>
      </w:r>
      <w:r w:rsidR="007C0890">
        <w:t>Relative weight is simple to calculate provided a species has a standard weight</w:t>
      </w:r>
      <w:r w:rsidR="00D54111">
        <w:t xml:space="preserve"> (</w:t>
      </w:r>
      <w:r w:rsidR="00D54111" w:rsidRPr="00BA5730">
        <w:rPr>
          <w:i/>
        </w:rPr>
        <w:t>W</w:t>
      </w:r>
      <w:r w:rsidR="00D54111" w:rsidRPr="00BA5730">
        <w:rPr>
          <w:i/>
          <w:vertAlign w:val="subscript"/>
        </w:rPr>
        <w:t>s</w:t>
      </w:r>
      <w:r w:rsidR="00D54111" w:rsidRPr="00D54111">
        <w:t>)</w:t>
      </w:r>
      <w:r w:rsidR="007C0890">
        <w:t xml:space="preserve"> equation</w:t>
      </w:r>
      <w:r w:rsidR="009F239B">
        <w:t xml:space="preserve"> (</w:t>
      </w:r>
      <w:r w:rsidR="00EB5B69">
        <w:t>Anderson and Neumann 1996; Pope and Kruse 2007</w:t>
      </w:r>
      <w:r w:rsidR="009F239B">
        <w:t>)</w:t>
      </w:r>
      <w:r w:rsidR="00C81A66">
        <w:t xml:space="preserve">. </w:t>
      </w:r>
      <w:r w:rsidR="009F239B">
        <w:t xml:space="preserve">The optimal </w:t>
      </w:r>
      <w:r w:rsidR="009F239B" w:rsidRPr="009F239B">
        <w:rPr>
          <w:i/>
        </w:rPr>
        <w:t>W</w:t>
      </w:r>
      <w:r w:rsidR="009F239B" w:rsidRPr="009F239B">
        <w:rPr>
          <w:i/>
          <w:vertAlign w:val="subscript"/>
        </w:rPr>
        <w:t>r</w:t>
      </w:r>
      <w:r w:rsidR="009F239B">
        <w:t xml:space="preserve"> target was established as 100 </w:t>
      </w:r>
      <w:r w:rsidR="009F239B" w:rsidRPr="009F239B">
        <w:rPr>
          <w:i/>
        </w:rPr>
        <w:t>W</w:t>
      </w:r>
      <w:r w:rsidR="009F239B" w:rsidRPr="009F239B">
        <w:rPr>
          <w:i/>
          <w:vertAlign w:val="subscript"/>
        </w:rPr>
        <w:t>r</w:t>
      </w:r>
      <w:r w:rsidR="009F239B">
        <w:t xml:space="preserve"> units</w:t>
      </w:r>
      <w:r w:rsidR="005E2842">
        <w:t>,</w:t>
      </w:r>
      <w:r w:rsidR="009F239B">
        <w:t xml:space="preserve"> indicat</w:t>
      </w:r>
      <w:r w:rsidR="005E2842">
        <w:t>ing</w:t>
      </w:r>
      <w:r w:rsidR="009F239B">
        <w:t xml:space="preserve"> a fish in “above average” condition (</w:t>
      </w:r>
      <w:r w:rsidR="00D42D06">
        <w:t>Wege and Anderson 1978</w:t>
      </w:r>
      <w:r w:rsidR="005E2842">
        <w:t>; Pope and Kruse 2007</w:t>
      </w:r>
      <w:r w:rsidR="009F239B">
        <w:t>)</w:t>
      </w:r>
      <w:r w:rsidR="00C81A66">
        <w:t xml:space="preserve">. </w:t>
      </w:r>
    </w:p>
    <w:p w14:paraId="057A1520" w14:textId="5F90F7F0" w:rsidR="0070693D" w:rsidRDefault="0070693D" w:rsidP="003859CB">
      <w:pPr>
        <w:autoSpaceDE w:val="0"/>
        <w:autoSpaceDN w:val="0"/>
        <w:adjustRightInd w:val="0"/>
        <w:spacing w:line="480" w:lineRule="auto"/>
        <w:ind w:firstLine="720"/>
        <w:rPr>
          <w:ins w:id="1" w:author="S. H." w:date="2018-03-06T14:43:00Z"/>
        </w:rPr>
      </w:pPr>
      <w:ins w:id="2" w:author="S. H." w:date="2018-03-06T15:22:00Z">
        <w:r>
          <w:t>Describe the calculation of Wr somewhere.</w:t>
        </w:r>
      </w:ins>
    </w:p>
    <w:p w14:paraId="78AE394A" w14:textId="52DE5FE0" w:rsidR="00DF1C60" w:rsidRDefault="00DF1C60" w:rsidP="003859CB">
      <w:pPr>
        <w:autoSpaceDE w:val="0"/>
        <w:autoSpaceDN w:val="0"/>
        <w:adjustRightInd w:val="0"/>
        <w:spacing w:line="480" w:lineRule="auto"/>
        <w:ind w:firstLine="720"/>
        <w:rPr>
          <w:ins w:id="3" w:author="S. H." w:date="2018-03-06T14:43:00Z"/>
        </w:rPr>
      </w:pPr>
      <w:ins w:id="4" w:author="S. H." w:date="2018-03-06T14:43:00Z">
        <w:r>
          <w:t xml:space="preserve">Information about how sensitive </w:t>
        </w:r>
      </w:ins>
      <w:ins w:id="5" w:author="S. H." w:date="2018-03-06T15:21:00Z">
        <w:r w:rsidR="0070693D">
          <w:t xml:space="preserve">and effective </w:t>
        </w:r>
      </w:ins>
      <w:ins w:id="6" w:author="S. H." w:date="2018-03-06T14:43:00Z">
        <w:r>
          <w:t xml:space="preserve">Wr </w:t>
        </w:r>
      </w:ins>
      <w:ins w:id="7" w:author="S. H." w:date="2018-03-06T15:21:00Z">
        <w:r w:rsidR="0070693D">
          <w:t xml:space="preserve">is for evaluating fish condition (Neumann et al. 2012) </w:t>
        </w:r>
      </w:ins>
      <w:ins w:id="8" w:author="S. H." w:date="2018-03-06T14:43:00Z">
        <w:r>
          <w:t>can be.</w:t>
        </w:r>
      </w:ins>
    </w:p>
    <w:p w14:paraId="0C094644" w14:textId="4EFC5ADD" w:rsidR="0070693D" w:rsidRDefault="00DF1C60" w:rsidP="0070693D">
      <w:pPr>
        <w:autoSpaceDE w:val="0"/>
        <w:autoSpaceDN w:val="0"/>
        <w:adjustRightInd w:val="0"/>
        <w:spacing w:line="480" w:lineRule="auto"/>
        <w:ind w:firstLine="720"/>
        <w:rPr>
          <w:ins w:id="9" w:author="S. H." w:date="2018-03-06T14:43:00Z"/>
        </w:rPr>
      </w:pPr>
      <w:ins w:id="10" w:author="S. H." w:date="2018-03-06T14:44:00Z">
        <w:r>
          <w:t>Information about how fish</w:t>
        </w:r>
      </w:ins>
      <w:ins w:id="11" w:author="S. H." w:date="2018-03-06T15:21:00Z">
        <w:r w:rsidR="0070693D">
          <w:t xml:space="preserve"> can ingest prey items that are comparatively large (with citations). This begs the question of whether large meals can affect Wr values. </w:t>
        </w:r>
      </w:ins>
    </w:p>
    <w:p w14:paraId="0A881EDB" w14:textId="6C1D513D" w:rsidR="00F85910" w:rsidRDefault="00875E02" w:rsidP="003859CB">
      <w:pPr>
        <w:autoSpaceDE w:val="0"/>
        <w:autoSpaceDN w:val="0"/>
        <w:adjustRightInd w:val="0"/>
        <w:spacing w:line="480" w:lineRule="auto"/>
        <w:ind w:firstLine="720"/>
      </w:pPr>
      <w:r>
        <w:t xml:space="preserve">However, </w:t>
      </w:r>
      <w:r w:rsidR="009F239B">
        <w:t xml:space="preserve">recently ingested </w:t>
      </w:r>
      <w:r w:rsidR="003859CB">
        <w:t xml:space="preserve">food </w:t>
      </w:r>
      <w:r w:rsidR="009F239B">
        <w:t xml:space="preserve">may affect </w:t>
      </w:r>
      <w:r w:rsidR="009F239B" w:rsidRPr="009F239B">
        <w:rPr>
          <w:i/>
        </w:rPr>
        <w:t>W</w:t>
      </w:r>
      <w:r w:rsidR="009F239B" w:rsidRPr="009F239B">
        <w:rPr>
          <w:i/>
          <w:vertAlign w:val="subscript"/>
        </w:rPr>
        <w:t>r</w:t>
      </w:r>
      <w:r w:rsidR="009F239B">
        <w:t xml:space="preserve">, inflating the </w:t>
      </w:r>
      <w:r w:rsidR="001F574B">
        <w:t>estimated</w:t>
      </w:r>
      <w:r w:rsidR="009F239B">
        <w:t xml:space="preserve"> condition</w:t>
      </w:r>
      <w:r w:rsidR="003859CB">
        <w:t>s</w:t>
      </w:r>
      <w:r w:rsidR="009F239B">
        <w:t xml:space="preserve"> of individual</w:t>
      </w:r>
      <w:r w:rsidR="003859CB">
        <w:t xml:space="preserve"> fish and affecting management decisions</w:t>
      </w:r>
      <w:r w:rsidR="00C81A66">
        <w:t xml:space="preserve">. </w:t>
      </w:r>
      <w:r w:rsidR="00167803">
        <w:t>W</w:t>
      </w:r>
      <w:r w:rsidR="009F239B">
        <w:t xml:space="preserve">e </w:t>
      </w:r>
      <w:r w:rsidR="003859CB">
        <w:t xml:space="preserve">therefore </w:t>
      </w:r>
      <w:r w:rsidR="009F239B">
        <w:t>evaluate</w:t>
      </w:r>
      <w:r w:rsidR="003859CB">
        <w:t>d</w:t>
      </w:r>
      <w:r w:rsidR="009F239B">
        <w:t xml:space="preserve"> the effect </w:t>
      </w:r>
      <w:r w:rsidR="003859CB">
        <w:t xml:space="preserve">of </w:t>
      </w:r>
      <w:r w:rsidR="009F239B">
        <w:t xml:space="preserve">stomach contents on </w:t>
      </w:r>
      <w:r w:rsidR="009F239B" w:rsidRPr="009F239B">
        <w:rPr>
          <w:i/>
        </w:rPr>
        <w:t>W</w:t>
      </w:r>
      <w:r w:rsidR="009F239B" w:rsidRPr="009F239B">
        <w:rPr>
          <w:i/>
          <w:vertAlign w:val="subscript"/>
        </w:rPr>
        <w:t>r</w:t>
      </w:r>
      <w:r w:rsidR="009F239B">
        <w:t xml:space="preserve"> </w:t>
      </w:r>
      <w:r w:rsidR="003859CB">
        <w:t xml:space="preserve">values of </w:t>
      </w:r>
      <w:r w:rsidR="000F3BA2">
        <w:t xml:space="preserve">smallmouth bass </w:t>
      </w:r>
      <w:r w:rsidR="000F3BA2">
        <w:rPr>
          <w:i/>
        </w:rPr>
        <w:t>Micropterus dolomieu</w:t>
      </w:r>
      <w:r w:rsidR="000F3BA2">
        <w:t xml:space="preserve"> and </w:t>
      </w:r>
      <w:r w:rsidR="009F239B">
        <w:t xml:space="preserve">walleye </w:t>
      </w:r>
      <w:r w:rsidR="009F239B">
        <w:rPr>
          <w:i/>
        </w:rPr>
        <w:t xml:space="preserve">Sander vitreus </w:t>
      </w:r>
      <w:r w:rsidR="009F239B">
        <w:t>from the Midwestern United States</w:t>
      </w:r>
      <w:r w:rsidR="003859CB">
        <w:t xml:space="preserve"> by</w:t>
      </w:r>
      <w:r w:rsidR="00AF30F0">
        <w:t xml:space="preserve"> compar</w:t>
      </w:r>
      <w:r w:rsidR="003859CB">
        <w:t>ing</w:t>
      </w:r>
      <w:r w:rsidR="00AF30F0">
        <w:t xml:space="preserve"> </w:t>
      </w:r>
      <w:r w:rsidR="00AF30F0" w:rsidRPr="00AF30F0">
        <w:rPr>
          <w:i/>
        </w:rPr>
        <w:t>W</w:t>
      </w:r>
      <w:r w:rsidR="00AF30F0" w:rsidRPr="00AF30F0">
        <w:rPr>
          <w:i/>
          <w:vertAlign w:val="subscript"/>
        </w:rPr>
        <w:t>r</w:t>
      </w:r>
      <w:r w:rsidR="008C7D6D">
        <w:t xml:space="preserve"> </w:t>
      </w:r>
      <w:r w:rsidR="003859CB">
        <w:t xml:space="preserve">values of fish without stomach contents, </w:t>
      </w:r>
      <w:r w:rsidR="00AF30F0">
        <w:t xml:space="preserve">with </w:t>
      </w:r>
      <w:r w:rsidR="003859CB" w:rsidRPr="003859CB">
        <w:t>stomach contents</w:t>
      </w:r>
      <w:r w:rsidR="003859CB">
        <w:t xml:space="preserve">, and with </w:t>
      </w:r>
      <w:r w:rsidR="003026FD">
        <w:t>estimated</w:t>
      </w:r>
      <w:r w:rsidR="005D0D15">
        <w:t xml:space="preserve"> </w:t>
      </w:r>
      <w:r w:rsidR="003026FD">
        <w:t>maximum stomach volume</w:t>
      </w:r>
      <w:r w:rsidR="003859CB">
        <w:t>s</w:t>
      </w:r>
      <w:r w:rsidR="00C81A66">
        <w:t xml:space="preserve">. </w:t>
      </w:r>
    </w:p>
    <w:p w14:paraId="23148124" w14:textId="77777777" w:rsidR="00FB74DC" w:rsidRDefault="00FB74DC" w:rsidP="000F3BA2">
      <w:pPr>
        <w:spacing w:line="480" w:lineRule="auto"/>
        <w:jc w:val="center"/>
        <w:rPr>
          <w:b/>
        </w:rPr>
      </w:pPr>
    </w:p>
    <w:p w14:paraId="64AB03CA" w14:textId="194FE899" w:rsidR="007C0890" w:rsidRPr="007F19E6" w:rsidRDefault="007F19E6" w:rsidP="007F19E6">
      <w:pPr>
        <w:spacing w:line="480" w:lineRule="auto"/>
      </w:pPr>
      <w:r>
        <w:t>&lt;A&gt;</w:t>
      </w:r>
      <w:r w:rsidR="00F85910" w:rsidRPr="007F19E6">
        <w:t>Methods</w:t>
      </w:r>
    </w:p>
    <w:p w14:paraId="0FBD41B0" w14:textId="49A4BDC4" w:rsidR="004E3C3B" w:rsidRDefault="00F85910" w:rsidP="00F21D9F">
      <w:pPr>
        <w:spacing w:line="480" w:lineRule="auto"/>
        <w:ind w:firstLine="720"/>
      </w:pPr>
      <w:r>
        <w:t xml:space="preserve">We solicited length (mm), weight (g), and stomach contents </w:t>
      </w:r>
      <w:r w:rsidR="0005721A">
        <w:t xml:space="preserve">weight </w:t>
      </w:r>
      <w:r>
        <w:t>(g</w:t>
      </w:r>
      <w:r w:rsidR="004E026D">
        <w:t>;</w:t>
      </w:r>
      <w:r w:rsidR="004E026D" w:rsidRPr="004E026D">
        <w:t xml:space="preserve"> </w:t>
      </w:r>
      <w:r w:rsidR="004E026D">
        <w:t>weighed to a minimum accuracy of 0.01 g</w:t>
      </w:r>
      <w:r>
        <w:t xml:space="preserve">) data </w:t>
      </w:r>
      <w:r w:rsidR="004E026D">
        <w:t xml:space="preserve">of </w:t>
      </w:r>
      <w:r w:rsidR="001D3019">
        <w:t xml:space="preserve">individual </w:t>
      </w:r>
      <w:r w:rsidR="00077486">
        <w:t>smallmouth</w:t>
      </w:r>
      <w:r>
        <w:t xml:space="preserve"> and </w:t>
      </w:r>
      <w:r w:rsidR="00077486">
        <w:t>walleye</w:t>
      </w:r>
      <w:r>
        <w:t xml:space="preserve"> from fisheries </w:t>
      </w:r>
      <w:r w:rsidR="00FE4F7D">
        <w:t>scientists</w:t>
      </w:r>
      <w:r>
        <w:t xml:space="preserve"> </w:t>
      </w:r>
      <w:r w:rsidR="00CB137C">
        <w:t>and managers across the Midwestern and Western</w:t>
      </w:r>
      <w:r w:rsidR="007A2389">
        <w:t xml:space="preserve"> United States</w:t>
      </w:r>
      <w:r w:rsidR="00C81A66">
        <w:t xml:space="preserve">. </w:t>
      </w:r>
      <w:r w:rsidR="005B1BB0">
        <w:t xml:space="preserve">We calculated </w:t>
      </w:r>
      <w:r w:rsidR="006E6785" w:rsidRPr="00AE24DE">
        <w:t>relative weight</w:t>
      </w:r>
      <w:r w:rsidR="006E6785">
        <w:t xml:space="preserve"> </w:t>
      </w:r>
      <w:r w:rsidR="00D62856">
        <w:lastRenderedPageBreak/>
        <w:t xml:space="preserve">of </w:t>
      </w:r>
      <w:r w:rsidR="005B1BB0">
        <w:t xml:space="preserve">each fish </w:t>
      </w:r>
      <w:r w:rsidR="00F21D9F">
        <w:t xml:space="preserve">(Murphy et al. 1990; Kolander et al. 1993) </w:t>
      </w:r>
      <w:r w:rsidR="005B1BB0">
        <w:t xml:space="preserve">with three different values </w:t>
      </w:r>
      <w:r w:rsidR="00D62856">
        <w:t xml:space="preserve">of body </w:t>
      </w:r>
      <w:r w:rsidR="005B1BB0">
        <w:t>weight</w:t>
      </w:r>
      <w:r w:rsidR="00090B0D">
        <w:t xml:space="preserve">: </w:t>
      </w:r>
      <w:r w:rsidR="005B1BB0">
        <w:t>including stomach contents (</w:t>
      </w:r>
      <w:r w:rsidR="005B1BB0" w:rsidRPr="005B1BB0">
        <w:rPr>
          <w:i/>
        </w:rPr>
        <w:t>W</w:t>
      </w:r>
      <w:r w:rsidR="005B1BB0" w:rsidRPr="005B1BB0">
        <w:rPr>
          <w:i/>
          <w:vertAlign w:val="subscript"/>
        </w:rPr>
        <w:t>r</w:t>
      </w:r>
      <w:r w:rsidR="005B1BB0">
        <w:t>)</w:t>
      </w:r>
      <w:r w:rsidR="00090B0D">
        <w:t xml:space="preserve">, excluding </w:t>
      </w:r>
      <w:r w:rsidR="005B1BB0">
        <w:t>stomach contents (</w:t>
      </w:r>
      <w:r w:rsidR="005B1BB0" w:rsidRPr="005B1BB0">
        <w:rPr>
          <w:i/>
        </w:rPr>
        <w:t>W</w:t>
      </w:r>
      <w:r w:rsidR="005B1BB0" w:rsidRPr="005B1BB0">
        <w:rPr>
          <w:i/>
          <w:vertAlign w:val="subscript"/>
        </w:rPr>
        <w:t>r</w:t>
      </w:r>
      <w:r w:rsidR="00B32C9B" w:rsidRPr="00B32C9B">
        <w:rPr>
          <w:vertAlign w:val="subscript"/>
        </w:rPr>
        <w:t>E</w:t>
      </w:r>
      <w:r w:rsidR="005B1BB0">
        <w:t>)</w:t>
      </w:r>
      <w:r w:rsidR="00090B0D">
        <w:t xml:space="preserve">, and including </w:t>
      </w:r>
      <w:r w:rsidR="004E3C3B">
        <w:t>the estimated maximum stomach capacity (</w:t>
      </w:r>
      <w:r w:rsidR="00562F94" w:rsidRPr="004E3C3B">
        <w:rPr>
          <w:i/>
        </w:rPr>
        <w:t>W</w:t>
      </w:r>
      <w:r w:rsidR="00562F94" w:rsidRPr="004E3C3B">
        <w:rPr>
          <w:i/>
          <w:vertAlign w:val="subscript"/>
        </w:rPr>
        <w:t>r</w:t>
      </w:r>
      <w:r w:rsidR="00562F94" w:rsidRPr="004E3C3B">
        <w:rPr>
          <w:vertAlign w:val="subscript"/>
        </w:rPr>
        <w:t>M</w:t>
      </w:r>
      <w:r w:rsidR="00562F94">
        <w:rPr>
          <w:vertAlign w:val="subscript"/>
        </w:rPr>
        <w:t>ax</w:t>
      </w:r>
      <w:r w:rsidR="004E3C3B">
        <w:t>)</w:t>
      </w:r>
      <w:r w:rsidR="00C81A66">
        <w:t xml:space="preserve">. </w:t>
      </w:r>
    </w:p>
    <w:p w14:paraId="152996FC" w14:textId="4E019979" w:rsidR="00887166" w:rsidRDefault="0070715D" w:rsidP="00244DE4">
      <w:pPr>
        <w:spacing w:line="480" w:lineRule="auto"/>
        <w:ind w:firstLine="720"/>
      </w:pPr>
      <w:r>
        <w:t xml:space="preserve">To </w:t>
      </w:r>
      <w:r w:rsidR="006E6785">
        <w:t>calculate</w:t>
      </w:r>
      <w:r>
        <w:t xml:space="preserve"> </w:t>
      </w:r>
      <w:r w:rsidRPr="00AE24DE">
        <w:rPr>
          <w:i/>
        </w:rPr>
        <w:t>W</w:t>
      </w:r>
      <w:r w:rsidRPr="00AE24DE">
        <w:rPr>
          <w:i/>
          <w:vertAlign w:val="subscript"/>
        </w:rPr>
        <w:t>r</w:t>
      </w:r>
      <w:r w:rsidRPr="00AE24DE">
        <w:rPr>
          <w:vertAlign w:val="subscript"/>
        </w:rPr>
        <w:t>M</w:t>
      </w:r>
      <w:r w:rsidR="00562F94">
        <w:rPr>
          <w:vertAlign w:val="subscript"/>
        </w:rPr>
        <w:t>ax</w:t>
      </w:r>
      <w:r>
        <w:t xml:space="preserve">, we first </w:t>
      </w:r>
      <w:r w:rsidR="00C6674A">
        <w:t>estimated the maximum stomach capacity of smallmouth bass and walleye</w:t>
      </w:r>
      <w:r>
        <w:t xml:space="preserve">. </w:t>
      </w:r>
      <w:r w:rsidR="000F6588">
        <w:t>We based our estimates of maximum stomach capacity (</w:t>
      </w:r>
      <w:r w:rsidR="000F6588" w:rsidRPr="000F6588">
        <w:rPr>
          <w:i/>
        </w:rPr>
        <w:t>W</w:t>
      </w:r>
      <w:r w:rsidR="000F6588" w:rsidRPr="000F6588">
        <w:rPr>
          <w:vertAlign w:val="subscript"/>
        </w:rPr>
        <w:t>StMax</w:t>
      </w:r>
      <w:r w:rsidR="000F6588">
        <w:t xml:space="preserve">) </w:t>
      </w:r>
      <w:r w:rsidR="006E6785">
        <w:t xml:space="preserve">on a filtered data set. </w:t>
      </w:r>
      <w:r>
        <w:t xml:space="preserve">For </w:t>
      </w:r>
      <w:r w:rsidR="006E6785">
        <w:t>both</w:t>
      </w:r>
      <w:r>
        <w:t xml:space="preserve"> species, we selected the individuals with the highest observed stomach contents weight in each length category [substock</w:t>
      </w:r>
      <w:r w:rsidR="008B2299">
        <w:t xml:space="preserve"> (SS)</w:t>
      </w:r>
      <w:r>
        <w:t>, stock – quality (S-Q), quality – preferred (Q-P), preferred – memorable (P-M), memorable – trophy (M-T), and greater than trophy (&gt;T); Gabelhouse 1984</w:t>
      </w:r>
      <w:r w:rsidR="000F6588">
        <w:t>]</w:t>
      </w:r>
      <w:r>
        <w:t xml:space="preserve"> by population. This resulted in four individuals in all length categories for smallmouth bass and six individuals in each of the </w:t>
      </w:r>
      <w:r w:rsidR="00AC5390">
        <w:t>SS</w:t>
      </w:r>
      <w:r>
        <w:t xml:space="preserve">, S-Q, Q-P, and P-M categories and five individuals in the M-T category for walleye. One South Dakota population did not have any walleye in the M-T length category. With </w:t>
      </w:r>
      <w:r w:rsidR="000F6588">
        <w:t xml:space="preserve">species-specific </w:t>
      </w:r>
      <w:r>
        <w:t xml:space="preserve">populations reduced to the individuals with the maximum observed stomach contents in each length category </w:t>
      </w:r>
      <w:r w:rsidR="000F6588">
        <w:t>by</w:t>
      </w:r>
      <w:r>
        <w:t xml:space="preserve"> population, we modeled observed stomach contents weight (</w:t>
      </w:r>
      <w:r w:rsidRPr="00AE24DE">
        <w:rPr>
          <w:i/>
        </w:rPr>
        <w:t>W</w:t>
      </w:r>
      <w:r w:rsidRPr="00AE24DE">
        <w:softHyphen/>
      </w:r>
      <w:r w:rsidRPr="00AE24DE">
        <w:rPr>
          <w:vertAlign w:val="subscript"/>
        </w:rPr>
        <w:t>S</w:t>
      </w:r>
      <w:r w:rsidR="006E6785" w:rsidRPr="00AE24DE">
        <w:rPr>
          <w:vertAlign w:val="subscript"/>
        </w:rPr>
        <w:t>t</w:t>
      </w:r>
      <w:r>
        <w:t>) as a function total weight minus observed stomach contents weight (</w:t>
      </w:r>
      <w:r w:rsidRPr="00AE24DE">
        <w:rPr>
          <w:i/>
        </w:rPr>
        <w:t>W</w:t>
      </w:r>
      <w:r w:rsidRPr="00AE24DE">
        <w:rPr>
          <w:vertAlign w:val="subscript"/>
        </w:rPr>
        <w:t>E</w:t>
      </w:r>
      <w:r>
        <w:t>)</w:t>
      </w:r>
      <w:r w:rsidR="000F6588">
        <w:t xml:space="preserve"> for each species</w:t>
      </w:r>
      <w:r>
        <w:t>.</w:t>
      </w:r>
      <w:r w:rsidR="00887166">
        <w:t xml:space="preserve"> We used linear regression because visual examination of the relationship of </w:t>
      </w:r>
      <w:r w:rsidR="00887166" w:rsidRPr="00AE24DE">
        <w:rPr>
          <w:i/>
        </w:rPr>
        <w:t>W</w:t>
      </w:r>
      <w:r w:rsidR="00887166" w:rsidRPr="00AE24DE">
        <w:rPr>
          <w:vertAlign w:val="subscript"/>
        </w:rPr>
        <w:t>S</w:t>
      </w:r>
      <w:r w:rsidR="006E6785" w:rsidRPr="00AE24DE">
        <w:rPr>
          <w:vertAlign w:val="subscript"/>
        </w:rPr>
        <w:t>t</w:t>
      </w:r>
      <w:r w:rsidR="00887166">
        <w:t xml:space="preserve"> to </w:t>
      </w:r>
      <w:r w:rsidR="00887166" w:rsidRPr="00AE24DE">
        <w:rPr>
          <w:i/>
        </w:rPr>
        <w:t>W</w:t>
      </w:r>
      <w:r w:rsidR="00887166" w:rsidRPr="00AE24DE">
        <w:rPr>
          <w:vertAlign w:val="subscript"/>
        </w:rPr>
        <w:t>E</w:t>
      </w:r>
      <w:r>
        <w:t xml:space="preserve"> </w:t>
      </w:r>
      <w:r w:rsidR="00887166">
        <w:t>appeared linear.</w:t>
      </w:r>
    </w:p>
    <w:p w14:paraId="55CD3761" w14:textId="028C45E9" w:rsidR="006E6785" w:rsidRDefault="00AC5390" w:rsidP="00244DE4">
      <w:pPr>
        <w:spacing w:line="480" w:lineRule="auto"/>
        <w:ind w:firstLine="720"/>
      </w:pPr>
      <w:r>
        <w:t>W</w:t>
      </w:r>
      <w:r w:rsidR="006E6785">
        <w:t xml:space="preserve">e fit a linear model </w:t>
      </w:r>
    </w:p>
    <w:p w14:paraId="580507D1" w14:textId="73D13E33" w:rsidR="006E6785" w:rsidRDefault="00BF77BF" w:rsidP="000B4671">
      <w:pPr>
        <w:spacing w:line="480" w:lineRule="auto"/>
        <w:ind w:firstLine="720"/>
        <w:jc w:val="center"/>
      </w:pPr>
      <m:oMath>
        <m:sSub>
          <m:sSubPr>
            <m:ctrlPr>
              <w:rPr>
                <w:rFonts w:ascii="Cambria Math" w:hAnsi="Cambria Math"/>
                <w:i/>
              </w:rPr>
            </m:ctrlPr>
          </m:sSubPr>
          <m:e>
            <m:r>
              <w:rPr>
                <w:rFonts w:ascii="Cambria Math" w:hAnsi="Cambria Math"/>
              </w:rPr>
              <m:t>W</m:t>
            </m:r>
          </m:e>
          <m:sub>
            <m:r>
              <m:rPr>
                <m:sty m:val="p"/>
              </m:rPr>
              <w:rPr>
                <w:rFonts w:ascii="Cambria Math" w:hAnsi="Cambria Math"/>
              </w:rPr>
              <m:t>St</m:t>
            </m:r>
          </m:sub>
        </m:sSub>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E</m:t>
            </m:r>
          </m:sub>
        </m:sSub>
      </m:oMath>
      <w:r w:rsidR="000B4671">
        <w:t>,</w:t>
      </w:r>
    </w:p>
    <w:p w14:paraId="4CD2C1BC" w14:textId="3D3063A7" w:rsidR="003673A7" w:rsidRDefault="00AE24DE" w:rsidP="00D72727">
      <w:pPr>
        <w:spacing w:line="480" w:lineRule="auto"/>
      </w:pPr>
      <w:r>
        <w:t xml:space="preserve">where </w:t>
      </w:r>
      <w:r w:rsidRPr="00AE24DE">
        <w:rPr>
          <w:i/>
        </w:rPr>
        <w:t>W</w:t>
      </w:r>
      <w:r w:rsidRPr="00AE24DE">
        <w:rPr>
          <w:vertAlign w:val="subscript"/>
        </w:rPr>
        <w:t>S</w:t>
      </w:r>
      <w:r>
        <w:rPr>
          <w:vertAlign w:val="subscript"/>
        </w:rPr>
        <w:t>t</w:t>
      </w:r>
      <w:r>
        <w:t xml:space="preserve"> is the observed maximum stomach contents (g) of a fish at a given empty weight (</w:t>
      </w:r>
      <w:r w:rsidRPr="00AE24DE">
        <w:rPr>
          <w:i/>
        </w:rPr>
        <w:t>W</w:t>
      </w:r>
      <w:r w:rsidRPr="00AE24DE">
        <w:rPr>
          <w:vertAlign w:val="subscript"/>
        </w:rPr>
        <w:t>E</w:t>
      </w:r>
      <w:r w:rsidRPr="00AE24DE">
        <w:t>; g</w:t>
      </w:r>
      <w:r>
        <w:t xml:space="preserve">) and </w:t>
      </w:r>
      <w:r w:rsidRPr="00AE24DE">
        <w:rPr>
          <w:i/>
        </w:rPr>
        <w:t>a</w:t>
      </w:r>
      <w:r>
        <w:t xml:space="preserve"> and </w:t>
      </w:r>
      <w:r w:rsidRPr="00AE24DE">
        <w:rPr>
          <w:i/>
        </w:rPr>
        <w:t>b</w:t>
      </w:r>
      <w:r>
        <w:t xml:space="preserve"> are derived from the linear model. </w:t>
      </w:r>
      <w:r w:rsidR="00AC5390">
        <w:t xml:space="preserve">We </w:t>
      </w:r>
      <w:r w:rsidR="00811EEA">
        <w:t>used</w:t>
      </w:r>
      <w:r w:rsidR="00AC5390">
        <w:t xml:space="preserve"> </w:t>
      </w:r>
      <w:r w:rsidR="004C752B">
        <w:t xml:space="preserve">linear </w:t>
      </w:r>
      <w:r w:rsidR="00AC5390">
        <w:t>quantile regression at the 99</w:t>
      </w:r>
      <w:r w:rsidR="00AC5390" w:rsidRPr="00AC5390">
        <w:rPr>
          <w:vertAlign w:val="superscript"/>
        </w:rPr>
        <w:t>th</w:t>
      </w:r>
      <w:r w:rsidR="00AC5390">
        <w:t xml:space="preserve"> quantile </w:t>
      </w:r>
      <w:r w:rsidR="0051468B">
        <w:t xml:space="preserve">(τ = 0.99) </w:t>
      </w:r>
      <w:r w:rsidR="00AC5390">
        <w:t xml:space="preserve">to model </w:t>
      </w:r>
      <w:r w:rsidR="00AC5390" w:rsidRPr="00AC5390">
        <w:rPr>
          <w:i/>
        </w:rPr>
        <w:t>W</w:t>
      </w:r>
      <w:r w:rsidR="00811EEA">
        <w:rPr>
          <w:vertAlign w:val="subscript"/>
        </w:rPr>
        <w:t>S</w:t>
      </w:r>
      <w:r w:rsidR="00AC5390" w:rsidRPr="00D72727">
        <w:rPr>
          <w:vertAlign w:val="subscript"/>
        </w:rPr>
        <w:t>t</w:t>
      </w:r>
      <w:r w:rsidR="00AC5390">
        <w:t xml:space="preserve"> because the ordinary least squares “best fit” l</w:t>
      </w:r>
      <w:r w:rsidR="00F20D67">
        <w:t xml:space="preserve">ine </w:t>
      </w:r>
      <w:r w:rsidR="00AC5390">
        <w:t xml:space="preserve">was lower than the actual values in many </w:t>
      </w:r>
      <w:r w:rsidR="00F20D67">
        <w:t>cases</w:t>
      </w:r>
      <w:r w:rsidR="00DA645A">
        <w:t>, thus returning estimated maximum stomach contents values that were less than the observed values</w:t>
      </w:r>
      <w:r w:rsidR="00F20D67">
        <w:t>. Q</w:t>
      </w:r>
      <w:r w:rsidR="000B4671">
        <w:t xml:space="preserve">uantile regression can estimate the functional relationships </w:t>
      </w:r>
      <w:r w:rsidR="000B4671">
        <w:lastRenderedPageBreak/>
        <w:t xml:space="preserve">between variables for any portions of a distribution (Koenker and Basset 1978; Cade and </w:t>
      </w:r>
      <w:smartTag w:uri="urn:schemas-microsoft-com:office:smarttags" w:element="time">
        <w:smartTagPr>
          <w:attr w:name="Hour" w:val="12"/>
          <w:attr w:name="Minute" w:val="0"/>
        </w:smartTagPr>
        <w:r w:rsidR="000B4671">
          <w:t>Noon</w:t>
        </w:r>
      </w:smartTag>
      <w:r w:rsidR="000B4671">
        <w:t xml:space="preserve"> 2003). </w:t>
      </w:r>
      <w:r w:rsidR="00AC5390">
        <w:t xml:space="preserve">We used the rq() function in the “quantreg” package (Koenker 2017) in R 3.3.3 (R Development Core Team 2017) to </w:t>
      </w:r>
      <w:r w:rsidR="00F20D67">
        <w:t xml:space="preserve">model of </w:t>
      </w:r>
      <w:r w:rsidR="00F20D67" w:rsidRPr="00F20D67">
        <w:rPr>
          <w:i/>
        </w:rPr>
        <w:t>W</w:t>
      </w:r>
      <w:r w:rsidR="00F20D67" w:rsidRPr="00F20D67">
        <w:rPr>
          <w:vertAlign w:val="subscript"/>
        </w:rPr>
        <w:t>St</w:t>
      </w:r>
      <w:r w:rsidR="00F20D67">
        <w:t xml:space="preserve"> as a function of </w:t>
      </w:r>
      <w:r w:rsidR="00F20D67" w:rsidRPr="00F20D67">
        <w:rPr>
          <w:i/>
        </w:rPr>
        <w:t>W</w:t>
      </w:r>
      <w:r w:rsidR="00F20D67" w:rsidRPr="00F20D67">
        <w:rPr>
          <w:vertAlign w:val="subscript"/>
        </w:rPr>
        <w:t>E</w:t>
      </w:r>
      <w:r w:rsidR="005846B5">
        <w:rPr>
          <w:vertAlign w:val="subscript"/>
        </w:rPr>
        <w:t xml:space="preserve"> </w:t>
      </w:r>
      <w:r w:rsidR="005846B5">
        <w:t>at τ = 0.99</w:t>
      </w:r>
      <w:r w:rsidR="00C6674A">
        <w:t xml:space="preserve">. </w:t>
      </w:r>
      <w:r w:rsidR="00A91A4A">
        <w:t>T</w:t>
      </w:r>
      <w:r w:rsidR="004373D6">
        <w:t>o evaluate goodness of fit, we used R</w:t>
      </w:r>
      <w:r w:rsidR="004373D6" w:rsidRPr="004373D6">
        <w:rPr>
          <w:vertAlign w:val="superscript"/>
        </w:rPr>
        <w:t>1</w:t>
      </w:r>
      <w:r w:rsidR="004373D6">
        <w:t xml:space="preserve"> for quantile regressions (Koenker and Machado 1999).</w:t>
      </w:r>
      <w:r w:rsidR="00B75AF5">
        <w:t xml:space="preserve"> R</w:t>
      </w:r>
      <w:r w:rsidR="00B75AF5" w:rsidRPr="00B75AF5">
        <w:rPr>
          <w:vertAlign w:val="superscript"/>
        </w:rPr>
        <w:t>1</w:t>
      </w:r>
      <w:r w:rsidR="00B75AF5">
        <w:t xml:space="preserve"> is a local measure of goodness of fit at a given quantile </w:t>
      </w:r>
      <w:r w:rsidR="0028536A">
        <w:t>and can be interpreted similar to R</w:t>
      </w:r>
      <w:r w:rsidR="0028536A" w:rsidRPr="0028536A">
        <w:rPr>
          <w:vertAlign w:val="superscript"/>
        </w:rPr>
        <w:t>2</w:t>
      </w:r>
      <w:r w:rsidR="0028536A">
        <w:t xml:space="preserve"> from ordinary least squares regression </w:t>
      </w:r>
      <w:r w:rsidR="00B75AF5">
        <w:t xml:space="preserve">(Koenker and Machado 1999). </w:t>
      </w:r>
      <w:r w:rsidR="00244DE4" w:rsidRPr="00F20D67">
        <w:t>We</w:t>
      </w:r>
      <w:r w:rsidR="00244DE4">
        <w:t xml:space="preserve"> estimated </w:t>
      </w:r>
      <w:r w:rsidR="00F20D67" w:rsidRPr="00562F94">
        <w:rPr>
          <w:i/>
        </w:rPr>
        <w:t>W</w:t>
      </w:r>
      <w:r w:rsidR="00F20D67" w:rsidRPr="00562F94">
        <w:rPr>
          <w:vertAlign w:val="subscript"/>
        </w:rPr>
        <w:t>StMax</w:t>
      </w:r>
      <w:r w:rsidR="00244DE4">
        <w:t xml:space="preserve"> of each individual with the </w:t>
      </w:r>
      <w:r w:rsidR="00BC67A6">
        <w:t>quantile</w:t>
      </w:r>
      <w:r w:rsidR="00244DE4">
        <w:t xml:space="preserve"> regression lines</w:t>
      </w:r>
      <w:r w:rsidR="007F19E6">
        <w:t xml:space="preserve"> </w:t>
      </w:r>
      <w:r w:rsidR="00BC67A6">
        <w:t>for both</w:t>
      </w:r>
      <w:r w:rsidR="007F19E6">
        <w:t xml:space="preserve"> species</w:t>
      </w:r>
      <w:r w:rsidR="00244DE4">
        <w:t>. We then calculated</w:t>
      </w:r>
      <w:r w:rsidR="003673A7">
        <w:t xml:space="preserve"> </w:t>
      </w:r>
      <w:r w:rsidR="00562F94" w:rsidRPr="003673A7">
        <w:rPr>
          <w:i/>
          <w:iCs/>
        </w:rPr>
        <w:t>W</w:t>
      </w:r>
      <w:r w:rsidR="00562F94" w:rsidRPr="003673A7">
        <w:rPr>
          <w:i/>
          <w:iCs/>
          <w:vertAlign w:val="subscript"/>
        </w:rPr>
        <w:t>r</w:t>
      </w:r>
      <w:r w:rsidR="00562F94" w:rsidRPr="003673A7">
        <w:rPr>
          <w:vertAlign w:val="subscript"/>
        </w:rPr>
        <w:t>M</w:t>
      </w:r>
      <w:r w:rsidR="00562F94">
        <w:rPr>
          <w:vertAlign w:val="subscript"/>
        </w:rPr>
        <w:t xml:space="preserve">ax </w:t>
      </w:r>
      <w:r w:rsidR="00244DE4">
        <w:t xml:space="preserve">by adding the </w:t>
      </w:r>
      <w:r w:rsidR="00BC67A6">
        <w:t xml:space="preserve">estimated </w:t>
      </w:r>
      <w:r w:rsidR="00244DE4">
        <w:t xml:space="preserve">maximum stomach contents weight (g) to the </w:t>
      </w:r>
      <w:r w:rsidR="007F19E6">
        <w:t xml:space="preserve">total </w:t>
      </w:r>
      <w:r w:rsidR="00562F94">
        <w:t xml:space="preserve">empty </w:t>
      </w:r>
      <w:r w:rsidR="007F19E6">
        <w:t>weight of each individual</w:t>
      </w:r>
      <w:r w:rsidR="00562F94">
        <w:t xml:space="preserve"> (</w:t>
      </w:r>
      <w:r w:rsidR="00562F94" w:rsidRPr="00562F94">
        <w:rPr>
          <w:i/>
        </w:rPr>
        <w:t>W</w:t>
      </w:r>
      <w:r w:rsidR="00562F94" w:rsidRPr="00562F94">
        <w:rPr>
          <w:vertAlign w:val="subscript"/>
        </w:rPr>
        <w:t>E</w:t>
      </w:r>
      <w:r w:rsidR="00562F94">
        <w:t>)</w:t>
      </w:r>
      <w:r w:rsidR="000E641C">
        <w:t xml:space="preserve"> and calculating </w:t>
      </w:r>
      <w:r w:rsidR="000E641C" w:rsidRPr="000E641C">
        <w:rPr>
          <w:i/>
        </w:rPr>
        <w:t>W</w:t>
      </w:r>
      <w:r w:rsidR="000E641C" w:rsidRPr="000E641C">
        <w:rPr>
          <w:i/>
          <w:vertAlign w:val="subscript"/>
        </w:rPr>
        <w:t>r</w:t>
      </w:r>
      <w:r w:rsidR="000E641C">
        <w:t xml:space="preserve"> </w:t>
      </w:r>
      <w:r w:rsidR="004C752B">
        <w:t xml:space="preserve">with </w:t>
      </w:r>
      <w:r w:rsidR="000E641C">
        <w:t xml:space="preserve">the species’ </w:t>
      </w:r>
      <w:r w:rsidR="000E641C" w:rsidRPr="000E641C">
        <w:rPr>
          <w:i/>
        </w:rPr>
        <w:t>W</w:t>
      </w:r>
      <w:r w:rsidR="000E641C" w:rsidRPr="000E641C">
        <w:rPr>
          <w:i/>
          <w:vertAlign w:val="subscript"/>
        </w:rPr>
        <w:t>s</w:t>
      </w:r>
      <w:r w:rsidR="000E641C">
        <w:t xml:space="preserve"> equation</w:t>
      </w:r>
      <w:r w:rsidR="00562F94">
        <w:t xml:space="preserve">. </w:t>
      </w:r>
    </w:p>
    <w:p w14:paraId="3CBCB758" w14:textId="635F6D7D" w:rsidR="0055490D" w:rsidRDefault="00AD727C" w:rsidP="0055490D">
      <w:pPr>
        <w:spacing w:line="480" w:lineRule="auto"/>
        <w:ind w:firstLine="720"/>
      </w:pPr>
      <w:r>
        <w:t xml:space="preserve">We tested for normality of our </w:t>
      </w:r>
      <w:r w:rsidRPr="00D0424D">
        <w:rPr>
          <w:i/>
        </w:rPr>
        <w:t>W</w:t>
      </w:r>
      <w:r w:rsidRPr="00D0424D">
        <w:rPr>
          <w:i/>
          <w:vertAlign w:val="subscript"/>
        </w:rPr>
        <w:t>r</w:t>
      </w:r>
      <w:r w:rsidRPr="00D0424D">
        <w:rPr>
          <w:vertAlign w:val="subscript"/>
        </w:rPr>
        <w:t>E</w:t>
      </w:r>
      <w:r>
        <w:t xml:space="preserve">, </w:t>
      </w:r>
      <w:r w:rsidRPr="00D0424D">
        <w:rPr>
          <w:i/>
        </w:rPr>
        <w:t>W</w:t>
      </w:r>
      <w:r w:rsidRPr="00D0424D">
        <w:rPr>
          <w:i/>
          <w:vertAlign w:val="subscript"/>
        </w:rPr>
        <w:t>r</w:t>
      </w:r>
      <w:r>
        <w:t xml:space="preserve">, </w:t>
      </w:r>
      <w:r w:rsidR="00D34F49">
        <w:t xml:space="preserve">and </w:t>
      </w:r>
      <w:r w:rsidRPr="00A96EB2">
        <w:rPr>
          <w:i/>
        </w:rPr>
        <w:t>W</w:t>
      </w:r>
      <w:r w:rsidRPr="00A96EB2">
        <w:rPr>
          <w:i/>
          <w:vertAlign w:val="subscript"/>
        </w:rPr>
        <w:t>rMax</w:t>
      </w:r>
      <w:r>
        <w:t xml:space="preserve"> data by each species </w:t>
      </w:r>
      <w:r w:rsidR="004C752B">
        <w:t>×</w:t>
      </w:r>
      <w:r>
        <w:t xml:space="preserve"> population </w:t>
      </w:r>
      <w:r w:rsidR="004C752B">
        <w:t>×</w:t>
      </w:r>
      <w:r>
        <w:t xml:space="preserve"> length category with a Shapiro-Wilk test because </w:t>
      </w:r>
      <w:r w:rsidRPr="0091565D">
        <w:rPr>
          <w:i/>
        </w:rPr>
        <w:t>W</w:t>
      </w:r>
      <w:r w:rsidRPr="0091565D">
        <w:rPr>
          <w:i/>
          <w:vertAlign w:val="subscript"/>
        </w:rPr>
        <w:t>r</w:t>
      </w:r>
      <w:r>
        <w:rPr>
          <w:i/>
          <w:vertAlign w:val="subscript"/>
        </w:rPr>
        <w:t xml:space="preserve"> </w:t>
      </w:r>
      <w:r w:rsidRPr="00751853">
        <w:t>data</w:t>
      </w:r>
      <w:r>
        <w:rPr>
          <w:i/>
        </w:rPr>
        <w:t xml:space="preserve"> </w:t>
      </w:r>
      <w:r>
        <w:t xml:space="preserve">are often non-normally distributed (Brendan et al. 2003; Pope and Kruse 2007). When data were distributed non-normally, we compared differences in the median values of </w:t>
      </w:r>
      <w:r w:rsidRPr="00751853">
        <w:rPr>
          <w:i/>
        </w:rPr>
        <w:t>W</w:t>
      </w:r>
      <w:r w:rsidRPr="00751853">
        <w:rPr>
          <w:i/>
          <w:vertAlign w:val="subscript"/>
        </w:rPr>
        <w:t>r</w:t>
      </w:r>
      <w:r w:rsidRPr="00B32C9B">
        <w:rPr>
          <w:vertAlign w:val="subscript"/>
        </w:rPr>
        <w:t>E</w:t>
      </w:r>
      <w:r>
        <w:t>,</w:t>
      </w:r>
      <w:r w:rsidR="004C752B">
        <w:t xml:space="preserve"> </w:t>
      </w:r>
      <w:r w:rsidR="004C752B" w:rsidRPr="00751853">
        <w:rPr>
          <w:i/>
        </w:rPr>
        <w:t>W</w:t>
      </w:r>
      <w:r w:rsidR="004C752B" w:rsidRPr="00751853">
        <w:rPr>
          <w:i/>
          <w:vertAlign w:val="subscript"/>
        </w:rPr>
        <w:t>r</w:t>
      </w:r>
      <w:r w:rsidR="004C752B">
        <w:t xml:space="preserve">, </w:t>
      </w:r>
      <w:r w:rsidR="00D34F49">
        <w:t xml:space="preserve">and </w:t>
      </w:r>
      <w:r w:rsidRPr="00A96EB2">
        <w:rPr>
          <w:i/>
        </w:rPr>
        <w:t>W</w:t>
      </w:r>
      <w:r w:rsidRPr="00A96EB2">
        <w:rPr>
          <w:i/>
          <w:vertAlign w:val="subscript"/>
        </w:rPr>
        <w:t>r</w:t>
      </w:r>
      <w:r w:rsidRPr="00A96EB2">
        <w:rPr>
          <w:vertAlign w:val="subscript"/>
        </w:rPr>
        <w:t>Max</w:t>
      </w:r>
      <w:r>
        <w:t xml:space="preserve"> by length category and population with Wilcoxon two-sample tests (Pope and Kruse 2007). </w:t>
      </w:r>
      <w:r w:rsidR="0055490D">
        <w:t xml:space="preserve">To evaluate potential biological significance of differences among </w:t>
      </w:r>
      <w:r w:rsidR="0055490D" w:rsidRPr="00D807A0">
        <w:rPr>
          <w:i/>
        </w:rPr>
        <w:t>W</w:t>
      </w:r>
      <w:r w:rsidR="0055490D" w:rsidRPr="00D807A0">
        <w:rPr>
          <w:i/>
          <w:vertAlign w:val="subscript"/>
        </w:rPr>
        <w:t>r</w:t>
      </w:r>
      <w:r w:rsidR="0055490D" w:rsidRPr="00D807A0">
        <w:rPr>
          <w:vertAlign w:val="subscript"/>
        </w:rPr>
        <w:t>E</w:t>
      </w:r>
      <w:r w:rsidR="0055490D">
        <w:t xml:space="preserve">, </w:t>
      </w:r>
      <w:r w:rsidR="004C752B" w:rsidRPr="00406161">
        <w:rPr>
          <w:i/>
        </w:rPr>
        <w:t>W</w:t>
      </w:r>
      <w:r w:rsidR="004C752B" w:rsidRPr="00406161">
        <w:rPr>
          <w:i/>
          <w:vertAlign w:val="subscript"/>
        </w:rPr>
        <w:t>r</w:t>
      </w:r>
      <w:r w:rsidR="004C752B">
        <w:t xml:space="preserve">, </w:t>
      </w:r>
      <w:r w:rsidR="0055490D">
        <w:t xml:space="preserve">and </w:t>
      </w:r>
      <w:r w:rsidR="0055490D" w:rsidRPr="00D807A0">
        <w:rPr>
          <w:i/>
        </w:rPr>
        <w:t>W</w:t>
      </w:r>
      <w:r w:rsidR="0055490D" w:rsidRPr="00D807A0">
        <w:rPr>
          <w:i/>
          <w:vertAlign w:val="subscript"/>
        </w:rPr>
        <w:t>r</w:t>
      </w:r>
      <w:r w:rsidR="0055490D" w:rsidRPr="00D807A0">
        <w:rPr>
          <w:vertAlign w:val="subscript"/>
        </w:rPr>
        <w:t>M</w:t>
      </w:r>
      <w:r w:rsidR="0055490D">
        <w:rPr>
          <w:vertAlign w:val="subscript"/>
        </w:rPr>
        <w:t xml:space="preserve">ax </w:t>
      </w:r>
      <w:r w:rsidR="0055490D">
        <w:t xml:space="preserve">values within a length category, we calculated the percent difference between calculated values of relative weight using the equation </w:t>
      </w:r>
    </w:p>
    <w:p w14:paraId="2ED27320" w14:textId="77777777" w:rsidR="0055490D" w:rsidRDefault="0055490D" w:rsidP="0055490D">
      <w:pPr>
        <w:spacing w:line="480" w:lineRule="auto"/>
        <w:ind w:firstLine="720"/>
        <w:jc w:val="center"/>
      </w:pPr>
      <w:r w:rsidRPr="00406161">
        <w:rPr>
          <w:position w:val="-30"/>
        </w:rPr>
        <w:object w:dxaOrig="1180" w:dyaOrig="700" w14:anchorId="1F19D2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25pt" o:ole="">
            <v:imagedata r:id="rId7" o:title=""/>
          </v:shape>
          <o:OLEObject Type="Embed" ProgID="Equation.3" ShapeID="_x0000_i1025" DrawAspect="Content" ObjectID="_1581855981" r:id="rId8"/>
        </w:object>
      </w:r>
      <w:r>
        <w:t>,</w:t>
      </w:r>
    </w:p>
    <w:p w14:paraId="3484FD49" w14:textId="268349E1" w:rsidR="00AD727C" w:rsidRPr="0091565D" w:rsidRDefault="0055490D" w:rsidP="000304B4">
      <w:pPr>
        <w:spacing w:line="480" w:lineRule="auto"/>
      </w:pPr>
      <w:r>
        <w:t xml:space="preserve">where </w:t>
      </w:r>
      <w:r w:rsidRPr="00406161">
        <w:rPr>
          <w:i/>
        </w:rPr>
        <w:t>z</w:t>
      </w:r>
      <w:r>
        <w:t xml:space="preserve"> = the experimental value (i.e., </w:t>
      </w:r>
      <w:r w:rsidRPr="00B4150E">
        <w:rPr>
          <w:i/>
        </w:rPr>
        <w:t>W</w:t>
      </w:r>
      <w:r w:rsidRPr="00B4150E">
        <w:rPr>
          <w:i/>
          <w:vertAlign w:val="subscript"/>
        </w:rPr>
        <w:t>r</w:t>
      </w:r>
      <w:r w:rsidRPr="00B4150E">
        <w:rPr>
          <w:vertAlign w:val="subscript"/>
        </w:rPr>
        <w:t>E</w:t>
      </w:r>
      <w:r w:rsidRPr="0092123F">
        <w:t>,</w:t>
      </w:r>
      <w:r>
        <w:t xml:space="preserve"> </w:t>
      </w:r>
      <w:r w:rsidRPr="00B4150E">
        <w:rPr>
          <w:i/>
        </w:rPr>
        <w:t>W</w:t>
      </w:r>
      <w:r w:rsidRPr="00B4150E">
        <w:rPr>
          <w:i/>
          <w:vertAlign w:val="subscript"/>
        </w:rPr>
        <w:t>r</w:t>
      </w:r>
      <w:r w:rsidRPr="0092123F">
        <w:rPr>
          <w:i/>
        </w:rPr>
        <w:t>,</w:t>
      </w:r>
      <w:r>
        <w:rPr>
          <w:i/>
        </w:rPr>
        <w:t xml:space="preserve"> </w:t>
      </w:r>
      <w:r w:rsidRPr="00562F94">
        <w:rPr>
          <w:i/>
          <w:iCs/>
        </w:rPr>
        <w:t>W</w:t>
      </w:r>
      <w:r w:rsidRPr="00562F94">
        <w:rPr>
          <w:i/>
          <w:iCs/>
          <w:vertAlign w:val="subscript"/>
        </w:rPr>
        <w:t>r</w:t>
      </w:r>
      <w:r w:rsidRPr="00562F94">
        <w:rPr>
          <w:iCs/>
          <w:vertAlign w:val="subscript"/>
        </w:rPr>
        <w:t>Max</w:t>
      </w:r>
      <w:r>
        <w:t xml:space="preserve">) and </w:t>
      </w:r>
      <w:r w:rsidRPr="00406161">
        <w:rPr>
          <w:i/>
        </w:rPr>
        <w:t>z</w:t>
      </w:r>
      <w:r w:rsidRPr="00406161">
        <w:rPr>
          <w:vertAlign w:val="subscript"/>
        </w:rPr>
        <w:t>1</w:t>
      </w:r>
      <w:r>
        <w:t xml:space="preserve"> = the observed value (</w:t>
      </w:r>
      <w:r w:rsidRPr="00B4150E">
        <w:rPr>
          <w:i/>
        </w:rPr>
        <w:t>W</w:t>
      </w:r>
      <w:r w:rsidRPr="00B4150E">
        <w:rPr>
          <w:i/>
          <w:vertAlign w:val="subscript"/>
        </w:rPr>
        <w:t>r</w:t>
      </w:r>
      <w:r>
        <w:rPr>
          <w:i/>
          <w:vertAlign w:val="subscript"/>
        </w:rPr>
        <w:t xml:space="preserve">, </w:t>
      </w:r>
      <w:r w:rsidRPr="00B4150E">
        <w:rPr>
          <w:i/>
        </w:rPr>
        <w:t>W</w:t>
      </w:r>
      <w:r w:rsidRPr="00B4150E">
        <w:rPr>
          <w:i/>
          <w:vertAlign w:val="subscript"/>
        </w:rPr>
        <w:t>r</w:t>
      </w:r>
      <w:r w:rsidR="004C752B" w:rsidRPr="004C752B">
        <w:rPr>
          <w:vertAlign w:val="subscript"/>
        </w:rPr>
        <w:t>E</w:t>
      </w:r>
      <w:r w:rsidRPr="0092123F">
        <w:rPr>
          <w:i/>
        </w:rPr>
        <w:t>,</w:t>
      </w:r>
      <w:r>
        <w:rPr>
          <w:i/>
        </w:rPr>
        <w:t xml:space="preserve"> W</w:t>
      </w:r>
      <w:r w:rsidRPr="00562F94">
        <w:rPr>
          <w:i/>
          <w:vertAlign w:val="subscript"/>
        </w:rPr>
        <w:t>rMax</w:t>
      </w:r>
      <w:r>
        <w:t xml:space="preserve">), depending on the comparison made. </w:t>
      </w:r>
      <w:r w:rsidR="00AD727C" w:rsidRPr="00406161">
        <w:t>Alpha</w:t>
      </w:r>
      <w:r w:rsidR="00AD727C">
        <w:t xml:space="preserve"> for all statistical tests was set equal to 0.05. </w:t>
      </w:r>
      <w:r w:rsidR="00811EEA">
        <w:t>All s</w:t>
      </w:r>
      <w:r w:rsidR="00AD727C">
        <w:t>tatistical analyses were conducted using R version 3.3.</w:t>
      </w:r>
      <w:r w:rsidR="00D34F49">
        <w:t>3</w:t>
      </w:r>
      <w:r w:rsidR="00AD727C">
        <w:t xml:space="preserve"> (R Development Core Team 2017). </w:t>
      </w:r>
    </w:p>
    <w:p w14:paraId="3CC93053" w14:textId="4A0E7123" w:rsidR="005B1BB0" w:rsidRDefault="00C81A66">
      <w:pPr>
        <w:spacing w:line="480" w:lineRule="auto"/>
        <w:pPrChange w:id="12" w:author="S. H." w:date="2018-03-05T14:08:00Z">
          <w:pPr>
            <w:spacing w:line="480" w:lineRule="auto"/>
            <w:ind w:firstLine="720"/>
          </w:pPr>
        </w:pPrChange>
      </w:pPr>
      <w:r>
        <w:t xml:space="preserve"> </w:t>
      </w:r>
    </w:p>
    <w:p w14:paraId="0D4FADA2" w14:textId="3378887E" w:rsidR="005B1BB0" w:rsidRPr="007F19E6" w:rsidRDefault="007F19E6" w:rsidP="007F19E6">
      <w:pPr>
        <w:spacing w:line="480" w:lineRule="auto"/>
      </w:pPr>
      <w:r w:rsidRPr="007F19E6">
        <w:t>&lt;A&gt;</w:t>
      </w:r>
      <w:r w:rsidR="005B1BB0" w:rsidRPr="007F19E6">
        <w:t>Results</w:t>
      </w:r>
    </w:p>
    <w:p w14:paraId="454ED127" w14:textId="6EEF8D29" w:rsidR="000C7009" w:rsidRDefault="000C7009" w:rsidP="00F21D9F">
      <w:pPr>
        <w:spacing w:line="480" w:lineRule="auto"/>
        <w:ind w:firstLine="720"/>
      </w:pPr>
      <w:r>
        <w:lastRenderedPageBreak/>
        <w:t xml:space="preserve">We collected total length, total weight, and stomach-contents weight data from 1,133 smallmouth bass individuals from four impoundments in eastern South Dakota (Clear, </w:t>
      </w:r>
      <w:r>
        <w:rPr>
          <w:i/>
        </w:rPr>
        <w:t>n</w:t>
      </w:r>
      <w:r>
        <w:t xml:space="preserve"> = 294; Enemy Swim, </w:t>
      </w:r>
      <w:r>
        <w:rPr>
          <w:i/>
        </w:rPr>
        <w:t>n</w:t>
      </w:r>
      <w:r>
        <w:t xml:space="preserve"> = 252; Pickerel, </w:t>
      </w:r>
      <w:r>
        <w:rPr>
          <w:i/>
        </w:rPr>
        <w:t>n</w:t>
      </w:r>
      <w:r>
        <w:t xml:space="preserve"> = 296; Roy, </w:t>
      </w:r>
      <w:r>
        <w:rPr>
          <w:i/>
        </w:rPr>
        <w:t>n</w:t>
      </w:r>
      <w:r>
        <w:t xml:space="preserve"> = 289). For walleye, we collected length, total weight, and stomach-contents weight data from 953 individuals from </w:t>
      </w:r>
      <w:r w:rsidRPr="004B539F">
        <w:t>six</w:t>
      </w:r>
      <w:r>
        <w:t xml:space="preserve"> populations including impoundments in eastern South Dakota (Bitter, </w:t>
      </w:r>
      <w:r w:rsidRPr="00BE636F">
        <w:rPr>
          <w:i/>
        </w:rPr>
        <w:t>n</w:t>
      </w:r>
      <w:r>
        <w:t xml:space="preserve"> = 346; Pelican, </w:t>
      </w:r>
      <w:r>
        <w:rPr>
          <w:i/>
        </w:rPr>
        <w:t>n</w:t>
      </w:r>
      <w:r>
        <w:t xml:space="preserve"> = 62; Twin, </w:t>
      </w:r>
      <w:r>
        <w:rPr>
          <w:i/>
        </w:rPr>
        <w:t>n</w:t>
      </w:r>
      <w:r>
        <w:t xml:space="preserve"> = 23), Nebraska (Harlan Reservoir, </w:t>
      </w:r>
      <w:r w:rsidRPr="00BE636F">
        <w:rPr>
          <w:i/>
        </w:rPr>
        <w:t>n</w:t>
      </w:r>
      <w:r>
        <w:t xml:space="preserve"> = 140), Kansas (lake unknown, </w:t>
      </w:r>
      <w:r w:rsidRPr="00BE636F">
        <w:rPr>
          <w:i/>
        </w:rPr>
        <w:t>n</w:t>
      </w:r>
      <w:r>
        <w:t xml:space="preserve"> = 283), and the Missouri River upstream of Ft. Peck Reservoir in Montana (</w:t>
      </w:r>
      <w:r w:rsidRPr="00BE636F">
        <w:rPr>
          <w:i/>
        </w:rPr>
        <w:t>n</w:t>
      </w:r>
      <w:r>
        <w:t xml:space="preserve"> = 99). </w:t>
      </w:r>
      <w:r w:rsidR="006D3BF4">
        <w:t>Because these data were donated, the d</w:t>
      </w:r>
      <w:r w:rsidR="009358D8">
        <w:t xml:space="preserve">etails of </w:t>
      </w:r>
      <w:r w:rsidR="006D3BF4">
        <w:t xml:space="preserve">their </w:t>
      </w:r>
      <w:r w:rsidR="009358D8">
        <w:t>collection method and time of year of collection are unknown.</w:t>
      </w:r>
      <w:r w:rsidR="00EB77BB">
        <w:t xml:space="preserve"> We removed species × lake × length category groups that had n &lt; 3 individuals. This led to removal of 10 walleye: 1 &gt;T from Harlan Reservoir, 2 SS from Kansas, 2 SS from MO River, 2 M-T from MO River, 1 SS from Twin, and 2 P-M from Twin.</w:t>
      </w:r>
    </w:p>
    <w:p w14:paraId="44C4CC49" w14:textId="0980146A" w:rsidR="00F73B6D" w:rsidRDefault="00C1418D" w:rsidP="00F21D9F">
      <w:pPr>
        <w:spacing w:line="480" w:lineRule="auto"/>
        <w:ind w:firstLine="720"/>
      </w:pPr>
      <w:r>
        <w:t xml:space="preserve">Quantile regression of </w:t>
      </w:r>
      <w:r w:rsidRPr="004F22FA">
        <w:rPr>
          <w:i/>
        </w:rPr>
        <w:t>W</w:t>
      </w:r>
      <w:r w:rsidRPr="004F22FA">
        <w:rPr>
          <w:vertAlign w:val="subscript"/>
        </w:rPr>
        <w:t>St</w:t>
      </w:r>
      <w:r>
        <w:t xml:space="preserve"> as a function of </w:t>
      </w:r>
      <w:r w:rsidRPr="004F22FA">
        <w:rPr>
          <w:i/>
        </w:rPr>
        <w:t>W</w:t>
      </w:r>
      <w:r w:rsidRPr="004F22FA">
        <w:rPr>
          <w:vertAlign w:val="subscript"/>
        </w:rPr>
        <w:t>E</w:t>
      </w:r>
      <w:r>
        <w:t xml:space="preserve"> at the 99</w:t>
      </w:r>
      <w:r w:rsidRPr="004F22FA">
        <w:rPr>
          <w:vertAlign w:val="superscript"/>
        </w:rPr>
        <w:t>th</w:t>
      </w:r>
      <w:r>
        <w:t xml:space="preserve"> quantile provided good fits for smallmouth bass (n = 22; R</w:t>
      </w:r>
      <w:r w:rsidRPr="004F22FA">
        <w:rPr>
          <w:vertAlign w:val="superscript"/>
        </w:rPr>
        <w:t>1</w:t>
      </w:r>
      <w:r>
        <w:t xml:space="preserve"> = 0.78; Figure 1) and walleye (n = 29; R</w:t>
      </w:r>
      <w:r w:rsidRPr="004F22FA">
        <w:rPr>
          <w:vertAlign w:val="superscript"/>
        </w:rPr>
        <w:t>1</w:t>
      </w:r>
      <w:r>
        <w:t xml:space="preserve"> = 0.74; Figure 1). </w:t>
      </w:r>
      <w:r w:rsidR="00AD727C">
        <w:t xml:space="preserve">Ordinary least squares </w:t>
      </w:r>
      <w:r w:rsidR="00E94F32">
        <w:t xml:space="preserve">linear regression of </w:t>
      </w:r>
      <w:r w:rsidR="00AD727C" w:rsidRPr="004F22FA">
        <w:rPr>
          <w:i/>
        </w:rPr>
        <w:t>W</w:t>
      </w:r>
      <w:r w:rsidR="00AD727C" w:rsidRPr="004F22FA">
        <w:rPr>
          <w:vertAlign w:val="subscript"/>
        </w:rPr>
        <w:t>St</w:t>
      </w:r>
      <w:r w:rsidR="00AD727C">
        <w:t xml:space="preserve"> as a function of </w:t>
      </w:r>
      <w:r w:rsidR="00AD727C" w:rsidRPr="004F22FA">
        <w:rPr>
          <w:i/>
        </w:rPr>
        <w:t>W</w:t>
      </w:r>
      <w:r w:rsidR="00AD727C" w:rsidRPr="004F22FA">
        <w:rPr>
          <w:vertAlign w:val="subscript"/>
        </w:rPr>
        <w:t>E</w:t>
      </w:r>
      <w:r w:rsidR="009358D8">
        <w:rPr>
          <w:vertAlign w:val="subscript"/>
        </w:rPr>
        <w:t xml:space="preserve"> </w:t>
      </w:r>
      <w:r w:rsidR="00E94F32">
        <w:t xml:space="preserve">provided </w:t>
      </w:r>
      <w:r w:rsidR="00AD727C">
        <w:t xml:space="preserve">a good fit for smallmouth bass </w:t>
      </w:r>
      <w:r w:rsidR="00E94F32">
        <w:t>(</w:t>
      </w:r>
      <w:r w:rsidR="009E6432">
        <w:t xml:space="preserve">n = 22; </w:t>
      </w:r>
      <w:r w:rsidR="00E94F32">
        <w:t>R</w:t>
      </w:r>
      <w:r w:rsidR="00E94F32" w:rsidRPr="00F73B6D">
        <w:rPr>
          <w:vertAlign w:val="superscript"/>
        </w:rPr>
        <w:t>2</w:t>
      </w:r>
      <w:r w:rsidR="00E94F32">
        <w:rPr>
          <w:vertAlign w:val="superscript"/>
        </w:rPr>
        <w:t xml:space="preserve"> </w:t>
      </w:r>
      <w:r w:rsidR="00E94F32">
        <w:t>= 0.</w:t>
      </w:r>
      <w:r w:rsidR="00AD727C">
        <w:t>76</w:t>
      </w:r>
      <w:r w:rsidR="007022D1">
        <w:t xml:space="preserve">; </w:t>
      </w:r>
      <w:r w:rsidR="00E94F32">
        <w:t xml:space="preserve">Figure 1) and </w:t>
      </w:r>
      <w:r w:rsidR="00AD727C">
        <w:t xml:space="preserve">an adequate fit for </w:t>
      </w:r>
      <w:r w:rsidR="00E94F32">
        <w:t>walleye (</w:t>
      </w:r>
      <w:r w:rsidR="009E6432">
        <w:t xml:space="preserve">n = 29; </w:t>
      </w:r>
      <w:r w:rsidR="00E94F32">
        <w:t>R</w:t>
      </w:r>
      <w:r w:rsidR="00E94F32" w:rsidRPr="00F73B6D">
        <w:rPr>
          <w:vertAlign w:val="superscript"/>
        </w:rPr>
        <w:t>2</w:t>
      </w:r>
      <w:r w:rsidR="00E94F32">
        <w:t xml:space="preserve"> = 0.</w:t>
      </w:r>
      <w:r w:rsidR="00AD727C">
        <w:t>56</w:t>
      </w:r>
      <w:r w:rsidR="00E94F32">
        <w:t>; Figure 1)</w:t>
      </w:r>
      <w:r w:rsidR="00C81A66">
        <w:t>.</w:t>
      </w:r>
      <w:r w:rsidR="00AD727C">
        <w:t xml:space="preserve"> </w:t>
      </w:r>
    </w:p>
    <w:p w14:paraId="463BAB1A" w14:textId="7015D322" w:rsidR="00341790" w:rsidRDefault="005463B0" w:rsidP="005E1CA7">
      <w:pPr>
        <w:spacing w:line="480" w:lineRule="auto"/>
        <w:ind w:firstLine="720"/>
      </w:pPr>
      <w:r>
        <w:t xml:space="preserve">Shapiro-Wilk tests on </w:t>
      </w:r>
      <w:r w:rsidRPr="005463B0">
        <w:rPr>
          <w:i/>
        </w:rPr>
        <w:t>W</w:t>
      </w:r>
      <w:r w:rsidRPr="005463B0">
        <w:rPr>
          <w:i/>
          <w:vertAlign w:val="subscript"/>
        </w:rPr>
        <w:t>r</w:t>
      </w:r>
      <w:r w:rsidR="00A33C74">
        <w:t xml:space="preserve">, </w:t>
      </w:r>
      <w:r w:rsidR="00A33C74" w:rsidRPr="00A33C74">
        <w:rPr>
          <w:i/>
        </w:rPr>
        <w:t>W</w:t>
      </w:r>
      <w:r w:rsidR="00A33C74" w:rsidRPr="00B32C9B">
        <w:rPr>
          <w:i/>
          <w:vertAlign w:val="subscript"/>
        </w:rPr>
        <w:t>r</w:t>
      </w:r>
      <w:r w:rsidR="00B32C9B" w:rsidRPr="00B32C9B">
        <w:rPr>
          <w:vertAlign w:val="subscript"/>
        </w:rPr>
        <w:t>E</w:t>
      </w:r>
      <w:r w:rsidR="00A33C74">
        <w:t xml:space="preserve">, and </w:t>
      </w:r>
      <w:r w:rsidR="00A33C74" w:rsidRPr="00A33C74">
        <w:rPr>
          <w:i/>
        </w:rPr>
        <w:t>W</w:t>
      </w:r>
      <w:r w:rsidR="00A33C74" w:rsidRPr="00A33C74">
        <w:rPr>
          <w:i/>
          <w:vertAlign w:val="subscript"/>
        </w:rPr>
        <w:t>r</w:t>
      </w:r>
      <w:r w:rsidR="00A33C74" w:rsidRPr="00A33C74">
        <w:rPr>
          <w:vertAlign w:val="subscript"/>
        </w:rPr>
        <w:t>MAX</w:t>
      </w:r>
      <w:r>
        <w:t xml:space="preserve"> data indicated departures from normality for both smallm</w:t>
      </w:r>
      <w:r w:rsidR="002E076D">
        <w:t>outh bass and walleye</w:t>
      </w:r>
      <w:r w:rsidR="00C81A66">
        <w:t xml:space="preserve">. </w:t>
      </w:r>
      <w:r w:rsidR="0078336C">
        <w:t xml:space="preserve">Wilcoxon two-sample </w:t>
      </w:r>
      <w:r w:rsidR="00FA658B">
        <w:t xml:space="preserve">comparison </w:t>
      </w:r>
      <w:r w:rsidR="0078336C">
        <w:t>test</w:t>
      </w:r>
      <w:r w:rsidR="00FA658B">
        <w:t>s</w:t>
      </w:r>
      <w:r w:rsidR="0078336C">
        <w:t xml:space="preserve"> of </w:t>
      </w:r>
      <w:r w:rsidR="0078336C" w:rsidRPr="000E71D7">
        <w:rPr>
          <w:i/>
        </w:rPr>
        <w:t>W</w:t>
      </w:r>
      <w:r w:rsidR="0078336C" w:rsidRPr="000E71D7">
        <w:rPr>
          <w:i/>
          <w:vertAlign w:val="subscript"/>
        </w:rPr>
        <w:t>r</w:t>
      </w:r>
      <w:r w:rsidR="00FA658B" w:rsidRPr="00FA658B">
        <w:rPr>
          <w:vertAlign w:val="subscript"/>
        </w:rPr>
        <w:t>E</w:t>
      </w:r>
      <w:r w:rsidR="0078336C">
        <w:t xml:space="preserve"> and </w:t>
      </w:r>
      <w:r w:rsidR="0078336C" w:rsidRPr="000E71D7">
        <w:rPr>
          <w:i/>
        </w:rPr>
        <w:t>W</w:t>
      </w:r>
      <w:r w:rsidR="0078336C" w:rsidRPr="000E71D7">
        <w:rPr>
          <w:i/>
          <w:vertAlign w:val="subscript"/>
        </w:rPr>
        <w:t>r</w:t>
      </w:r>
      <w:r w:rsidR="0078336C">
        <w:t xml:space="preserve"> by length category indicated that there was no statistical difference in fish condition </w:t>
      </w:r>
      <w:r w:rsidR="004063E3">
        <w:t xml:space="preserve">between </w:t>
      </w:r>
      <w:r w:rsidR="004063E3" w:rsidRPr="004063E3">
        <w:rPr>
          <w:i/>
        </w:rPr>
        <w:t>Wr</w:t>
      </w:r>
      <w:r w:rsidR="004063E3" w:rsidRPr="004063E3">
        <w:rPr>
          <w:vertAlign w:val="subscript"/>
        </w:rPr>
        <w:t>E</w:t>
      </w:r>
      <w:r w:rsidR="004063E3">
        <w:t xml:space="preserve"> and </w:t>
      </w:r>
      <w:r w:rsidR="004063E3" w:rsidRPr="004063E3">
        <w:rPr>
          <w:i/>
        </w:rPr>
        <w:t>W</w:t>
      </w:r>
      <w:r w:rsidR="004063E3" w:rsidRPr="004063E3">
        <w:rPr>
          <w:i/>
          <w:vertAlign w:val="subscript"/>
        </w:rPr>
        <w:t>r</w:t>
      </w:r>
      <w:r w:rsidR="004063E3">
        <w:t xml:space="preserve"> </w:t>
      </w:r>
      <w:r w:rsidR="00FA658B">
        <w:t xml:space="preserve">for </w:t>
      </w:r>
      <w:r w:rsidR="0078336C">
        <w:t xml:space="preserve">smallmouth bass or walleye in either the </w:t>
      </w:r>
      <w:r w:rsidR="00E71E76">
        <w:t>SS</w:t>
      </w:r>
      <w:r w:rsidR="0078336C">
        <w:t>, S-Q, Q-P, P-M, or M-T length categories</w:t>
      </w:r>
      <w:r w:rsidR="00BE636F">
        <w:t xml:space="preserve"> (Table 1)</w:t>
      </w:r>
      <w:r w:rsidR="00C81A66">
        <w:t xml:space="preserve">. </w:t>
      </w:r>
      <w:r w:rsidR="003579DE">
        <w:t xml:space="preserve">For smallmouth bass, </w:t>
      </w:r>
      <w:r w:rsidR="007022D1">
        <w:t xml:space="preserve">Wilcoxon two-sample test comparisons of </w:t>
      </w:r>
      <w:r w:rsidR="007022D1" w:rsidRPr="007104FF">
        <w:rPr>
          <w:i/>
        </w:rPr>
        <w:t>W</w:t>
      </w:r>
      <w:r w:rsidR="007022D1" w:rsidRPr="007104FF">
        <w:rPr>
          <w:i/>
          <w:vertAlign w:val="subscript"/>
        </w:rPr>
        <w:t>r</w:t>
      </w:r>
      <w:r w:rsidR="00B32C9B" w:rsidRPr="00B32C9B">
        <w:rPr>
          <w:vertAlign w:val="subscript"/>
        </w:rPr>
        <w:t>E</w:t>
      </w:r>
      <w:r w:rsidR="007022D1">
        <w:t xml:space="preserve"> and </w:t>
      </w:r>
      <w:r w:rsidR="007022D1" w:rsidRPr="007104FF">
        <w:rPr>
          <w:i/>
        </w:rPr>
        <w:t>W</w:t>
      </w:r>
      <w:r w:rsidR="007022D1" w:rsidRPr="007104FF">
        <w:rPr>
          <w:i/>
          <w:vertAlign w:val="subscript"/>
        </w:rPr>
        <w:t>r</w:t>
      </w:r>
      <w:r w:rsidR="007022D1" w:rsidRPr="007104FF">
        <w:rPr>
          <w:vertAlign w:val="subscript"/>
        </w:rPr>
        <w:t>MAX</w:t>
      </w:r>
      <w:r w:rsidR="007022D1">
        <w:t xml:space="preserve"> indicated that there were </w:t>
      </w:r>
      <w:r w:rsidR="00A82D4F">
        <w:t>statistically significant</w:t>
      </w:r>
      <w:r w:rsidR="007022D1">
        <w:t xml:space="preserve"> differences between </w:t>
      </w:r>
      <w:r w:rsidR="007022D1" w:rsidRPr="009C5CBD">
        <w:rPr>
          <w:i/>
        </w:rPr>
        <w:t>W</w:t>
      </w:r>
      <w:r w:rsidR="007022D1" w:rsidRPr="009C5CBD">
        <w:rPr>
          <w:i/>
          <w:vertAlign w:val="subscript"/>
        </w:rPr>
        <w:t>r</w:t>
      </w:r>
      <w:r w:rsidR="00B32C9B" w:rsidRPr="00B32C9B">
        <w:rPr>
          <w:vertAlign w:val="subscript"/>
        </w:rPr>
        <w:t>E</w:t>
      </w:r>
      <w:r w:rsidR="007022D1">
        <w:t xml:space="preserve"> and </w:t>
      </w:r>
      <w:r w:rsidR="00CA6973" w:rsidRPr="009C5CBD">
        <w:rPr>
          <w:i/>
        </w:rPr>
        <w:t>W</w:t>
      </w:r>
      <w:r w:rsidR="00CA6973" w:rsidRPr="009C5CBD">
        <w:rPr>
          <w:i/>
          <w:vertAlign w:val="subscript"/>
        </w:rPr>
        <w:t>r</w:t>
      </w:r>
      <w:r w:rsidR="00CA6973" w:rsidRPr="009C5CBD">
        <w:rPr>
          <w:vertAlign w:val="subscript"/>
        </w:rPr>
        <w:t>MAX</w:t>
      </w:r>
      <w:r w:rsidR="00CA6973">
        <w:t xml:space="preserve"> in</w:t>
      </w:r>
      <w:r w:rsidR="007022D1">
        <w:t xml:space="preserve"> all five length categories (Table 1)</w:t>
      </w:r>
      <w:r w:rsidR="00C81A66">
        <w:t xml:space="preserve">. </w:t>
      </w:r>
      <w:r w:rsidR="00687C84">
        <w:t>For those comparisons that were significantly different, t</w:t>
      </w:r>
      <w:r w:rsidR="004063E3">
        <w:t xml:space="preserve">he smallest </w:t>
      </w:r>
      <w:r w:rsidR="004063E3">
        <w:lastRenderedPageBreak/>
        <w:t>percent difference was -3.42</w:t>
      </w:r>
      <w:r w:rsidR="00687C84">
        <w:t>%</w:t>
      </w:r>
      <w:r w:rsidR="004063E3">
        <w:t xml:space="preserve"> (M-T category for Roy; Table 1) representing an increase in relative weight from </w:t>
      </w:r>
      <w:r w:rsidR="004063E3" w:rsidRPr="004063E3">
        <w:rPr>
          <w:i/>
        </w:rPr>
        <w:t>W</w:t>
      </w:r>
      <w:r w:rsidR="004063E3" w:rsidRPr="004063E3">
        <w:rPr>
          <w:i/>
          <w:vertAlign w:val="subscript"/>
        </w:rPr>
        <w:t>r</w:t>
      </w:r>
      <w:r w:rsidR="004063E3" w:rsidRPr="004063E3">
        <w:rPr>
          <w:vertAlign w:val="subscript"/>
        </w:rPr>
        <w:t>E</w:t>
      </w:r>
      <w:r w:rsidR="004063E3">
        <w:t xml:space="preserve"> to </w:t>
      </w:r>
      <w:r w:rsidR="004063E3" w:rsidRPr="004063E3">
        <w:rPr>
          <w:i/>
        </w:rPr>
        <w:t>W</w:t>
      </w:r>
      <w:r w:rsidR="004063E3" w:rsidRPr="004063E3">
        <w:rPr>
          <w:i/>
          <w:vertAlign w:val="subscript"/>
        </w:rPr>
        <w:t>r</w:t>
      </w:r>
      <w:r w:rsidR="004063E3" w:rsidRPr="004063E3">
        <w:rPr>
          <w:vertAlign w:val="subscript"/>
        </w:rPr>
        <w:t>Max</w:t>
      </w:r>
      <w:r w:rsidR="004063E3">
        <w:t xml:space="preserve"> of 3 </w:t>
      </w:r>
      <w:r w:rsidR="004063E3" w:rsidRPr="004063E3">
        <w:rPr>
          <w:i/>
        </w:rPr>
        <w:t>W</w:t>
      </w:r>
      <w:r w:rsidR="004063E3" w:rsidRPr="004063E3">
        <w:rPr>
          <w:i/>
          <w:vertAlign w:val="subscript"/>
        </w:rPr>
        <w:t>r</w:t>
      </w:r>
      <w:r w:rsidR="004063E3">
        <w:t xml:space="preserve"> units (Figure 1, panel A). </w:t>
      </w:r>
      <w:r w:rsidR="000A7AA2">
        <w:t>The</w:t>
      </w:r>
      <w:r w:rsidR="004063E3">
        <w:t xml:space="preserve"> largest percent difference was -20.9% (SS category for Roy; Table 1) representing an increase in relative weight from </w:t>
      </w:r>
      <w:r w:rsidR="004063E3" w:rsidRPr="005F259F">
        <w:rPr>
          <w:i/>
        </w:rPr>
        <w:t>W</w:t>
      </w:r>
      <w:r w:rsidR="004063E3" w:rsidRPr="005F259F">
        <w:rPr>
          <w:i/>
          <w:vertAlign w:val="subscript"/>
        </w:rPr>
        <w:t>r</w:t>
      </w:r>
      <w:r w:rsidR="004063E3" w:rsidRPr="005F259F">
        <w:rPr>
          <w:vertAlign w:val="subscript"/>
        </w:rPr>
        <w:t>E</w:t>
      </w:r>
      <w:r w:rsidR="004063E3">
        <w:t xml:space="preserve"> to </w:t>
      </w:r>
      <w:r w:rsidR="004063E3" w:rsidRPr="005F259F">
        <w:rPr>
          <w:i/>
        </w:rPr>
        <w:t>W</w:t>
      </w:r>
      <w:r w:rsidR="004063E3" w:rsidRPr="005F259F">
        <w:rPr>
          <w:i/>
          <w:vertAlign w:val="subscript"/>
        </w:rPr>
        <w:t>r</w:t>
      </w:r>
      <w:r w:rsidR="004063E3" w:rsidRPr="005F259F">
        <w:rPr>
          <w:vertAlign w:val="subscript"/>
        </w:rPr>
        <w:t>Max</w:t>
      </w:r>
      <w:r w:rsidR="004063E3">
        <w:t xml:space="preserve"> of 25 </w:t>
      </w:r>
      <w:r w:rsidR="004063E3" w:rsidRPr="005F259F">
        <w:rPr>
          <w:i/>
        </w:rPr>
        <w:t>W</w:t>
      </w:r>
      <w:r w:rsidR="004063E3" w:rsidRPr="005F259F">
        <w:rPr>
          <w:i/>
          <w:vertAlign w:val="subscript"/>
        </w:rPr>
        <w:t>r</w:t>
      </w:r>
      <w:r w:rsidR="004063E3">
        <w:t xml:space="preserve"> units (Figure 1, panel A). </w:t>
      </w:r>
      <w:r w:rsidR="00341790">
        <w:t xml:space="preserve">Significant differences </w:t>
      </w:r>
      <w:r w:rsidR="00EA5182">
        <w:t xml:space="preserve">between </w:t>
      </w:r>
      <w:r w:rsidR="00341790" w:rsidRPr="00B75AF5">
        <w:rPr>
          <w:i/>
        </w:rPr>
        <w:t>W</w:t>
      </w:r>
      <w:r w:rsidR="00341790" w:rsidRPr="00B75AF5">
        <w:rPr>
          <w:i/>
          <w:vertAlign w:val="subscript"/>
        </w:rPr>
        <w:t>r</w:t>
      </w:r>
      <w:r w:rsidR="00341790">
        <w:t xml:space="preserve"> and </w:t>
      </w:r>
      <w:r w:rsidR="00341790" w:rsidRPr="00B75AF5">
        <w:rPr>
          <w:i/>
        </w:rPr>
        <w:t>W</w:t>
      </w:r>
      <w:r w:rsidR="00341790" w:rsidRPr="00B75AF5">
        <w:rPr>
          <w:i/>
          <w:vertAlign w:val="subscript"/>
        </w:rPr>
        <w:t>r</w:t>
      </w:r>
      <w:r w:rsidR="00341790" w:rsidRPr="00B75AF5">
        <w:rPr>
          <w:vertAlign w:val="subscript"/>
        </w:rPr>
        <w:t>Max</w:t>
      </w:r>
      <w:r w:rsidR="00341790">
        <w:t xml:space="preserve"> existed in every length category except the M-T category (Table 1). </w:t>
      </w:r>
      <w:r w:rsidR="00687C84">
        <w:t>For those comparisons that were significantly different, the smallest p</w:t>
      </w:r>
      <w:r w:rsidR="00341790">
        <w:t xml:space="preserve">ercent differences </w:t>
      </w:r>
      <w:r w:rsidR="00EA5182">
        <w:t xml:space="preserve">in relative weight </w:t>
      </w:r>
      <w:r w:rsidR="00341790">
        <w:t>ranged from -2.</w:t>
      </w:r>
      <w:r w:rsidR="00687C84">
        <w:t>8</w:t>
      </w:r>
      <w:r w:rsidR="00EA5182">
        <w:t>%</w:t>
      </w:r>
      <w:r w:rsidR="00341790">
        <w:t xml:space="preserve"> </w:t>
      </w:r>
      <w:r w:rsidR="00075795">
        <w:t xml:space="preserve">for the </w:t>
      </w:r>
      <w:r w:rsidR="00687C84">
        <w:t>P-M</w:t>
      </w:r>
      <w:r w:rsidR="00075795">
        <w:t xml:space="preserve"> category for </w:t>
      </w:r>
      <w:r w:rsidR="00687C84">
        <w:t>P</w:t>
      </w:r>
      <w:r w:rsidR="00075795">
        <w:t xml:space="preserve">ickerel (Table 1) translating </w:t>
      </w:r>
      <w:r w:rsidR="00687C84">
        <w:t xml:space="preserve">to an increase </w:t>
      </w:r>
      <w:r w:rsidR="00176CB7">
        <w:t xml:space="preserve">from </w:t>
      </w:r>
      <w:r w:rsidR="00687C84">
        <w:t xml:space="preserve">Wr to </w:t>
      </w:r>
      <w:r w:rsidR="00176CB7" w:rsidRPr="00176CB7">
        <w:rPr>
          <w:i/>
        </w:rPr>
        <w:t>W</w:t>
      </w:r>
      <w:r w:rsidR="00176CB7" w:rsidRPr="00176CB7">
        <w:rPr>
          <w:i/>
          <w:vertAlign w:val="subscript"/>
        </w:rPr>
        <w:t>r</w:t>
      </w:r>
      <w:r w:rsidR="00176CB7" w:rsidRPr="00176CB7">
        <w:rPr>
          <w:vertAlign w:val="subscript"/>
        </w:rPr>
        <w:t>Max</w:t>
      </w:r>
      <w:r w:rsidR="00176CB7">
        <w:t xml:space="preserve"> </w:t>
      </w:r>
      <w:r w:rsidR="00687C84">
        <w:t>of</w:t>
      </w:r>
      <w:r w:rsidR="00176CB7">
        <w:t xml:space="preserve"> 2 </w:t>
      </w:r>
      <w:r w:rsidR="00176CB7" w:rsidRPr="00176CB7">
        <w:rPr>
          <w:i/>
        </w:rPr>
        <w:t>W</w:t>
      </w:r>
      <w:r w:rsidR="00176CB7" w:rsidRPr="00176CB7">
        <w:rPr>
          <w:i/>
          <w:vertAlign w:val="subscript"/>
        </w:rPr>
        <w:t>r</w:t>
      </w:r>
      <w:r w:rsidR="00176CB7">
        <w:t xml:space="preserve"> units </w:t>
      </w:r>
      <w:r w:rsidR="00341790">
        <w:t>(</w:t>
      </w:r>
      <w:r w:rsidR="00075795">
        <w:t>Figure 1, panel A</w:t>
      </w:r>
      <w:r w:rsidR="00341790">
        <w:t>)</w:t>
      </w:r>
      <w:r w:rsidR="00687C84">
        <w:t xml:space="preserve">. The largest percent difference of </w:t>
      </w:r>
      <w:r w:rsidR="00341790">
        <w:t>-18.7</w:t>
      </w:r>
      <w:r w:rsidR="00EA5182">
        <w:t>%</w:t>
      </w:r>
      <w:r w:rsidR="00075795">
        <w:t xml:space="preserve"> </w:t>
      </w:r>
      <w:r w:rsidR="00687C84">
        <w:t xml:space="preserve">was in the </w:t>
      </w:r>
      <w:r w:rsidR="00075795">
        <w:t>SS category for Roy (Table 1)</w:t>
      </w:r>
      <w:r w:rsidR="00176CB7">
        <w:t xml:space="preserve">, </w:t>
      </w:r>
      <w:r w:rsidR="00687C84">
        <w:t xml:space="preserve">which represented </w:t>
      </w:r>
      <w:r w:rsidR="00176CB7">
        <w:t>a</w:t>
      </w:r>
      <w:r w:rsidR="00687C84">
        <w:t>n increase fr</w:t>
      </w:r>
      <w:bookmarkStart w:id="13" w:name="_GoBack"/>
      <w:bookmarkEnd w:id="13"/>
      <w:r w:rsidR="00687C84">
        <w:t xml:space="preserve">om </w:t>
      </w:r>
      <w:r w:rsidR="00687C84" w:rsidRPr="00687C84">
        <w:rPr>
          <w:i/>
        </w:rPr>
        <w:t>W</w:t>
      </w:r>
      <w:r w:rsidR="00687C84" w:rsidRPr="00687C84">
        <w:rPr>
          <w:i/>
          <w:vertAlign w:val="subscript"/>
        </w:rPr>
        <w:t>r</w:t>
      </w:r>
      <w:r w:rsidR="00687C84">
        <w:t xml:space="preserve"> to </w:t>
      </w:r>
      <w:r w:rsidR="00687C84" w:rsidRPr="00687C84">
        <w:rPr>
          <w:i/>
        </w:rPr>
        <w:t>W</w:t>
      </w:r>
      <w:r w:rsidR="00687C84" w:rsidRPr="00687C84">
        <w:rPr>
          <w:i/>
          <w:vertAlign w:val="subscript"/>
        </w:rPr>
        <w:t>r</w:t>
      </w:r>
      <w:r w:rsidR="00687C84" w:rsidRPr="00687C84">
        <w:rPr>
          <w:vertAlign w:val="subscript"/>
        </w:rPr>
        <w:t>Max</w:t>
      </w:r>
      <w:r w:rsidR="00176CB7">
        <w:t xml:space="preserve"> of 23 </w:t>
      </w:r>
      <w:r w:rsidR="00176CB7" w:rsidRPr="00176CB7">
        <w:rPr>
          <w:i/>
        </w:rPr>
        <w:t>W</w:t>
      </w:r>
      <w:r w:rsidR="00176CB7" w:rsidRPr="00176CB7">
        <w:rPr>
          <w:i/>
          <w:vertAlign w:val="subscript"/>
        </w:rPr>
        <w:t>r</w:t>
      </w:r>
      <w:r w:rsidR="00176CB7">
        <w:t xml:space="preserve"> units </w:t>
      </w:r>
      <w:r w:rsidR="00341790">
        <w:t>(</w:t>
      </w:r>
      <w:r w:rsidR="00E017B6">
        <w:t>Figure 1</w:t>
      </w:r>
      <w:r w:rsidR="00FA011D">
        <w:t>, panel A</w:t>
      </w:r>
      <w:r w:rsidR="00341790">
        <w:t xml:space="preserve">). </w:t>
      </w:r>
    </w:p>
    <w:p w14:paraId="5B55892E" w14:textId="42E698EF" w:rsidR="00F85910" w:rsidRDefault="002E076D">
      <w:pPr>
        <w:spacing w:line="480" w:lineRule="auto"/>
        <w:ind w:firstLine="720"/>
      </w:pPr>
      <w:r>
        <w:t xml:space="preserve">For walleye, </w:t>
      </w:r>
      <w:r w:rsidR="005A6A4A">
        <w:t xml:space="preserve">Wilcoxon two-sample comparison tests indicated that there were statistically significant differences between </w:t>
      </w:r>
      <w:r w:rsidRPr="003B7ACB">
        <w:rPr>
          <w:i/>
        </w:rPr>
        <w:t>W</w:t>
      </w:r>
      <w:r w:rsidRPr="003B7ACB">
        <w:rPr>
          <w:i/>
          <w:vertAlign w:val="subscript"/>
        </w:rPr>
        <w:t>r</w:t>
      </w:r>
      <w:r w:rsidR="00B32C9B" w:rsidRPr="00B32C9B">
        <w:rPr>
          <w:vertAlign w:val="subscript"/>
        </w:rPr>
        <w:t>E</w:t>
      </w:r>
      <w:r>
        <w:t xml:space="preserve"> </w:t>
      </w:r>
      <w:r w:rsidR="005A6A4A">
        <w:t xml:space="preserve">and </w:t>
      </w:r>
      <w:r w:rsidR="005A6A4A" w:rsidRPr="007A11BC">
        <w:rPr>
          <w:i/>
        </w:rPr>
        <w:t>W</w:t>
      </w:r>
      <w:r w:rsidR="005A6A4A" w:rsidRPr="007A11BC">
        <w:rPr>
          <w:i/>
          <w:vertAlign w:val="subscript"/>
        </w:rPr>
        <w:t>r</w:t>
      </w:r>
      <w:r w:rsidR="007A11BC" w:rsidRPr="007A11BC">
        <w:rPr>
          <w:vertAlign w:val="subscript"/>
        </w:rPr>
        <w:t>Max</w:t>
      </w:r>
      <w:r w:rsidR="005A6A4A">
        <w:t xml:space="preserve"> </w:t>
      </w:r>
      <w:r w:rsidR="00E56BBB">
        <w:t xml:space="preserve">in </w:t>
      </w:r>
      <w:r w:rsidR="005A6A4A">
        <w:t>every length category except the M-T</w:t>
      </w:r>
      <w:r>
        <w:t xml:space="preserve"> </w:t>
      </w:r>
      <w:r w:rsidR="00E56BBB">
        <w:t>length categor</w:t>
      </w:r>
      <w:r>
        <w:t>y</w:t>
      </w:r>
      <w:r w:rsidR="003B7ACB">
        <w:t xml:space="preserve"> (Table 1)</w:t>
      </w:r>
      <w:r w:rsidR="00C81A66">
        <w:t xml:space="preserve">. </w:t>
      </w:r>
      <w:r w:rsidR="00426635">
        <w:t>For those comparisons that were significantly different, t</w:t>
      </w:r>
      <w:r w:rsidR="005A6A4A">
        <w:t xml:space="preserve">he smallest percent difference between </w:t>
      </w:r>
      <w:r w:rsidR="005A6A4A" w:rsidRPr="00B3114B">
        <w:rPr>
          <w:i/>
        </w:rPr>
        <w:t>W</w:t>
      </w:r>
      <w:r w:rsidR="005A6A4A" w:rsidRPr="00B3114B">
        <w:rPr>
          <w:i/>
          <w:vertAlign w:val="subscript"/>
        </w:rPr>
        <w:t>r</w:t>
      </w:r>
      <w:r w:rsidR="005A6A4A" w:rsidRPr="00B3114B">
        <w:rPr>
          <w:vertAlign w:val="subscript"/>
        </w:rPr>
        <w:t>E</w:t>
      </w:r>
      <w:r w:rsidR="005A6A4A">
        <w:t xml:space="preserve"> and </w:t>
      </w:r>
      <w:r w:rsidR="005A6A4A" w:rsidRPr="00B3114B">
        <w:rPr>
          <w:i/>
        </w:rPr>
        <w:t>W</w:t>
      </w:r>
      <w:r w:rsidR="005A6A4A" w:rsidRPr="00B3114B">
        <w:rPr>
          <w:i/>
          <w:vertAlign w:val="subscript"/>
        </w:rPr>
        <w:t>r</w:t>
      </w:r>
      <w:r w:rsidR="005A6A4A" w:rsidRPr="00B3114B">
        <w:rPr>
          <w:vertAlign w:val="subscript"/>
        </w:rPr>
        <w:t>Max</w:t>
      </w:r>
      <w:r w:rsidR="005A6A4A">
        <w:t xml:space="preserve"> was -</w:t>
      </w:r>
      <w:r w:rsidR="00CA1AFD">
        <w:t>4.68</w:t>
      </w:r>
      <w:r w:rsidR="005A6A4A">
        <w:t>% (</w:t>
      </w:r>
      <w:r w:rsidR="00CA1AFD">
        <w:t>P-M</w:t>
      </w:r>
      <w:r w:rsidR="005A6A4A">
        <w:t xml:space="preserve"> category for </w:t>
      </w:r>
      <w:r w:rsidR="00CA1AFD">
        <w:t>Harlan Reservoir</w:t>
      </w:r>
      <w:r w:rsidR="005A6A4A">
        <w:t xml:space="preserve">; Table 1) representing an increase in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4</w:t>
      </w:r>
      <w:r w:rsidR="005A6A4A">
        <w:t xml:space="preserve"> </w:t>
      </w:r>
      <w:r w:rsidR="005A6A4A" w:rsidRPr="005A6A4A">
        <w:rPr>
          <w:i/>
        </w:rPr>
        <w:t>W</w:t>
      </w:r>
      <w:r w:rsidR="005A6A4A" w:rsidRPr="005A6A4A">
        <w:rPr>
          <w:i/>
          <w:vertAlign w:val="subscript"/>
        </w:rPr>
        <w:t>r</w:t>
      </w:r>
      <w:r w:rsidR="005A6A4A">
        <w:t xml:space="preserve"> units (Figure 1, panel B). The largest percent difference between </w:t>
      </w:r>
      <w:r w:rsidR="005A6A4A" w:rsidRPr="005A6A4A">
        <w:rPr>
          <w:i/>
        </w:rPr>
        <w:t>W</w:t>
      </w:r>
      <w:r w:rsidR="005A6A4A" w:rsidRPr="005A6A4A">
        <w:rPr>
          <w:i/>
          <w:vertAlign w:val="subscript"/>
        </w:rPr>
        <w:t>r</w:t>
      </w:r>
      <w:r w:rsidR="005A6A4A" w:rsidRPr="005A6A4A">
        <w:rPr>
          <w:vertAlign w:val="subscript"/>
        </w:rPr>
        <w:t>E</w:t>
      </w:r>
      <w:r w:rsidR="005A6A4A">
        <w:t xml:space="preserve"> and </w:t>
      </w:r>
      <w:r w:rsidR="005A6A4A" w:rsidRPr="005A6A4A">
        <w:rPr>
          <w:i/>
        </w:rPr>
        <w:t>W</w:t>
      </w:r>
      <w:r w:rsidR="005A6A4A" w:rsidRPr="005A6A4A">
        <w:rPr>
          <w:i/>
          <w:vertAlign w:val="subscript"/>
        </w:rPr>
        <w:t>r</w:t>
      </w:r>
      <w:r w:rsidR="005A6A4A" w:rsidRPr="005A6A4A">
        <w:rPr>
          <w:vertAlign w:val="subscript"/>
        </w:rPr>
        <w:t>Max</w:t>
      </w:r>
      <w:r w:rsidR="005A6A4A">
        <w:t xml:space="preserve"> was -</w:t>
      </w:r>
      <w:r w:rsidR="00CA1AFD">
        <w:t>11.7</w:t>
      </w:r>
      <w:r w:rsidR="005A6A4A">
        <w:t>% (</w:t>
      </w:r>
      <w:r w:rsidR="00CA1AFD">
        <w:t>SS</w:t>
      </w:r>
      <w:r w:rsidR="005A6A4A">
        <w:t xml:space="preserve"> category for </w:t>
      </w:r>
      <w:r w:rsidR="00CA1AFD">
        <w:t>Pelican</w:t>
      </w:r>
      <w:r w:rsidR="005A6A4A">
        <w:t xml:space="preserve">; Table 1), representing an increase relative weight from </w:t>
      </w:r>
      <w:r w:rsidR="005A6A4A" w:rsidRPr="005A6A4A">
        <w:rPr>
          <w:i/>
        </w:rPr>
        <w:t>W</w:t>
      </w:r>
      <w:r w:rsidR="005A6A4A" w:rsidRPr="005A6A4A">
        <w:rPr>
          <w:i/>
          <w:vertAlign w:val="subscript"/>
        </w:rPr>
        <w:t>r</w:t>
      </w:r>
      <w:r w:rsidR="005A6A4A" w:rsidRPr="005A6A4A">
        <w:rPr>
          <w:vertAlign w:val="subscript"/>
        </w:rPr>
        <w:t>E</w:t>
      </w:r>
      <w:r w:rsidR="005A6A4A">
        <w:t xml:space="preserve"> to </w:t>
      </w:r>
      <w:r w:rsidR="005A6A4A" w:rsidRPr="005A6A4A">
        <w:rPr>
          <w:i/>
        </w:rPr>
        <w:t>W</w:t>
      </w:r>
      <w:r w:rsidR="005A6A4A" w:rsidRPr="005A6A4A">
        <w:rPr>
          <w:i/>
          <w:vertAlign w:val="subscript"/>
        </w:rPr>
        <w:t>r</w:t>
      </w:r>
      <w:r w:rsidR="005A6A4A" w:rsidRPr="005A6A4A">
        <w:rPr>
          <w:vertAlign w:val="subscript"/>
        </w:rPr>
        <w:t>Max</w:t>
      </w:r>
      <w:r w:rsidR="005A6A4A">
        <w:t xml:space="preserve"> of </w:t>
      </w:r>
      <w:r w:rsidR="00CA1AFD">
        <w:t>12</w:t>
      </w:r>
      <w:r w:rsidR="005A6A4A">
        <w:t xml:space="preserve"> </w:t>
      </w:r>
      <w:r w:rsidR="005A6A4A" w:rsidRPr="005A6A4A">
        <w:rPr>
          <w:i/>
        </w:rPr>
        <w:t>W</w:t>
      </w:r>
      <w:r w:rsidR="005A6A4A" w:rsidRPr="005A6A4A">
        <w:rPr>
          <w:i/>
          <w:vertAlign w:val="subscript"/>
        </w:rPr>
        <w:t>r</w:t>
      </w:r>
      <w:r w:rsidR="005A6A4A">
        <w:t xml:space="preserve"> units (Figure 1, panel B)</w:t>
      </w:r>
      <w:r w:rsidR="00CA1AFD">
        <w:t xml:space="preserve">. Significant difference between </w:t>
      </w:r>
      <w:r w:rsidR="00CA1AFD" w:rsidRPr="00075795">
        <w:rPr>
          <w:i/>
        </w:rPr>
        <w:t>W</w:t>
      </w:r>
      <w:r w:rsidR="00CA1AFD" w:rsidRPr="00075795">
        <w:rPr>
          <w:i/>
          <w:vertAlign w:val="subscript"/>
        </w:rPr>
        <w:t>r</w:t>
      </w:r>
      <w:r w:rsidR="00CA1AFD">
        <w:t xml:space="preserve"> and </w:t>
      </w:r>
      <w:r w:rsidR="00CA1AFD" w:rsidRPr="00075795">
        <w:rPr>
          <w:i/>
        </w:rPr>
        <w:t>W</w:t>
      </w:r>
      <w:r w:rsidR="00CA1AFD" w:rsidRPr="00075795">
        <w:rPr>
          <w:i/>
          <w:vertAlign w:val="subscript"/>
        </w:rPr>
        <w:t>r</w:t>
      </w:r>
      <w:r w:rsidR="00CA1AFD" w:rsidRPr="00075795">
        <w:rPr>
          <w:vertAlign w:val="subscript"/>
        </w:rPr>
        <w:t>Max</w:t>
      </w:r>
      <w:r w:rsidR="00CA1AFD">
        <w:t xml:space="preserve"> existed in every length category</w:t>
      </w:r>
      <w:r w:rsidR="00075795">
        <w:t xml:space="preserve"> except the M-T </w:t>
      </w:r>
      <w:r w:rsidR="00464B37">
        <w:t xml:space="preserve">category (Table 1). </w:t>
      </w:r>
      <w:r w:rsidR="00426635">
        <w:t>For those comparisons that were significantly different, t</w:t>
      </w:r>
      <w:r w:rsidR="00464B37">
        <w:t xml:space="preserve">he smallest percent difference between </w:t>
      </w:r>
      <w:r w:rsidR="00464B37" w:rsidRPr="00464B37">
        <w:rPr>
          <w:i/>
        </w:rPr>
        <w:t>W</w:t>
      </w:r>
      <w:r w:rsidR="00464B37" w:rsidRPr="00464B37">
        <w:rPr>
          <w:i/>
          <w:vertAlign w:val="subscript"/>
        </w:rPr>
        <w:t>r</w:t>
      </w:r>
      <w:r w:rsidR="00464B37">
        <w:t xml:space="preserve"> and </w:t>
      </w:r>
      <w:r w:rsidR="00464B37" w:rsidRPr="00464B37">
        <w:rPr>
          <w:i/>
        </w:rPr>
        <w:t>W</w:t>
      </w:r>
      <w:r w:rsidR="00464B37" w:rsidRPr="00464B37">
        <w:rPr>
          <w:i/>
          <w:vertAlign w:val="subscript"/>
        </w:rPr>
        <w:t>r</w:t>
      </w:r>
      <w:r w:rsidR="00464B37" w:rsidRPr="00464B37">
        <w:rPr>
          <w:vertAlign w:val="subscript"/>
        </w:rPr>
        <w:t>Max</w:t>
      </w:r>
      <w:r w:rsidR="00464B37">
        <w:t xml:space="preserve"> was -3.31% (S-Q category for Kansas;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3 </w:t>
      </w:r>
      <w:r w:rsidR="00464B37" w:rsidRPr="00464B37">
        <w:rPr>
          <w:i/>
        </w:rPr>
        <w:t>W</w:t>
      </w:r>
      <w:r w:rsidR="00464B37" w:rsidRPr="00464B37">
        <w:rPr>
          <w:i/>
          <w:vertAlign w:val="subscript"/>
        </w:rPr>
        <w:t>r</w:t>
      </w:r>
      <w:r w:rsidR="00464B37">
        <w:t xml:space="preserve"> units (Figure 1, panel B) while the largest percent difference was -15.6% (SS category for Bitter; Table 1) representing an increase in relative weight from </w:t>
      </w:r>
      <w:r w:rsidR="00464B37" w:rsidRPr="00464B37">
        <w:rPr>
          <w:i/>
        </w:rPr>
        <w:t>W</w:t>
      </w:r>
      <w:r w:rsidR="00464B37" w:rsidRPr="00464B37">
        <w:rPr>
          <w:i/>
          <w:vertAlign w:val="subscript"/>
        </w:rPr>
        <w:t>r</w:t>
      </w:r>
      <w:r w:rsidR="00464B37">
        <w:t xml:space="preserve"> to </w:t>
      </w:r>
      <w:r w:rsidR="00464B37" w:rsidRPr="00464B37">
        <w:rPr>
          <w:i/>
        </w:rPr>
        <w:t>W</w:t>
      </w:r>
      <w:r w:rsidR="00464B37" w:rsidRPr="00464B37">
        <w:rPr>
          <w:i/>
          <w:vertAlign w:val="subscript"/>
        </w:rPr>
        <w:t>r</w:t>
      </w:r>
      <w:r w:rsidR="00464B37" w:rsidRPr="00464B37">
        <w:rPr>
          <w:vertAlign w:val="subscript"/>
        </w:rPr>
        <w:t>Max</w:t>
      </w:r>
      <w:r w:rsidR="00464B37">
        <w:t xml:space="preserve"> of 18 </w:t>
      </w:r>
      <w:r w:rsidR="00464B37" w:rsidRPr="00464B37">
        <w:rPr>
          <w:i/>
        </w:rPr>
        <w:t>W</w:t>
      </w:r>
      <w:r w:rsidR="00464B37" w:rsidRPr="00464B37">
        <w:rPr>
          <w:i/>
          <w:vertAlign w:val="subscript"/>
        </w:rPr>
        <w:t>r</w:t>
      </w:r>
      <w:r w:rsidR="00464B37">
        <w:t xml:space="preserve"> units (Figure 1, panel B).</w:t>
      </w:r>
    </w:p>
    <w:p w14:paraId="7B7C8DBD" w14:textId="77777777" w:rsidR="00F174F7" w:rsidRPr="00B340FF" w:rsidRDefault="00F174F7" w:rsidP="00B340FF">
      <w:pPr>
        <w:spacing w:line="480" w:lineRule="auto"/>
        <w:ind w:firstLine="720"/>
      </w:pPr>
    </w:p>
    <w:p w14:paraId="7456784E" w14:textId="1DD7119D" w:rsidR="007C0890" w:rsidRPr="007F19E6" w:rsidRDefault="007F19E6" w:rsidP="007F19E6">
      <w:pPr>
        <w:spacing w:line="480" w:lineRule="auto"/>
      </w:pPr>
      <w:r>
        <w:t>&lt;A&gt;</w:t>
      </w:r>
      <w:r w:rsidR="003212F2" w:rsidRPr="007F19E6">
        <w:t>Discussion</w:t>
      </w:r>
    </w:p>
    <w:p w14:paraId="345230DD" w14:textId="075542DE" w:rsidR="004D4582" w:rsidRDefault="004D4582" w:rsidP="004B539F">
      <w:pPr>
        <w:spacing w:line="480" w:lineRule="auto"/>
        <w:ind w:firstLine="720"/>
      </w:pPr>
      <w:r>
        <w:t xml:space="preserve">The most common method </w:t>
      </w:r>
      <w:r w:rsidR="00AD5BEF">
        <w:t>of calculating</w:t>
      </w:r>
      <w:r>
        <w:t xml:space="preserve"> </w:t>
      </w:r>
      <w:r w:rsidRPr="004D4582">
        <w:rPr>
          <w:i/>
        </w:rPr>
        <w:t>W</w:t>
      </w:r>
      <w:r w:rsidRPr="004D4582">
        <w:rPr>
          <w:i/>
          <w:vertAlign w:val="subscript"/>
        </w:rPr>
        <w:t>r</w:t>
      </w:r>
      <w:r>
        <w:rPr>
          <w:i/>
          <w:vertAlign w:val="subscript"/>
        </w:rPr>
        <w:t xml:space="preserve"> </w:t>
      </w:r>
      <w:r w:rsidR="00AD5BEF">
        <w:t>includes</w:t>
      </w:r>
      <w:r w:rsidR="00A76E22">
        <w:t xml:space="preserve"> </w:t>
      </w:r>
      <w:r w:rsidR="00BA5730">
        <w:t xml:space="preserve">the </w:t>
      </w:r>
      <w:r>
        <w:t xml:space="preserve">stomach contents </w:t>
      </w:r>
      <w:r w:rsidR="00BA5730">
        <w:t>of fish</w:t>
      </w:r>
      <w:r w:rsidR="00C81A66">
        <w:t xml:space="preserve">. </w:t>
      </w:r>
      <w:r>
        <w:t>For our smallmouth bass dataset</w:t>
      </w:r>
      <w:r w:rsidR="00B207A8">
        <w:t>s</w:t>
      </w:r>
      <w:r>
        <w:t xml:space="preserve">, the differences </w:t>
      </w:r>
      <w:r w:rsidR="00B32C9B">
        <w:t>among</w:t>
      </w:r>
      <w:r>
        <w:t xml:space="preserve"> predictions of condition </w:t>
      </w:r>
      <w:r w:rsidR="00B207A8">
        <w:t xml:space="preserve">were smallest in the longer length categories and highest in the SS length category. Similarly, for our walleye datasets, differences among predictions of condition </w:t>
      </w:r>
      <w:r w:rsidR="00D629F4">
        <w:t>were</w:t>
      </w:r>
      <w:r w:rsidR="00B207A8">
        <w:t xml:space="preserve"> smallest in the longer length categories and highest in the SS category. Statistically significant differences exist when comparing </w:t>
      </w:r>
      <w:r w:rsidR="00B207A8" w:rsidRPr="00B207A8">
        <w:rPr>
          <w:i/>
        </w:rPr>
        <w:t>W</w:t>
      </w:r>
      <w:r w:rsidR="00B207A8" w:rsidRPr="00B207A8">
        <w:rPr>
          <w:i/>
          <w:vertAlign w:val="subscript"/>
        </w:rPr>
        <w:t>r</w:t>
      </w:r>
      <w:r w:rsidR="00B207A8" w:rsidRPr="00B207A8">
        <w:rPr>
          <w:vertAlign w:val="subscript"/>
        </w:rPr>
        <w:t>E</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and </w:t>
      </w:r>
      <w:r w:rsidR="00B207A8" w:rsidRPr="00B207A8">
        <w:rPr>
          <w:i/>
        </w:rPr>
        <w:t>W</w:t>
      </w:r>
      <w:r w:rsidR="00B207A8" w:rsidRPr="00B207A8">
        <w:rPr>
          <w:i/>
          <w:vertAlign w:val="subscript"/>
        </w:rPr>
        <w:t>r</w:t>
      </w:r>
      <w:r w:rsidR="00B207A8">
        <w:t xml:space="preserve"> to </w:t>
      </w:r>
      <w:r w:rsidR="00B207A8" w:rsidRPr="00B207A8">
        <w:rPr>
          <w:i/>
        </w:rPr>
        <w:t>W</w:t>
      </w:r>
      <w:r w:rsidR="00B207A8" w:rsidRPr="00B207A8">
        <w:rPr>
          <w:i/>
          <w:vertAlign w:val="subscript"/>
        </w:rPr>
        <w:t>r</w:t>
      </w:r>
      <w:r w:rsidR="00B207A8" w:rsidRPr="00B207A8">
        <w:rPr>
          <w:vertAlign w:val="subscript"/>
        </w:rPr>
        <w:t>Max</w:t>
      </w:r>
      <w:r w:rsidR="00B207A8">
        <w:t xml:space="preserve"> across all length categories except the M-T category for both species.  Given that the impact of maximum stomach contents weight on calculated relative weight is reduced to differences of only 6 </w:t>
      </w:r>
      <w:r w:rsidR="00B207A8" w:rsidRPr="00B207A8">
        <w:rPr>
          <w:i/>
        </w:rPr>
        <w:t>W</w:t>
      </w:r>
      <w:r w:rsidR="00B207A8" w:rsidRPr="00B207A8">
        <w:rPr>
          <w:i/>
          <w:vertAlign w:val="subscript"/>
        </w:rPr>
        <w:t>r</w:t>
      </w:r>
      <w:r w:rsidR="00B207A8">
        <w:t xml:space="preserve"> units in the Q-P length category and above, we believe that only in the SS length categories would there be any </w:t>
      </w:r>
      <w:r w:rsidR="00D629F4">
        <w:t>management-related</w:t>
      </w:r>
      <w:r w:rsidR="00B207A8">
        <w:t xml:space="preserve"> significant differences that would affect fisheries management</w:t>
      </w:r>
      <w:r w:rsidR="00D629F4">
        <w:t xml:space="preserve"> actions</w:t>
      </w:r>
      <w:r w:rsidR="00B207A8">
        <w:t xml:space="preserve">. </w:t>
      </w:r>
    </w:p>
    <w:p w14:paraId="502950BF" w14:textId="55995464" w:rsidR="00123909" w:rsidRDefault="004D4582" w:rsidP="00CB46B9">
      <w:pPr>
        <w:spacing w:line="480" w:lineRule="auto"/>
        <w:ind w:firstLine="720"/>
      </w:pPr>
      <w:r>
        <w:t xml:space="preserve">Relative weight is a widely used </w:t>
      </w:r>
      <w:r w:rsidR="00AE1307">
        <w:t>tool</w:t>
      </w:r>
      <w:r>
        <w:t xml:space="preserve"> to manage fish populations (Blackwell et al. 2000)</w:t>
      </w:r>
      <w:r w:rsidR="00C81A66">
        <w:t xml:space="preserve">. </w:t>
      </w:r>
      <w:r>
        <w:t xml:space="preserve">Standard weight equations have been developed for over 60 species, </w:t>
      </w:r>
      <w:r w:rsidR="00477D48">
        <w:t xml:space="preserve">many </w:t>
      </w:r>
      <w:r>
        <w:t xml:space="preserve">of which </w:t>
      </w:r>
      <w:r w:rsidR="00A33B60">
        <w:t xml:space="preserve">are </w:t>
      </w:r>
      <w:r w:rsidR="009810CB">
        <w:t xml:space="preserve">recreationally and economically important. </w:t>
      </w:r>
      <w:r w:rsidR="00AE1307">
        <w:t>Additionally</w:t>
      </w:r>
      <w:r w:rsidR="00BA5730">
        <w:t xml:space="preserve">, </w:t>
      </w:r>
      <w:r w:rsidR="00477D48">
        <w:t>some</w:t>
      </w:r>
      <w:r w:rsidR="00BA5730">
        <w:t xml:space="preserve"> </w:t>
      </w:r>
      <w:r w:rsidR="00BA5730" w:rsidRPr="00BA5730">
        <w:rPr>
          <w:i/>
        </w:rPr>
        <w:t>W</w:t>
      </w:r>
      <w:r w:rsidR="00BA5730" w:rsidRPr="00BA5730">
        <w:rPr>
          <w:i/>
          <w:vertAlign w:val="subscript"/>
        </w:rPr>
        <w:t>s</w:t>
      </w:r>
      <w:r w:rsidR="00BA5730">
        <w:t xml:space="preserve"> equations have also been developed for rare and nongame fishes (Bister et al. 2000; Richter, T. J. 2007; Rypel and Richter 2008; Ogle and Winfield 2009</w:t>
      </w:r>
      <w:r w:rsidR="004B0C2A">
        <w:t>)</w:t>
      </w:r>
      <w:r w:rsidR="00C81A66">
        <w:t xml:space="preserve">. </w:t>
      </w:r>
      <w:r w:rsidR="00A33B60">
        <w:t>F</w:t>
      </w:r>
      <w:r>
        <w:t xml:space="preserve">isheries managers rely on </w:t>
      </w:r>
      <w:r w:rsidR="00A33B60">
        <w:t xml:space="preserve">condition factors in </w:t>
      </w:r>
      <w:r w:rsidR="00AD37E9">
        <w:t xml:space="preserve">monitoring and </w:t>
      </w:r>
      <w:r w:rsidR="00A33B60">
        <w:t>managing fish populations and the result</w:t>
      </w:r>
      <w:r w:rsidR="00A76E22">
        <w:t>s herein</w:t>
      </w:r>
      <w:r w:rsidR="00A33B60">
        <w:t xml:space="preserve"> suggest that </w:t>
      </w:r>
      <w:r w:rsidR="00CB46B9">
        <w:t xml:space="preserve">although </w:t>
      </w:r>
      <w:r w:rsidR="003E105D">
        <w:t xml:space="preserve">maximum </w:t>
      </w:r>
      <w:r w:rsidR="00A33B60">
        <w:t xml:space="preserve">stomach contents increase estimates of </w:t>
      </w:r>
      <w:r w:rsidR="00A33B60" w:rsidRPr="00A33B60">
        <w:rPr>
          <w:i/>
        </w:rPr>
        <w:t>W</w:t>
      </w:r>
      <w:r w:rsidR="00A33B60" w:rsidRPr="00A33B60">
        <w:rPr>
          <w:i/>
          <w:vertAlign w:val="subscript"/>
        </w:rPr>
        <w:t>r</w:t>
      </w:r>
      <w:r w:rsidR="009810CB">
        <w:rPr>
          <w:i/>
          <w:vertAlign w:val="subscript"/>
        </w:rPr>
        <w:t xml:space="preserve"> </w:t>
      </w:r>
      <w:r w:rsidR="009810CB">
        <w:t>across</w:t>
      </w:r>
      <w:r w:rsidR="001645E9">
        <w:t xml:space="preserve"> length categories, t</w:t>
      </w:r>
      <w:r w:rsidR="00CB46B9">
        <w:t xml:space="preserve">he increase </w:t>
      </w:r>
      <w:r w:rsidR="009810CB">
        <w:t xml:space="preserve">among individuals most important to anglers </w:t>
      </w:r>
      <w:r w:rsidR="003E105D">
        <w:t xml:space="preserve">(i.e., Q-P, P-M, and M-T length categories) </w:t>
      </w:r>
      <w:r w:rsidR="00CB46B9">
        <w:t>is</w:t>
      </w:r>
      <w:r w:rsidR="00A33B60">
        <w:t xml:space="preserve"> </w:t>
      </w:r>
      <w:r w:rsidR="003E105D">
        <w:t>insignificant for management</w:t>
      </w:r>
      <w:r w:rsidR="006B05CA">
        <w:t>-</w:t>
      </w:r>
      <w:r w:rsidR="003E105D">
        <w:t>related purposes</w:t>
      </w:r>
      <w:r w:rsidR="00C81A66">
        <w:t xml:space="preserve">. </w:t>
      </w:r>
      <w:r w:rsidR="003E105D">
        <w:t>T</w:t>
      </w:r>
      <w:r w:rsidR="006B05CA">
        <w:t xml:space="preserve">hough </w:t>
      </w:r>
      <w:r w:rsidR="00AD37E9">
        <w:t>e</w:t>
      </w:r>
      <w:r w:rsidR="00F63CB1">
        <w:t xml:space="preserve">stimates of </w:t>
      </w:r>
      <w:r w:rsidR="00F63CB1" w:rsidRPr="00F63CB1">
        <w:rPr>
          <w:i/>
        </w:rPr>
        <w:t>W</w:t>
      </w:r>
      <w:r w:rsidR="00F63CB1" w:rsidRPr="00F63CB1">
        <w:rPr>
          <w:i/>
          <w:vertAlign w:val="subscript"/>
        </w:rPr>
        <w:t>r</w:t>
      </w:r>
      <w:r w:rsidR="00CB46B9" w:rsidRPr="00CB46B9">
        <w:rPr>
          <w:vertAlign w:val="subscript"/>
        </w:rPr>
        <w:t>MAX</w:t>
      </w:r>
      <w:r w:rsidR="00F63CB1">
        <w:t xml:space="preserve"> </w:t>
      </w:r>
      <w:r w:rsidR="00CB46B9">
        <w:t xml:space="preserve">were significantly larger than estimates of </w:t>
      </w:r>
      <w:r w:rsidR="00CB46B9" w:rsidRPr="00CB46B9">
        <w:rPr>
          <w:i/>
        </w:rPr>
        <w:t>W</w:t>
      </w:r>
      <w:r w:rsidR="00CB46B9" w:rsidRPr="00CB46B9">
        <w:rPr>
          <w:i/>
          <w:vertAlign w:val="subscript"/>
        </w:rPr>
        <w:t>r</w:t>
      </w:r>
      <w:r w:rsidR="00B32C9B" w:rsidRPr="00B32C9B">
        <w:rPr>
          <w:vertAlign w:val="subscript"/>
        </w:rPr>
        <w:t>E</w:t>
      </w:r>
      <w:r w:rsidR="00477D48">
        <w:rPr>
          <w:vertAlign w:val="subscript"/>
        </w:rPr>
        <w:t xml:space="preserve"> </w:t>
      </w:r>
      <w:r w:rsidR="00477D48" w:rsidRPr="00477D48">
        <w:t>in smallmouth bass</w:t>
      </w:r>
      <w:r w:rsidR="001645E9">
        <w:t xml:space="preserve"> </w:t>
      </w:r>
      <w:r w:rsidR="009810CB">
        <w:t xml:space="preserve">and walleye </w:t>
      </w:r>
      <w:r w:rsidR="001645E9">
        <w:t>in the SS length category</w:t>
      </w:r>
      <w:r w:rsidR="00AD37E9">
        <w:t xml:space="preserve"> </w:t>
      </w:r>
      <w:r w:rsidR="001645E9">
        <w:t>by as many as</w:t>
      </w:r>
      <w:r w:rsidR="00CB46B9">
        <w:t xml:space="preserve"> </w:t>
      </w:r>
      <w:r w:rsidR="001645E9">
        <w:t xml:space="preserve">20 </w:t>
      </w:r>
      <w:r w:rsidR="00CB46B9" w:rsidRPr="00B32C9B">
        <w:rPr>
          <w:i/>
        </w:rPr>
        <w:t>W</w:t>
      </w:r>
      <w:r w:rsidR="00CB46B9" w:rsidRPr="00B32C9B">
        <w:rPr>
          <w:i/>
          <w:vertAlign w:val="subscript"/>
        </w:rPr>
        <w:t>r</w:t>
      </w:r>
      <w:r w:rsidR="00CB46B9">
        <w:t xml:space="preserve"> units</w:t>
      </w:r>
      <w:r w:rsidR="00AD37E9">
        <w:t xml:space="preserve">, </w:t>
      </w:r>
      <w:r w:rsidR="006B05CA">
        <w:t xml:space="preserve">fish of such small sizes are more likely to have inflated </w:t>
      </w:r>
      <w:r w:rsidR="006B05CA" w:rsidRPr="009810CB">
        <w:rPr>
          <w:i/>
        </w:rPr>
        <w:t>W</w:t>
      </w:r>
      <w:r w:rsidR="006B05CA" w:rsidRPr="009810CB">
        <w:rPr>
          <w:i/>
          <w:vertAlign w:val="subscript"/>
        </w:rPr>
        <w:t>r</w:t>
      </w:r>
      <w:r w:rsidR="006B05CA">
        <w:t xml:space="preserve"> values from</w:t>
      </w:r>
      <w:r w:rsidR="006B05CA" w:rsidRPr="009810CB">
        <w:t xml:space="preserve"> a maximum-sized meal than a </w:t>
      </w:r>
      <w:r w:rsidR="006B05CA">
        <w:t xml:space="preserve">fish of </w:t>
      </w:r>
      <w:r w:rsidR="006B05CA">
        <w:lastRenderedPageBreak/>
        <w:t xml:space="preserve">larger sizes. Further, </w:t>
      </w:r>
      <w:r w:rsidR="003E105D">
        <w:t>fis</w:t>
      </w:r>
      <w:r w:rsidR="006B05CA">
        <w:t xml:space="preserve">h in the SS length category have generally not recruited to gear traditionally used by biologists to sample the species (Gabelhouse 1984). Becuase </w:t>
      </w:r>
      <w:r w:rsidR="00BD2A93">
        <w:t xml:space="preserve">the significant differences between </w:t>
      </w:r>
      <w:r w:rsidR="00BD2A93" w:rsidRPr="006B05CA">
        <w:rPr>
          <w:i/>
        </w:rPr>
        <w:t>W</w:t>
      </w:r>
      <w:r w:rsidR="00BD2A93" w:rsidRPr="006B05CA">
        <w:rPr>
          <w:i/>
          <w:vertAlign w:val="subscript"/>
        </w:rPr>
        <w:t>r</w:t>
      </w:r>
      <w:r w:rsidR="00BD2A93" w:rsidRPr="006B05CA">
        <w:rPr>
          <w:vertAlign w:val="subscript"/>
        </w:rPr>
        <w:t>E</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and </w:t>
      </w:r>
      <w:r w:rsidR="00BD2A93" w:rsidRPr="006B05CA">
        <w:rPr>
          <w:i/>
        </w:rPr>
        <w:t>W</w:t>
      </w:r>
      <w:r w:rsidR="00BD2A93" w:rsidRPr="006B05CA">
        <w:rPr>
          <w:i/>
          <w:vertAlign w:val="subscript"/>
        </w:rPr>
        <w:t>r</w:t>
      </w:r>
      <w:r w:rsidR="00BD2A93">
        <w:t xml:space="preserve"> × </w:t>
      </w:r>
      <w:r w:rsidR="00BD2A93" w:rsidRPr="006B05CA">
        <w:rPr>
          <w:i/>
        </w:rPr>
        <w:t>W</w:t>
      </w:r>
      <w:r w:rsidR="00BD2A93" w:rsidRPr="006B05CA">
        <w:rPr>
          <w:i/>
          <w:vertAlign w:val="subscript"/>
        </w:rPr>
        <w:t>r</w:t>
      </w:r>
      <w:r w:rsidR="00BD2A93" w:rsidRPr="006B05CA">
        <w:rPr>
          <w:vertAlign w:val="subscript"/>
        </w:rPr>
        <w:t>Max</w:t>
      </w:r>
      <w:r w:rsidR="00BD2A93">
        <w:t xml:space="preserve"> </w:t>
      </w:r>
      <w:r w:rsidR="006B05CA">
        <w:t xml:space="preserve">in the Q-P, P-M, and M-T length categories </w:t>
      </w:r>
      <w:r w:rsidR="00BD2A93">
        <w:t>translate to only moderate differences in c</w:t>
      </w:r>
      <w:r w:rsidR="006B05CA">
        <w:t xml:space="preserve">alculated relative weight, even at maximum stomach capacity, the stomach contents of fishes would have little impact on management-related decisions when </w:t>
      </w:r>
      <w:r w:rsidR="006B05CA" w:rsidRPr="006B05CA">
        <w:rPr>
          <w:i/>
        </w:rPr>
        <w:t>W</w:t>
      </w:r>
      <w:r w:rsidR="006B05CA" w:rsidRPr="006B05CA">
        <w:rPr>
          <w:i/>
          <w:vertAlign w:val="subscript"/>
        </w:rPr>
        <w:t>r</w:t>
      </w:r>
      <w:r w:rsidR="006B05CA">
        <w:t xml:space="preserve"> is used as a management tool.</w:t>
      </w:r>
      <w:r w:rsidR="00BD2A93">
        <w:t xml:space="preserve"> </w:t>
      </w:r>
    </w:p>
    <w:p w14:paraId="35AA20AF" w14:textId="695EFD53" w:rsidR="004553D9" w:rsidRDefault="004553D9" w:rsidP="00CB46B9">
      <w:pPr>
        <w:spacing w:line="480" w:lineRule="auto"/>
        <w:ind w:firstLine="720"/>
      </w:pPr>
      <w:r>
        <w:t>The details of the method of fish collection used in this study are unknown to us. Standard methods exist for freshwater fisheries collections (see Bonar et al. 2009) but given the nature of the donated datasets used herein, it is impossible for us to know how varied the collection methods were for each species and population.</w:t>
      </w:r>
      <w:r w:rsidR="00545B3A">
        <w:t xml:space="preserve"> Given that we</w:t>
      </w:r>
      <w:r w:rsidR="00EB07E6">
        <w:t xml:space="preserve"> were focused on the maximum stomach contents of smallmouth bass and walleye and that f</w:t>
      </w:r>
      <w:r w:rsidR="005B2914">
        <w:t xml:space="preserve">ish must eat to survive, data </w:t>
      </w:r>
      <w:r w:rsidR="00EB07E6">
        <w:t xml:space="preserve">collected during any time of year </w:t>
      </w:r>
      <w:r w:rsidR="005B2914">
        <w:t>by</w:t>
      </w:r>
      <w:r w:rsidR="00EB07E6">
        <w:t xml:space="preserve"> any method would have fulfilled our needs. It is possible, however, that all of these datasets were collected during mid-wint</w:t>
      </w:r>
      <w:r w:rsidR="005B2914">
        <w:t>er when fish metabolism is</w:t>
      </w:r>
      <w:r w:rsidR="00EB07E6">
        <w:t xml:space="preserve"> lowest (Karå</w:t>
      </w:r>
      <w:r w:rsidR="005B2914">
        <w:t>s 1990)</w:t>
      </w:r>
      <w:r w:rsidR="007F5249">
        <w:t xml:space="preserve"> and their rate of ingestion is low</w:t>
      </w:r>
      <w:r w:rsidR="005B2914">
        <w:t xml:space="preserve">. If this were the case, our quantile regression model would be biased low and thus predictions of </w:t>
      </w:r>
      <w:r w:rsidR="005B2914" w:rsidRPr="005B2914">
        <w:rPr>
          <w:i/>
        </w:rPr>
        <w:t>W</w:t>
      </w:r>
      <w:r w:rsidR="005B2914" w:rsidRPr="005B2914">
        <w:rPr>
          <w:i/>
          <w:vertAlign w:val="subscript"/>
        </w:rPr>
        <w:t>r</w:t>
      </w:r>
      <w:r w:rsidR="005B2914" w:rsidRPr="005B2914">
        <w:rPr>
          <w:vertAlign w:val="subscript"/>
        </w:rPr>
        <w:t>Max</w:t>
      </w:r>
      <w:r w:rsidR="005B2914">
        <w:t xml:space="preserve"> could be lower than actuals values.</w:t>
      </w:r>
      <w:r w:rsidR="00545B3A">
        <w:t xml:space="preserve"> </w:t>
      </w:r>
    </w:p>
    <w:p w14:paraId="5C0B8DA5" w14:textId="6417EA48" w:rsidR="00477D48" w:rsidRDefault="00123909" w:rsidP="00CB46B9">
      <w:pPr>
        <w:spacing w:line="480" w:lineRule="auto"/>
        <w:ind w:firstLine="720"/>
      </w:pPr>
      <w:r>
        <w:t xml:space="preserve">Stomach fullness is limited by rates of digestion </w:t>
      </w:r>
      <w:r w:rsidR="006169B4">
        <w:t>or prey encounter (Breck 1993)</w:t>
      </w:r>
      <w:r w:rsidR="00C81A66">
        <w:t xml:space="preserve">. </w:t>
      </w:r>
      <w:r w:rsidR="006169B4">
        <w:t>Thus, stomach fullness for an individual fish at a given time will range from empty to full (Gosch et al. 2009)</w:t>
      </w:r>
      <w:r w:rsidR="00C81A66">
        <w:t xml:space="preserve">. </w:t>
      </w:r>
      <w:r w:rsidR="00AD104C">
        <w:t>Predicting the likelihood at which an individual fish will be at maximum stomach capacity would be almost impossible because prey are patchily distributed (Gosch et al. 2009)</w:t>
      </w:r>
      <w:r w:rsidR="00C81A66">
        <w:t xml:space="preserve">. </w:t>
      </w:r>
      <w:r w:rsidR="007F7F66">
        <w:t xml:space="preserve">The difference in the </w:t>
      </w:r>
      <w:r w:rsidR="00382A75">
        <w:t>slope coefficients</w:t>
      </w:r>
      <w:r w:rsidR="007F7F66">
        <w:t xml:space="preserve">, </w:t>
      </w:r>
      <w:r w:rsidR="007F7F66">
        <w:rPr>
          <w:i/>
        </w:rPr>
        <w:t>b</w:t>
      </w:r>
      <w:r w:rsidR="007F7F66" w:rsidRPr="007F7F66">
        <w:t xml:space="preserve">, </w:t>
      </w:r>
      <w:r w:rsidR="007F7F66">
        <w:t>for smallmouth (</w:t>
      </w:r>
      <w:r w:rsidR="007F7F66">
        <w:rPr>
          <w:i/>
        </w:rPr>
        <w:t>b</w:t>
      </w:r>
      <w:r w:rsidR="007F7F66">
        <w:t xml:space="preserve"> = </w:t>
      </w:r>
      <w:r w:rsidR="00382A75" w:rsidRPr="00382A75">
        <w:t>0.038</w:t>
      </w:r>
      <w:r w:rsidR="00382A75">
        <w:t>1</w:t>
      </w:r>
      <w:r w:rsidR="007F7F66">
        <w:t>) and walleye (</w:t>
      </w:r>
      <w:r w:rsidR="007F7F66">
        <w:rPr>
          <w:i/>
        </w:rPr>
        <w:t xml:space="preserve">b </w:t>
      </w:r>
      <w:r w:rsidR="007F7F66">
        <w:t xml:space="preserve">= </w:t>
      </w:r>
      <w:r w:rsidR="00382A75" w:rsidRPr="00382A75">
        <w:t>0.046</w:t>
      </w:r>
      <w:r w:rsidR="00382A75">
        <w:t>7</w:t>
      </w:r>
      <w:r w:rsidR="007F7F66">
        <w:t>) indicate that walleye have a higher rate of change in stomach capacity than smallmouth (Gosch et al. 2009)</w:t>
      </w:r>
      <w:r w:rsidR="00C81A66">
        <w:t xml:space="preserve">. </w:t>
      </w:r>
      <w:r w:rsidR="007F7F66">
        <w:t xml:space="preserve">Thus, walleye experience a greater rate of change in stomach capacity with </w:t>
      </w:r>
      <w:r w:rsidR="007F7F66">
        <w:lastRenderedPageBreak/>
        <w:t>increasing length</w:t>
      </w:r>
      <w:r w:rsidR="00C81A66">
        <w:t xml:space="preserve">. </w:t>
      </w:r>
      <w:r w:rsidR="007F7F66">
        <w:t>This difference is likely a result of feeding strategies for these species</w:t>
      </w:r>
      <w:r w:rsidR="00C81A66">
        <w:t xml:space="preserve">. </w:t>
      </w:r>
      <w:r w:rsidR="007F7F66">
        <w:t xml:space="preserve">Walleye are considered specialist piscivores </w:t>
      </w:r>
      <w:r w:rsidR="00262687">
        <w:t xml:space="preserve">from hatch </w:t>
      </w:r>
      <w:r w:rsidR="007F7F66">
        <w:t>(Graeb et al. 2005)</w:t>
      </w:r>
      <w:r w:rsidR="00262687">
        <w:t xml:space="preserve"> whereas smallmouth experience greater ontogenetic shifts in prey items: zooplankton to insects and small fish, culminating in crayfish and larger fish (Coble </w:t>
      </w:r>
      <w:r w:rsidR="00F6744A">
        <w:t>19</w:t>
      </w:r>
      <w:r w:rsidR="00F6744A">
        <w:t>67</w:t>
      </w:r>
      <w:r w:rsidR="00262687">
        <w:t>)</w:t>
      </w:r>
      <w:r w:rsidR="00C81A66">
        <w:t xml:space="preserve">. </w:t>
      </w:r>
      <w:r w:rsidR="00262687">
        <w:t xml:space="preserve">Another possible explanation </w:t>
      </w:r>
      <w:r w:rsidR="001E34B1">
        <w:t xml:space="preserve">for the differences in slope coefficients </w:t>
      </w:r>
      <w:r w:rsidR="00262687">
        <w:t>are the potential morphological differences in digestive systems between smallmouth and walleye</w:t>
      </w:r>
      <w:r w:rsidR="00C81A66">
        <w:t xml:space="preserve">. </w:t>
      </w:r>
      <w:r w:rsidR="00262687">
        <w:t>Though we did not investigate stomach morphology, walleye and smallmouth may have a dissimilar number of pyloric caeca, which could affect digestion rates and stomach fullness</w:t>
      </w:r>
      <w:r w:rsidR="00C81A66">
        <w:t xml:space="preserve">. </w:t>
      </w:r>
      <w:r w:rsidR="00262687">
        <w:t xml:space="preserve">  </w:t>
      </w:r>
      <w:r w:rsidR="007F7F66">
        <w:t xml:space="preserve">  </w:t>
      </w:r>
      <w:r w:rsidR="00AD104C">
        <w:t xml:space="preserve"> </w:t>
      </w:r>
      <w:r w:rsidR="006169B4">
        <w:t xml:space="preserve"> </w:t>
      </w:r>
      <w:r>
        <w:t xml:space="preserve">  </w:t>
      </w:r>
      <w:r w:rsidR="00CB46B9">
        <w:t xml:space="preserve">  </w:t>
      </w:r>
    </w:p>
    <w:p w14:paraId="4245E01D" w14:textId="5149CE82" w:rsidR="00477D48" w:rsidRPr="00596956" w:rsidRDefault="00477D48" w:rsidP="00477D48">
      <w:pPr>
        <w:spacing w:line="480" w:lineRule="auto"/>
        <w:ind w:firstLine="720"/>
      </w:pPr>
      <w:r>
        <w:t xml:space="preserve">Developers of </w:t>
      </w:r>
      <w:r w:rsidRPr="00596956">
        <w:rPr>
          <w:i/>
        </w:rPr>
        <w:t>W</w:t>
      </w:r>
      <w:r w:rsidRPr="00596956">
        <w:rPr>
          <w:i/>
          <w:vertAlign w:val="subscript"/>
        </w:rPr>
        <w:t>s</w:t>
      </w:r>
      <w:r>
        <w:rPr>
          <w:i/>
          <w:vertAlign w:val="subscript"/>
        </w:rPr>
        <w:t xml:space="preserve"> </w:t>
      </w:r>
      <w:r>
        <w:t>equations have not accounted for the influence of stomach-contents on total fish mass</w:t>
      </w:r>
      <w:r w:rsidR="00C63931">
        <w:t xml:space="preserve"> (i.e., Murphy et al. 1990; Gerow et al. 2005)</w:t>
      </w:r>
      <w:r w:rsidR="00C81A66">
        <w:t xml:space="preserve">. </w:t>
      </w:r>
      <w:r>
        <w:t xml:space="preserve">Wege and Anderson (1978) discuss several factors that could influence </w:t>
      </w:r>
      <w:r w:rsidRPr="006D2800">
        <w:rPr>
          <w:i/>
        </w:rPr>
        <w:t>W</w:t>
      </w:r>
      <w:r w:rsidRPr="006D2800">
        <w:rPr>
          <w:i/>
          <w:vertAlign w:val="subscript"/>
        </w:rPr>
        <w:t>r</w:t>
      </w:r>
      <w:r>
        <w:t xml:space="preserve"> in largemouth bass </w:t>
      </w:r>
      <w:r w:rsidRPr="006D2800">
        <w:rPr>
          <w:i/>
        </w:rPr>
        <w:t>Micropterus salmoides</w:t>
      </w:r>
      <w:r>
        <w:t xml:space="preserve"> (e.g., </w:t>
      </w:r>
      <w:r w:rsidR="00AE1307">
        <w:t>population</w:t>
      </w:r>
      <w:r>
        <w:t xml:space="preserve"> density, prey abundance, et</w:t>
      </w:r>
      <w:r w:rsidR="00AE1307">
        <w:t>c</w:t>
      </w:r>
      <w:r>
        <w:t xml:space="preserve">.) but do not discuss how stomach contents could affect </w:t>
      </w:r>
      <w:r w:rsidRPr="006D2800">
        <w:rPr>
          <w:i/>
        </w:rPr>
        <w:t>W</w:t>
      </w:r>
      <w:r w:rsidRPr="006D2800">
        <w:rPr>
          <w:i/>
          <w:vertAlign w:val="subscript"/>
        </w:rPr>
        <w:t>r</w:t>
      </w:r>
      <w:r w:rsidR="00C81A66">
        <w:t xml:space="preserve">. </w:t>
      </w:r>
      <w:r w:rsidR="00123909">
        <w:t>Though the stomach contents of fishes is a measurement error and population density and prey abundance are physiological mechanisms, measurement error should be taken into account when collecting data that will be used in management-related decisions</w:t>
      </w:r>
      <w:r w:rsidR="00C81A66">
        <w:t xml:space="preserve">. </w:t>
      </w:r>
      <w:r w:rsidR="00123909">
        <w:t>However, o</w:t>
      </w:r>
      <w:r>
        <w:t xml:space="preserve">ur analyses suggest that there are </w:t>
      </w:r>
      <w:r w:rsidR="0051468B">
        <w:t xml:space="preserve">relatively small </w:t>
      </w:r>
      <w:r>
        <w:t xml:space="preserve">management-related differences among </w:t>
      </w:r>
      <w:r w:rsidRPr="00730976">
        <w:rPr>
          <w:i/>
        </w:rPr>
        <w:t>W</w:t>
      </w:r>
      <w:r w:rsidRPr="00730976">
        <w:rPr>
          <w:i/>
          <w:vertAlign w:val="subscript"/>
        </w:rPr>
        <w:t>r</w:t>
      </w:r>
      <w:r w:rsidRPr="00730976">
        <w:rPr>
          <w:vertAlign w:val="subscript"/>
        </w:rPr>
        <w:t>E</w:t>
      </w:r>
      <w:r>
        <w:t xml:space="preserve">, </w:t>
      </w:r>
      <w:r w:rsidRPr="00730976">
        <w:rPr>
          <w:i/>
        </w:rPr>
        <w:t>W</w:t>
      </w:r>
      <w:r w:rsidRPr="00730976">
        <w:rPr>
          <w:i/>
          <w:vertAlign w:val="subscript"/>
        </w:rPr>
        <w:t>r</w:t>
      </w:r>
      <w:r>
        <w:t xml:space="preserve">, and </w:t>
      </w:r>
      <w:r w:rsidRPr="00730976">
        <w:rPr>
          <w:i/>
        </w:rPr>
        <w:t>W</w:t>
      </w:r>
      <w:r w:rsidRPr="00730976">
        <w:rPr>
          <w:i/>
          <w:vertAlign w:val="subscript"/>
        </w:rPr>
        <w:t>r</w:t>
      </w:r>
      <w:r w:rsidRPr="00730976">
        <w:rPr>
          <w:vertAlign w:val="subscript"/>
        </w:rPr>
        <w:t>MAX</w:t>
      </w:r>
      <w:r w:rsidR="0051468B">
        <w:rPr>
          <w:vertAlign w:val="subscript"/>
        </w:rPr>
        <w:t xml:space="preserve"> </w:t>
      </w:r>
      <w:r w:rsidR="0051468B">
        <w:t xml:space="preserve">for individuals in length categories most </w:t>
      </w:r>
      <w:r w:rsidR="00AD0CD7">
        <w:t xml:space="preserve">frequently </w:t>
      </w:r>
      <w:r w:rsidR="0051468B">
        <w:t>targeted by management actions</w:t>
      </w:r>
      <w:r w:rsidR="00C81A66">
        <w:t xml:space="preserve">. </w:t>
      </w:r>
    </w:p>
    <w:p w14:paraId="0DB384F7" w14:textId="2FC96157" w:rsidR="00997CB5" w:rsidRPr="001905C1" w:rsidRDefault="0051468B" w:rsidP="004B539F">
      <w:pPr>
        <w:spacing w:line="480" w:lineRule="auto"/>
        <w:ind w:firstLine="720"/>
      </w:pPr>
      <w:r>
        <w:t xml:space="preserve">Our choice of using quantile regression </w:t>
      </w:r>
      <w:r w:rsidR="00CA6973">
        <w:t>τ = 0.99 was motivated by the fact that ordinary least squares (OLS) regression will estimate the mean response</w:t>
      </w:r>
      <w:r w:rsidR="00F43619">
        <w:t xml:space="preserve"> of some variable </w:t>
      </w:r>
      <w:r w:rsidR="00F43619">
        <w:rPr>
          <w:i/>
        </w:rPr>
        <w:t>y</w:t>
      </w:r>
      <w:r w:rsidR="00F43619">
        <w:t xml:space="preserve"> to some variable </w:t>
      </w:r>
      <w:r w:rsidR="00F43619">
        <w:rPr>
          <w:i/>
        </w:rPr>
        <w:t>x</w:t>
      </w:r>
      <w:r w:rsidR="00CA6973">
        <w:t xml:space="preserve">. Here, we are trying to estimate the maximum response of </w:t>
      </w:r>
      <w:r w:rsidR="00CA6973" w:rsidRPr="00CA6973">
        <w:rPr>
          <w:i/>
        </w:rPr>
        <w:t>W</w:t>
      </w:r>
      <w:r w:rsidR="00CA6973" w:rsidRPr="00CA6973">
        <w:rPr>
          <w:vertAlign w:val="subscript"/>
        </w:rPr>
        <w:t>St</w:t>
      </w:r>
      <w:r w:rsidR="00CA6973">
        <w:t xml:space="preserve"> to </w:t>
      </w:r>
      <w:r w:rsidR="00CA6973" w:rsidRPr="00CA6973">
        <w:rPr>
          <w:i/>
        </w:rPr>
        <w:t>W</w:t>
      </w:r>
      <w:r w:rsidR="00CA6973" w:rsidRPr="00CA6973">
        <w:rPr>
          <w:vertAlign w:val="subscript"/>
        </w:rPr>
        <w:t>E</w:t>
      </w:r>
      <w:r w:rsidR="00CA6973">
        <w:t xml:space="preserve">. By using quantile regression at τ = 0.99, we can truly estimate the maximum response of </w:t>
      </w:r>
      <w:r w:rsidR="00CA6973" w:rsidRPr="00AD0CD7">
        <w:rPr>
          <w:i/>
        </w:rPr>
        <w:t>W</w:t>
      </w:r>
      <w:r w:rsidR="00CA6973" w:rsidRPr="00AD0CD7">
        <w:rPr>
          <w:vertAlign w:val="subscript"/>
        </w:rPr>
        <w:t>St</w:t>
      </w:r>
      <w:r w:rsidR="00CA6973">
        <w:t xml:space="preserve"> to </w:t>
      </w:r>
      <w:r w:rsidR="00CA6973" w:rsidRPr="00AD0CD7">
        <w:rPr>
          <w:i/>
        </w:rPr>
        <w:t>W</w:t>
      </w:r>
      <w:r w:rsidR="00CA6973" w:rsidRPr="00AD0CD7">
        <w:rPr>
          <w:vertAlign w:val="subscript"/>
        </w:rPr>
        <w:t>E</w:t>
      </w:r>
      <w:r w:rsidR="00CA6973">
        <w:t xml:space="preserve"> with observed values. The rational</w:t>
      </w:r>
      <w:r w:rsidR="00EC4729">
        <w:t>e</w:t>
      </w:r>
      <w:r w:rsidR="00CA6973">
        <w:t xml:space="preserve"> for our argument </w:t>
      </w:r>
      <w:r w:rsidR="00EC4729">
        <w:t>for</w:t>
      </w:r>
      <w:r w:rsidR="00CA6973">
        <w:t xml:space="preserve"> using quantile regression at τ = 0.99 rather than OLS regression is evident in Figure 1.</w:t>
      </w:r>
      <w:r w:rsidR="00EC4729">
        <w:t xml:space="preserve"> Clearly, predictions from the linear model would </w:t>
      </w:r>
      <w:r w:rsidR="00EC4729">
        <w:lastRenderedPageBreak/>
        <w:t xml:space="preserve">underestimate maximum stomach contents weight as a function of the empty body weight of smallmouth and walleye while the quantile model at τ = 0.99 truly is an estimator of maximum stomach contents for both species (Figure 1). </w:t>
      </w:r>
    </w:p>
    <w:p w14:paraId="25474FD2" w14:textId="4836F02D" w:rsidR="001808D5" w:rsidRDefault="001808D5" w:rsidP="00D93DDE">
      <w:pPr>
        <w:spacing w:line="480" w:lineRule="auto"/>
        <w:ind w:firstLine="720"/>
      </w:pPr>
      <w:r>
        <w:t xml:space="preserve">To our knowledge, there has been no investigation into the lowest resolution of </w:t>
      </w:r>
      <w:r w:rsidRPr="001808D5">
        <w:rPr>
          <w:i/>
        </w:rPr>
        <w:t>W</w:t>
      </w:r>
      <w:r w:rsidRPr="001808D5">
        <w:rPr>
          <w:i/>
          <w:vertAlign w:val="subscript"/>
        </w:rPr>
        <w:t>r</w:t>
      </w:r>
      <w:r>
        <w:t xml:space="preserve"> at which fisheries managers can manage a population</w:t>
      </w:r>
      <w:r w:rsidR="00C81A66">
        <w:t xml:space="preserve">. </w:t>
      </w:r>
      <w:r w:rsidR="00930927">
        <w:t xml:space="preserve">Fish with </w:t>
      </w:r>
      <w:r w:rsidR="00930927" w:rsidRPr="00AE1307">
        <w:rPr>
          <w:i/>
        </w:rPr>
        <w:t>W</w:t>
      </w:r>
      <w:r w:rsidR="00930927" w:rsidRPr="00AE1307">
        <w:rPr>
          <w:i/>
          <w:vertAlign w:val="subscript"/>
        </w:rPr>
        <w:t>r</w:t>
      </w:r>
      <w:r w:rsidR="00930927">
        <w:t xml:space="preserve"> “close to” 100 are considered to be “in balance” with their food supply while fish with </w:t>
      </w:r>
      <w:r w:rsidR="00930927" w:rsidRPr="00AE1307">
        <w:rPr>
          <w:i/>
        </w:rPr>
        <w:t>W</w:t>
      </w:r>
      <w:r w:rsidR="00930927" w:rsidRPr="00AE1307">
        <w:rPr>
          <w:i/>
          <w:vertAlign w:val="subscript"/>
        </w:rPr>
        <w:t>r</w:t>
      </w:r>
      <w:r w:rsidR="00930927">
        <w:t xml:space="preserve"> less than 85 are underweight and fish with </w:t>
      </w:r>
      <w:r w:rsidR="00930927" w:rsidRPr="00AE1307">
        <w:rPr>
          <w:i/>
        </w:rPr>
        <w:t>W</w:t>
      </w:r>
      <w:r w:rsidR="00930927" w:rsidRPr="00AE1307">
        <w:rPr>
          <w:i/>
          <w:vertAlign w:val="subscript"/>
        </w:rPr>
        <w:t>r</w:t>
      </w:r>
      <w:r w:rsidR="00930927">
        <w:t xml:space="preserve"> greater than 105 are “more plump than necessary” (Flickinger et al. 1999)</w:t>
      </w:r>
      <w:r w:rsidR="00C81A66">
        <w:t xml:space="preserve">. </w:t>
      </w:r>
      <w:r w:rsidR="0096713C">
        <w:t xml:space="preserve">Most fisheries managers consider fish with a </w:t>
      </w:r>
      <w:r w:rsidR="0096713C" w:rsidRPr="00AE1307">
        <w:rPr>
          <w:i/>
        </w:rPr>
        <w:t>W</w:t>
      </w:r>
      <w:r w:rsidR="0096713C" w:rsidRPr="00AE1307">
        <w:rPr>
          <w:i/>
          <w:vertAlign w:val="subscript"/>
        </w:rPr>
        <w:t>r</w:t>
      </w:r>
      <w:r w:rsidR="0096713C">
        <w:t xml:space="preserve"> value between 95 and </w:t>
      </w:r>
      <w:r w:rsidR="00D93DDE">
        <w:t xml:space="preserve">105 </w:t>
      </w:r>
      <w:r w:rsidR="0096713C">
        <w:t>to be in good condition</w:t>
      </w:r>
      <w:r w:rsidR="007C2BA5">
        <w:t xml:space="preserve"> because </w:t>
      </w:r>
      <w:r w:rsidR="007C2BA5" w:rsidRPr="00AE1307">
        <w:rPr>
          <w:i/>
        </w:rPr>
        <w:t>W</w:t>
      </w:r>
      <w:r w:rsidR="007C2BA5" w:rsidRPr="00AE1307">
        <w:rPr>
          <w:i/>
          <w:vertAlign w:val="subscript"/>
        </w:rPr>
        <w:t>r</w:t>
      </w:r>
      <w:r w:rsidR="007C2BA5">
        <w:t xml:space="preserve"> is a model of the 75</w:t>
      </w:r>
      <w:r w:rsidR="007C2BA5" w:rsidRPr="007C2BA5">
        <w:rPr>
          <w:vertAlign w:val="superscript"/>
        </w:rPr>
        <w:t>th</w:t>
      </w:r>
      <w:r w:rsidR="007C2BA5">
        <w:t xml:space="preserve"> percentile of fish population weight as a function of length (Wege and Anderson 1978)</w:t>
      </w:r>
      <w:r w:rsidR="00C81A66">
        <w:t xml:space="preserve">. </w:t>
      </w:r>
      <w:r w:rsidR="007C2BA5">
        <w:t xml:space="preserve">When </w:t>
      </w:r>
      <w:r w:rsidR="007C2BA5" w:rsidRPr="00AE1307">
        <w:rPr>
          <w:i/>
        </w:rPr>
        <w:t>W</w:t>
      </w:r>
      <w:r w:rsidR="007C2BA5" w:rsidRPr="00AE1307">
        <w:rPr>
          <w:i/>
          <w:vertAlign w:val="subscript"/>
        </w:rPr>
        <w:t>r</w:t>
      </w:r>
      <w:r w:rsidR="007C2BA5">
        <w:t xml:space="preserve"> target ranges are given for a species, the range </w:t>
      </w:r>
      <w:r w:rsidR="00600346">
        <w:t>encompasses</w:t>
      </w:r>
      <w:r w:rsidR="007C2BA5">
        <w:t xml:space="preserve"> 10 </w:t>
      </w:r>
      <w:r w:rsidR="007C2BA5" w:rsidRPr="00AE1307">
        <w:rPr>
          <w:i/>
        </w:rPr>
        <w:t>W</w:t>
      </w:r>
      <w:r w:rsidR="007C2BA5" w:rsidRPr="00AE1307">
        <w:rPr>
          <w:i/>
          <w:vertAlign w:val="subscript"/>
        </w:rPr>
        <w:t>r</w:t>
      </w:r>
      <w:r w:rsidR="007C2BA5">
        <w:t xml:space="preserve"> units, suggesting that the lowest </w:t>
      </w:r>
      <w:r w:rsidR="007C2BA5" w:rsidRPr="00600346">
        <w:rPr>
          <w:i/>
        </w:rPr>
        <w:t>W</w:t>
      </w:r>
      <w:r w:rsidR="007C2BA5" w:rsidRPr="00600346">
        <w:rPr>
          <w:i/>
          <w:vertAlign w:val="subscript"/>
        </w:rPr>
        <w:t>r</w:t>
      </w:r>
      <w:r w:rsidR="007C2BA5">
        <w:t xml:space="preserve"> resolution at which a fish population can be managed is 10 (see Blackwell et al. 2000)</w:t>
      </w:r>
      <w:r w:rsidR="00C81A66">
        <w:t xml:space="preserve">. </w:t>
      </w:r>
      <w:r w:rsidR="001F42CD">
        <w:t>At higher length categories (i.e., S-Q, Q-P, P-M, and M-T) for both smallmouth and walleye, t</w:t>
      </w:r>
      <w:r w:rsidR="00E8065C">
        <w:t>he largest differences we saw in relative weight</w:t>
      </w:r>
      <w:r w:rsidR="001F42CD">
        <w:t xml:space="preserve"> between </w:t>
      </w:r>
      <w:r w:rsidR="001F42CD" w:rsidRPr="001F42CD">
        <w:rPr>
          <w:i/>
        </w:rPr>
        <w:t>W</w:t>
      </w:r>
      <w:r w:rsidR="001F42CD" w:rsidRPr="001F42CD">
        <w:rPr>
          <w:i/>
          <w:vertAlign w:val="subscript"/>
        </w:rPr>
        <w:t>r</w:t>
      </w:r>
      <w:r w:rsidR="001F42CD" w:rsidRPr="001F42CD">
        <w:rPr>
          <w:vertAlign w:val="subscript"/>
        </w:rPr>
        <w:t>E</w:t>
      </w:r>
      <w:r w:rsidR="001F42CD">
        <w:t xml:space="preserve"> and </w:t>
      </w:r>
      <w:r w:rsidR="001F42CD" w:rsidRPr="001F42CD">
        <w:rPr>
          <w:i/>
        </w:rPr>
        <w:t>W</w:t>
      </w:r>
      <w:r w:rsidR="001F42CD" w:rsidRPr="001F42CD">
        <w:rPr>
          <w:i/>
          <w:vertAlign w:val="subscript"/>
        </w:rPr>
        <w:t>r</w:t>
      </w:r>
      <w:r w:rsidR="001F42CD" w:rsidRPr="001F42CD">
        <w:rPr>
          <w:vertAlign w:val="subscript"/>
        </w:rPr>
        <w:t>Max</w:t>
      </w:r>
      <w:r w:rsidR="001F42CD">
        <w:t xml:space="preserve"> was 10 </w:t>
      </w:r>
      <w:r w:rsidR="001F42CD" w:rsidRPr="001F42CD">
        <w:rPr>
          <w:i/>
        </w:rPr>
        <w:t>W</w:t>
      </w:r>
      <w:r w:rsidR="001F42CD" w:rsidRPr="001F42CD">
        <w:rPr>
          <w:i/>
          <w:vertAlign w:val="subscript"/>
        </w:rPr>
        <w:t>r</w:t>
      </w:r>
      <w:r w:rsidR="001F42CD">
        <w:t xml:space="preserve"> units. </w:t>
      </w:r>
      <w:r w:rsidR="00E8065C">
        <w:t xml:space="preserve">Using 10 </w:t>
      </w:r>
      <w:r w:rsidR="00E8065C" w:rsidRPr="00AD0CD7">
        <w:rPr>
          <w:i/>
        </w:rPr>
        <w:t>W</w:t>
      </w:r>
      <w:r w:rsidR="00E8065C" w:rsidRPr="00AD0CD7">
        <w:rPr>
          <w:i/>
          <w:vertAlign w:val="subscript"/>
        </w:rPr>
        <w:t>r</w:t>
      </w:r>
      <w:r w:rsidR="00E8065C">
        <w:t xml:space="preserve"> units as the lowest resolution size at which a population can be managed, for these populations of smallmouth bass and walleye in the upper length categories, it is unlikely that stomach contents will affect management decisions. </w:t>
      </w:r>
      <w:r w:rsidR="002435CA">
        <w:t xml:space="preserve">As a result, we do not believe that fisheries managers should consider the stomach contents of the fishes in their populations when setting </w:t>
      </w:r>
      <w:r w:rsidR="002435CA" w:rsidRPr="002435CA">
        <w:rPr>
          <w:i/>
        </w:rPr>
        <w:t>W</w:t>
      </w:r>
      <w:r w:rsidR="002435CA" w:rsidRPr="002435CA">
        <w:rPr>
          <w:i/>
          <w:vertAlign w:val="subscript"/>
        </w:rPr>
        <w:t>r</w:t>
      </w:r>
      <w:r w:rsidR="002435CA">
        <w:t xml:space="preserve"> target ranges.</w:t>
      </w:r>
    </w:p>
    <w:p w14:paraId="3BCE032E" w14:textId="77777777" w:rsidR="001746E0" w:rsidRDefault="001746E0" w:rsidP="004B539F">
      <w:pPr>
        <w:spacing w:line="480" w:lineRule="auto"/>
        <w:ind w:firstLine="720"/>
      </w:pPr>
    </w:p>
    <w:p w14:paraId="695CD805" w14:textId="19C65B06" w:rsidR="009239F9" w:rsidRPr="007F19E6" w:rsidRDefault="007F19E6" w:rsidP="007F19E6">
      <w:pPr>
        <w:spacing w:line="480" w:lineRule="auto"/>
      </w:pPr>
      <w:r>
        <w:t>&lt;A&gt;</w:t>
      </w:r>
      <w:r w:rsidR="009239F9" w:rsidRPr="007F19E6">
        <w:t>Acknowledgments</w:t>
      </w:r>
    </w:p>
    <w:p w14:paraId="29D82FA1" w14:textId="2E37553A" w:rsidR="00F174F7" w:rsidRDefault="003212F2" w:rsidP="009239F9">
      <w:pPr>
        <w:spacing w:line="480" w:lineRule="auto"/>
        <w:ind w:firstLine="720"/>
      </w:pPr>
      <w:r>
        <w:t xml:space="preserve">We thank the contributors of the data used in this paper: T. Bacula, </w:t>
      </w:r>
      <w:r w:rsidR="00CA5E46">
        <w:t>N. Olson</w:t>
      </w:r>
      <w:r>
        <w:t>, M. Quist, and T. Selch</w:t>
      </w:r>
      <w:r w:rsidR="00C81A66">
        <w:t xml:space="preserve">. </w:t>
      </w:r>
      <w:r w:rsidR="00593757">
        <w:t>Christopher</w:t>
      </w:r>
      <w:r w:rsidR="00AD104C">
        <w:t xml:space="preserve"> </w:t>
      </w:r>
      <w:r w:rsidR="00D91204">
        <w:t xml:space="preserve">Guy </w:t>
      </w:r>
      <w:r w:rsidR="00D0424D">
        <w:t xml:space="preserve">provided </w:t>
      </w:r>
      <w:r w:rsidR="00AD0CD7">
        <w:t xml:space="preserve">significant </w:t>
      </w:r>
      <w:r w:rsidR="00D0424D">
        <w:t>direction early in the development of this manuscript.</w:t>
      </w:r>
    </w:p>
    <w:p w14:paraId="65A7F7F9" w14:textId="77777777" w:rsidR="008C33EF" w:rsidRDefault="008C33EF" w:rsidP="005E2842">
      <w:pPr>
        <w:spacing w:line="480" w:lineRule="auto"/>
        <w:ind w:firstLine="720"/>
        <w:jc w:val="center"/>
        <w:rPr>
          <w:b/>
        </w:rPr>
      </w:pPr>
    </w:p>
    <w:p w14:paraId="406B8376" w14:textId="3E42BE0B" w:rsidR="00077486" w:rsidRPr="007F19E6" w:rsidRDefault="007F19E6" w:rsidP="007F19E6">
      <w:pPr>
        <w:spacing w:line="480" w:lineRule="auto"/>
      </w:pPr>
      <w:r>
        <w:t>&lt;A&gt;</w:t>
      </w:r>
      <w:r w:rsidR="009239F9" w:rsidRPr="007F19E6">
        <w:t>References</w:t>
      </w:r>
    </w:p>
    <w:p w14:paraId="779F2C5E" w14:textId="77777777" w:rsidR="0058716B" w:rsidRPr="0058716B" w:rsidRDefault="0058716B" w:rsidP="00F174F7">
      <w:pPr>
        <w:spacing w:line="480" w:lineRule="auto"/>
        <w:ind w:left="720" w:hanging="720"/>
      </w:pPr>
      <w:r>
        <w:t xml:space="preserve">Anderson, R. O., and R. M. Neumann. 1996. Length, weight, and associated structural indices. Pages 447-482 </w:t>
      </w:r>
      <w:r>
        <w:rPr>
          <w:i/>
        </w:rPr>
        <w:t>in</w:t>
      </w:r>
      <w:r>
        <w:t xml:space="preserve"> B. R. Murphy and D. W. Willis, editors. Fisheries techniques, 2</w:t>
      </w:r>
      <w:r w:rsidRPr="0058716B">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39B3FA96" w14:textId="77777777" w:rsidR="00BA5730" w:rsidRDefault="00BA5730" w:rsidP="00F174F7">
      <w:pPr>
        <w:spacing w:line="480" w:lineRule="auto"/>
        <w:ind w:left="720" w:hanging="720"/>
      </w:pPr>
      <w:r>
        <w:t>Bister, T. J., D. W. Willis, M. L. Brown, S. M. Jordan, R. M. Neumann, M. C. Quist, and C. S. Guy. 2000. Proposed standard weight (</w:t>
      </w:r>
      <w:r w:rsidRPr="00BA5730">
        <w:rPr>
          <w:i/>
        </w:rPr>
        <w:t>W</w:t>
      </w:r>
      <w:r w:rsidRPr="00BA5730">
        <w:rPr>
          <w:i/>
          <w:vertAlign w:val="subscript"/>
        </w:rPr>
        <w:t>s</w:t>
      </w:r>
      <w:r>
        <w:t>) equations and standard length categories for 18 warmwater nongame and riverine fish species. North American Journal of Fisheries Management 20:570-574.</w:t>
      </w:r>
    </w:p>
    <w:p w14:paraId="48A11446" w14:textId="77777777" w:rsidR="00394F90" w:rsidRDefault="00394F90" w:rsidP="00F174F7">
      <w:pPr>
        <w:spacing w:line="480" w:lineRule="auto"/>
        <w:ind w:left="720" w:hanging="720"/>
      </w:pPr>
      <w:r>
        <w:t>Blackwell, B. G., M. L. Brown, and D. W. Willis. 2000. Relative weight (</w:t>
      </w:r>
      <w:r w:rsidRPr="00394F90">
        <w:rPr>
          <w:i/>
        </w:rPr>
        <w:t>W</w:t>
      </w:r>
      <w:r w:rsidRPr="00394F90">
        <w:rPr>
          <w:i/>
          <w:vertAlign w:val="subscript"/>
        </w:rPr>
        <w:t>r</w:t>
      </w:r>
      <w:r>
        <w:t>) status and current use in fisheries assessment and management. Reviews in Fisheries Science 8:1-44.</w:t>
      </w:r>
    </w:p>
    <w:p w14:paraId="28C4FAC9" w14:textId="0C7A4577" w:rsidR="00F6744A" w:rsidRDefault="00F6744A" w:rsidP="00F174F7">
      <w:pPr>
        <w:spacing w:line="480" w:lineRule="auto"/>
        <w:ind w:left="720" w:hanging="720"/>
      </w:pPr>
      <w:r>
        <w:t>Bonar, S. A., W. A. Hubert, and D. W. Willis, editors. 2009. Standard methods for sampling North American freshwater fishes. American Fisheries Society, Bethesda, Maryland.</w:t>
      </w:r>
    </w:p>
    <w:p w14:paraId="66939BB7" w14:textId="77777777" w:rsidR="00123909" w:rsidRDefault="00123909" w:rsidP="00F174F7">
      <w:pPr>
        <w:spacing w:line="480" w:lineRule="auto"/>
        <w:ind w:left="720" w:hanging="720"/>
      </w:pPr>
      <w:r>
        <w:t>Breck, J. E. 1993. Foraging theory and piscivorous fish: are forage fish just big zooplankton? Transactions of the American Fisheries Society 122:902:911.</w:t>
      </w:r>
    </w:p>
    <w:p w14:paraId="47C9B6F6" w14:textId="77777777" w:rsidR="00A848B7" w:rsidRDefault="00A848B7" w:rsidP="00F174F7">
      <w:pPr>
        <w:spacing w:line="480" w:lineRule="auto"/>
        <w:ind w:left="720" w:hanging="720"/>
      </w:pPr>
      <w:r>
        <w:t>Brendan</w:t>
      </w:r>
      <w:r w:rsidR="00900595">
        <w:t>, T. O., B. R. Murphy, and J. B. Birch. 2003. Statistical properties of the relative weight (</w:t>
      </w:r>
      <w:r w:rsidR="00900595" w:rsidRPr="00900595">
        <w:rPr>
          <w:i/>
        </w:rPr>
        <w:t>W</w:t>
      </w:r>
      <w:r w:rsidR="00900595" w:rsidRPr="00900595">
        <w:rPr>
          <w:i/>
          <w:vertAlign w:val="subscript"/>
        </w:rPr>
        <w:t>r</w:t>
      </w:r>
      <w:r w:rsidR="00900595">
        <w:t xml:space="preserve">) index and an alternative procedure for testing </w:t>
      </w:r>
      <w:r w:rsidR="00900595" w:rsidRPr="00900595">
        <w:rPr>
          <w:i/>
        </w:rPr>
        <w:t>W</w:t>
      </w:r>
      <w:r w:rsidR="00900595" w:rsidRPr="00900595">
        <w:rPr>
          <w:i/>
          <w:vertAlign w:val="subscript"/>
        </w:rPr>
        <w:t>r</w:t>
      </w:r>
      <w:r w:rsidR="00900595">
        <w:rPr>
          <w:i/>
          <w:vertAlign w:val="subscript"/>
        </w:rPr>
        <w:t xml:space="preserve"> </w:t>
      </w:r>
      <w:r w:rsidR="00900595">
        <w:t>differences between groups. North American Journal of Fisheries Management 23:1136-1151.</w:t>
      </w:r>
    </w:p>
    <w:p w14:paraId="207CE265" w14:textId="77777777" w:rsidR="00FF77CD" w:rsidRDefault="00FF77CD" w:rsidP="00F174F7">
      <w:pPr>
        <w:spacing w:line="480" w:lineRule="auto"/>
        <w:ind w:left="720" w:hanging="720"/>
      </w:pPr>
      <w:r>
        <w:t>Cade, B. S., and B. R. Noon. 2003. A gentle introduction to quantile regression for ecologists. Frontiers in Ecology and the Environment 1:412-420.</w:t>
      </w:r>
    </w:p>
    <w:p w14:paraId="72060D29" w14:textId="77777777" w:rsidR="00262687" w:rsidRPr="00900595" w:rsidRDefault="00262687" w:rsidP="00F174F7">
      <w:pPr>
        <w:spacing w:line="480" w:lineRule="auto"/>
        <w:ind w:left="720" w:hanging="720"/>
      </w:pPr>
      <w:r>
        <w:t xml:space="preserve">Coble, D. W. 1967. Relationship of temperature to total annual growth in adult smallmouth bass. Journal of the Fisheries Research Board </w:t>
      </w:r>
      <w:smartTag w:uri="urn:schemas-microsoft-com:office:smarttags" w:element="country-region">
        <w:smartTag w:uri="urn:schemas-microsoft-com:office:smarttags" w:element="place">
          <w:r>
            <w:t>Canada</w:t>
          </w:r>
        </w:smartTag>
      </w:smartTag>
      <w:r>
        <w:t xml:space="preserve"> 24:87-99.</w:t>
      </w:r>
    </w:p>
    <w:p w14:paraId="6D33E13E" w14:textId="77777777" w:rsidR="00930927" w:rsidRPr="00930927" w:rsidRDefault="00930927" w:rsidP="00F174F7">
      <w:pPr>
        <w:spacing w:line="480" w:lineRule="auto"/>
        <w:ind w:left="720" w:hanging="720"/>
      </w:pPr>
      <w:r>
        <w:lastRenderedPageBreak/>
        <w:t xml:space="preserve">Flickinger, S. A., F. J. Bulow, and D. W. Willis. 1999. Small impoundments. Pages561 – 587 </w:t>
      </w:r>
      <w:r>
        <w:rPr>
          <w:i/>
        </w:rPr>
        <w:t>in</w:t>
      </w:r>
      <w:r>
        <w:t xml:space="preserve"> C. C. Kohler and W. A. Hubert, editors. Inland fisheries management in </w:t>
      </w:r>
      <w:smartTag w:uri="urn:schemas-microsoft-com:office:smarttags" w:element="place">
        <w:r>
          <w:t>North America</w:t>
        </w:r>
      </w:smartTag>
      <w:r>
        <w:t>, 2</w:t>
      </w:r>
      <w:r w:rsidRPr="00930927">
        <w:rPr>
          <w:vertAlign w:val="superscript"/>
        </w:rPr>
        <w:t>nd</w:t>
      </w:r>
      <w:r>
        <w:t xml:space="preserve"> edition.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7A54F165" w14:textId="77777777" w:rsidR="00011F23" w:rsidRDefault="00011F23" w:rsidP="00F174F7">
      <w:pPr>
        <w:spacing w:line="480" w:lineRule="auto"/>
        <w:ind w:left="720" w:hanging="720"/>
      </w:pPr>
      <w:r>
        <w:t>Gabelhouse, D. W., Jr. 1984. A length-categorization system to assess fish stocks. North American Journal of Fisheries Management 4:273-285.</w:t>
      </w:r>
    </w:p>
    <w:p w14:paraId="27BDA2DC" w14:textId="77777777" w:rsidR="00031ABA" w:rsidRDefault="00031ABA" w:rsidP="00F174F7">
      <w:pPr>
        <w:spacing w:line="480" w:lineRule="auto"/>
        <w:ind w:left="720" w:hanging="720"/>
      </w:pPr>
      <w:r>
        <w:t xml:space="preserve">Gerow, </w:t>
      </w:r>
      <w:r w:rsidR="00187FAD">
        <w:t>K. G., R. C. Anderson-Sprecher, and W. A. Hubert. 2005. A new method to compute standard-weight equations tha</w:t>
      </w:r>
      <w:r w:rsidR="0009158A">
        <w:t xml:space="preserve">t reduces length-related bias. </w:t>
      </w:r>
      <w:r w:rsidR="00187FAD">
        <w:t>North American Journal of Fisheries Management 25:1288-1300.</w:t>
      </w:r>
    </w:p>
    <w:p w14:paraId="311D8C71" w14:textId="77777777" w:rsidR="006169B4" w:rsidRDefault="006169B4" w:rsidP="00F174F7">
      <w:pPr>
        <w:spacing w:line="480" w:lineRule="auto"/>
        <w:ind w:left="720" w:hanging="720"/>
      </w:pPr>
      <w:r>
        <w:t>Gosch, N. J. C., K. L. Pope, P. H. Michaletz. 2009. Stomach capacities of six freshwater fishes. Journal of Freshwater Ecology 24:645-649.</w:t>
      </w:r>
    </w:p>
    <w:p w14:paraId="347379AF" w14:textId="77777777" w:rsidR="007F7F66" w:rsidRDefault="007F7F66" w:rsidP="00F174F7">
      <w:pPr>
        <w:spacing w:line="480" w:lineRule="auto"/>
        <w:ind w:left="720" w:hanging="720"/>
      </w:pPr>
      <w:r>
        <w:t>Graeb, B. D. S., T. Galarowicz, D. H. Wahl, J. M. Dettmers, and M. J. Simpson. 2005. Foraging behavior, morphology, and life history variation determine the ontogeny of piscivory in two closely related predators. Canadian Journal of Fisheries and Aquatic Sciences 62:2010-2020.</w:t>
      </w:r>
    </w:p>
    <w:p w14:paraId="58C31CC6" w14:textId="02C35136" w:rsidR="001B2957" w:rsidRPr="001B2957" w:rsidRDefault="001B2957" w:rsidP="00F174F7">
      <w:pPr>
        <w:spacing w:line="480" w:lineRule="auto"/>
        <w:ind w:left="720" w:hanging="720"/>
      </w:pPr>
      <w:r>
        <w:t xml:space="preserve">Karås, P. 1990. Seasonal changes in growth and standard metabolic rate of juvenile perch, </w:t>
      </w:r>
      <w:r>
        <w:rPr>
          <w:i/>
        </w:rPr>
        <w:t xml:space="preserve">Perca </w:t>
      </w:r>
      <w:r w:rsidR="005B2914">
        <w:rPr>
          <w:i/>
        </w:rPr>
        <w:t>fluviatilis</w:t>
      </w:r>
      <w:r w:rsidR="005B2914">
        <w:t xml:space="preserve"> </w:t>
      </w:r>
      <w:r>
        <w:t>L. Journal of Fish Biology 37:913-920.</w:t>
      </w:r>
    </w:p>
    <w:p w14:paraId="78E955A7" w14:textId="77777777" w:rsidR="003673A7" w:rsidRDefault="003673A7" w:rsidP="00F174F7">
      <w:pPr>
        <w:spacing w:line="480" w:lineRule="auto"/>
        <w:ind w:left="720" w:hanging="720"/>
      </w:pPr>
      <w:r>
        <w:t>Koenker, R, and G. Basset. 1978. Regression quantiles. Econometrica 46:33-50.</w:t>
      </w:r>
    </w:p>
    <w:p w14:paraId="0656C8AA" w14:textId="3A13167F" w:rsidR="00A82313" w:rsidRDefault="00A82313" w:rsidP="00F174F7">
      <w:pPr>
        <w:spacing w:line="480" w:lineRule="auto"/>
        <w:ind w:left="720" w:hanging="720"/>
      </w:pPr>
      <w:r>
        <w:t>Koenker, R. and J. A. F. Machado. Goodness of fit and related inference processes for quantile regression. Journal of the American Statistical A</w:t>
      </w:r>
      <w:r w:rsidR="00F02DDF">
        <w:t xml:space="preserve">ssociation </w:t>
      </w:r>
      <w:r>
        <w:t>94:1296-1310.</w:t>
      </w:r>
    </w:p>
    <w:p w14:paraId="2A87EDA4" w14:textId="67E5CC52" w:rsidR="003673A7" w:rsidRDefault="003673A7" w:rsidP="00F174F7">
      <w:pPr>
        <w:spacing w:line="480" w:lineRule="auto"/>
        <w:ind w:left="720" w:hanging="720"/>
      </w:pPr>
      <w:r>
        <w:t>Koenker, R. 201</w:t>
      </w:r>
      <w:r w:rsidR="006E2F40">
        <w:t>7</w:t>
      </w:r>
      <w:r>
        <w:t>. quantreg: Quantile Regression. R package version 5.</w:t>
      </w:r>
      <w:r w:rsidR="006E2F40">
        <w:t>34</w:t>
      </w:r>
      <w:r>
        <w:t>. http://CRAN.R-project.org/package=quantreg</w:t>
      </w:r>
      <w:r w:rsidR="006317DD">
        <w:t>.</w:t>
      </w:r>
    </w:p>
    <w:p w14:paraId="3BB47DBA" w14:textId="77777777" w:rsidR="004E321D" w:rsidRPr="004E321D" w:rsidRDefault="004E321D" w:rsidP="00F174F7">
      <w:pPr>
        <w:spacing w:line="480" w:lineRule="auto"/>
        <w:ind w:left="720" w:hanging="720"/>
      </w:pPr>
      <w:r>
        <w:lastRenderedPageBreak/>
        <w:t xml:space="preserve">Kohler, C. C., and A. M. Kelly. 1991. Assessing predator-prey balance in impoundments. Pages 257-260 </w:t>
      </w:r>
      <w:r>
        <w:rPr>
          <w:i/>
        </w:rPr>
        <w:t>in</w:t>
      </w:r>
      <w:r>
        <w:t xml:space="preserve"> J. L. Cooper and R. H. Hamre, editors. Warmwater fisheries symposium I. U.S. Forest Service General Technical Report RM-207, </w:t>
      </w:r>
      <w:smartTag w:uri="urn:schemas-microsoft-com:office:smarttags" w:element="place">
        <w:smartTag w:uri="urn:schemas-microsoft-com:office:smarttags" w:element="City">
          <w:r>
            <w:t>Fort Collins</w:t>
          </w:r>
        </w:smartTag>
        <w:r>
          <w:t xml:space="preserve">, </w:t>
        </w:r>
        <w:smartTag w:uri="urn:schemas-microsoft-com:office:smarttags" w:element="State">
          <w:r>
            <w:t>Colorado</w:t>
          </w:r>
        </w:smartTag>
      </w:smartTag>
      <w:r>
        <w:t>.</w:t>
      </w:r>
    </w:p>
    <w:p w14:paraId="1AE5233B" w14:textId="77777777" w:rsidR="0001662E" w:rsidRDefault="0001662E" w:rsidP="0001662E">
      <w:pPr>
        <w:spacing w:line="480" w:lineRule="auto"/>
        <w:ind w:left="720" w:hanging="720"/>
      </w:pPr>
      <w:r>
        <w:t>Kolander, T. D. D. W. Wilis, and B. R. Murphy. 1993. Proposed revision of the standard weight (</w:t>
      </w:r>
      <w:r w:rsidRPr="003D4B48">
        <w:rPr>
          <w:i/>
          <w:iCs/>
        </w:rPr>
        <w:t>W</w:t>
      </w:r>
      <w:r w:rsidRPr="003D4B48">
        <w:rPr>
          <w:i/>
          <w:iCs/>
          <w:vertAlign w:val="subscript"/>
        </w:rPr>
        <w:t>s</w:t>
      </w:r>
      <w:r>
        <w:t>) equation for smallmouth bass. North American Journal of Fisheries Management 13:398-400.</w:t>
      </w:r>
    </w:p>
    <w:p w14:paraId="66BC1A91" w14:textId="2C0C3C94" w:rsidR="003033B8" w:rsidRDefault="003033B8" w:rsidP="00F174F7">
      <w:pPr>
        <w:spacing w:line="480" w:lineRule="auto"/>
        <w:ind w:left="720" w:hanging="720"/>
      </w:pPr>
      <w:r>
        <w:t>Murphy, B. R., M. L. Brown, and T. A. Springer. 1990. Evaluation of the relative weight (</w:t>
      </w:r>
      <w:r w:rsidRPr="003033B8">
        <w:rPr>
          <w:i/>
        </w:rPr>
        <w:t>W</w:t>
      </w:r>
      <w:r w:rsidRPr="003033B8">
        <w:rPr>
          <w:i/>
          <w:vertAlign w:val="subscript"/>
        </w:rPr>
        <w:t>r</w:t>
      </w:r>
      <w:r>
        <w:t>) index, with new applications to walleye. North American Journal of Fisheries Management 10:85-97.</w:t>
      </w:r>
    </w:p>
    <w:p w14:paraId="35EF76B2" w14:textId="0D312A52" w:rsidR="00691448" w:rsidRPr="00691448" w:rsidRDefault="00691448" w:rsidP="00F174F7">
      <w:pPr>
        <w:spacing w:line="480" w:lineRule="auto"/>
        <w:ind w:left="720" w:hanging="720"/>
      </w:pPr>
      <w:r>
        <w:t>Neuman</w:t>
      </w:r>
      <w:r w:rsidR="00310589">
        <w:t>n</w:t>
      </w:r>
      <w:r>
        <w:t xml:space="preserve">, R. M., C. S. Guy, and D. W. Willis. 2012. Length, weight, and associated indices. Pages 637-376 </w:t>
      </w:r>
      <w:r>
        <w:rPr>
          <w:i/>
        </w:rPr>
        <w:t>in</w:t>
      </w:r>
      <w:r>
        <w:t xml:space="preserve"> A. V. Zale, D. L. Parris, and T. M. Sutton, editors. Fisheries techniques, 3</w:t>
      </w:r>
      <w:r w:rsidRPr="00691448">
        <w:rPr>
          <w:vertAlign w:val="superscript"/>
        </w:rPr>
        <w:t>rd</w:t>
      </w:r>
      <w:r>
        <w:t xml:space="preserve"> edition. American Fisheries Society, Bethesda, Maryland.</w:t>
      </w:r>
    </w:p>
    <w:p w14:paraId="0AC98241" w14:textId="77777777" w:rsidR="00BA5730" w:rsidRDefault="00BA5730" w:rsidP="00F174F7">
      <w:pPr>
        <w:spacing w:line="480" w:lineRule="auto"/>
        <w:ind w:left="720" w:hanging="720"/>
      </w:pPr>
      <w:r>
        <w:t xml:space="preserve">Ogle, D. H., and </w:t>
      </w:r>
      <w:smartTag w:uri="urn:schemas-microsoft-com:office:smarttags" w:element="place">
        <w:r>
          <w:t>I.</w:t>
        </w:r>
      </w:smartTag>
      <w:r>
        <w:t xml:space="preserve"> J. Winfield. 2009. Ruffe length-weight relationships with a proposed standard weight equation. North American Journal of Fisheries Management 29:850-858.</w:t>
      </w:r>
    </w:p>
    <w:p w14:paraId="01DB06C8" w14:textId="77777777" w:rsidR="00900595" w:rsidRPr="00900595" w:rsidRDefault="00900595" w:rsidP="00F174F7">
      <w:pPr>
        <w:spacing w:line="480" w:lineRule="auto"/>
        <w:ind w:left="720" w:hanging="720"/>
      </w:pPr>
      <w:r>
        <w:t xml:space="preserve">Pope, K. L., and C. G. Kruse. 2007. Condition. Pages 423-471 </w:t>
      </w:r>
      <w:r>
        <w:rPr>
          <w:i/>
        </w:rPr>
        <w:t>in</w:t>
      </w:r>
      <w:r>
        <w:t xml:space="preserve"> C. S. Guy and M. L. Brown, editors. Analysis and interpretation of freshwater fisheries data. American Fisheries Society,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p>
    <w:p w14:paraId="4A9FDE2E" w14:textId="40F0FF9B" w:rsidR="00D42D06" w:rsidRDefault="00F174F7" w:rsidP="00F174F7">
      <w:pPr>
        <w:spacing w:line="480" w:lineRule="auto"/>
        <w:ind w:left="720" w:hanging="720"/>
      </w:pPr>
      <w:r>
        <w:t>R Development Core Team</w:t>
      </w:r>
      <w:r w:rsidR="00F21F67">
        <w:t xml:space="preserve">. </w:t>
      </w:r>
      <w:r w:rsidR="0055452D">
        <w:t>2017</w:t>
      </w:r>
      <w:r>
        <w:t xml:space="preserve">. R: A language and environment for statistical computing. R Foundation for Statistical Computing, </w:t>
      </w:r>
      <w:smartTag w:uri="urn:schemas-microsoft-com:office:smarttags" w:element="place">
        <w:smartTag w:uri="urn:schemas-microsoft-com:office:smarttags" w:element="City">
          <w:r>
            <w:t>Vienna</w:t>
          </w:r>
        </w:smartTag>
        <w:r>
          <w:t xml:space="preserve">, </w:t>
        </w:r>
        <w:smartTag w:uri="urn:schemas-microsoft-com:office:smarttags" w:element="country-region">
          <w:r>
            <w:t>Austria</w:t>
          </w:r>
        </w:smartTag>
      </w:smartTag>
      <w:r>
        <w:t xml:space="preserve">. ISBN 3-900051-07-0, URL </w:t>
      </w:r>
      <w:r w:rsidR="00D42D06" w:rsidRPr="004A067B">
        <w:t>http://www.R-project.org</w:t>
      </w:r>
      <w:r>
        <w:t>.</w:t>
      </w:r>
    </w:p>
    <w:p w14:paraId="1D9A58AC" w14:textId="77777777" w:rsidR="00BA5730" w:rsidRDefault="00BA5730" w:rsidP="00F174F7">
      <w:pPr>
        <w:spacing w:line="480" w:lineRule="auto"/>
        <w:ind w:left="720" w:hanging="720"/>
      </w:pPr>
      <w:r>
        <w:t>Richter, T. J. 2007. Development and evaluation of standard weight equations for bridgelip suckers and largescale suckers. North American Journal of Fisheries Management 27:936-939.</w:t>
      </w:r>
    </w:p>
    <w:p w14:paraId="454871A9" w14:textId="77777777" w:rsidR="00BA5730" w:rsidRDefault="00BA5730" w:rsidP="00F174F7">
      <w:pPr>
        <w:spacing w:line="480" w:lineRule="auto"/>
        <w:ind w:left="720" w:hanging="720"/>
      </w:pPr>
      <w:r>
        <w:lastRenderedPageBreak/>
        <w:t>Rypel, A. L., and T. J. Richter. 2008. Empirical percentile standard weight equation for the blacktail redhorse. North American Journal of Fisheries Management 28:1843-1846.</w:t>
      </w:r>
    </w:p>
    <w:p w14:paraId="073D3C8F" w14:textId="77777777" w:rsidR="00077486" w:rsidRDefault="00D42D06" w:rsidP="00F174F7">
      <w:pPr>
        <w:spacing w:line="480" w:lineRule="auto"/>
        <w:ind w:left="720" w:hanging="720"/>
      </w:pPr>
      <w:r>
        <w:t>Wege, G. J., and R. O. Anderson. 1978. Relative weight (</w:t>
      </w:r>
      <w:r w:rsidRPr="00D42D06">
        <w:rPr>
          <w:i/>
        </w:rPr>
        <w:t>W</w:t>
      </w:r>
      <w:r w:rsidRPr="00D42D06">
        <w:rPr>
          <w:i/>
          <w:vertAlign w:val="subscript"/>
        </w:rPr>
        <w:t>r</w:t>
      </w:r>
      <w:r>
        <w:t xml:space="preserve">): a new index of condition for largemouth bass. Pages 79-91 </w:t>
      </w:r>
      <w:r>
        <w:rPr>
          <w:i/>
        </w:rPr>
        <w:t>in</w:t>
      </w:r>
      <w:r>
        <w:t xml:space="preserve"> G. D. Novinger and J. G. Dillard, editors. New approaches to the management of small impoundments. American Fisheries Society, North Central Division, Special Publication 5, </w:t>
      </w:r>
      <w:smartTag w:uri="urn:schemas-microsoft-com:office:smarttags" w:element="place">
        <w:smartTag w:uri="urn:schemas-microsoft-com:office:smarttags" w:element="City">
          <w:r>
            <w:t>Bethesda</w:t>
          </w:r>
        </w:smartTag>
        <w:r>
          <w:t xml:space="preserve">, </w:t>
        </w:r>
        <w:smartTag w:uri="urn:schemas-microsoft-com:office:smarttags" w:element="State">
          <w:r>
            <w:t>Maryland</w:t>
          </w:r>
        </w:smartTag>
      </w:smartTag>
      <w:r>
        <w:t>.</w:t>
      </w:r>
      <w:r w:rsidR="00F174F7">
        <w:t xml:space="preserve"> </w:t>
      </w:r>
    </w:p>
    <w:p w14:paraId="05EA18B1" w14:textId="649BFEF4" w:rsidR="00544DAF" w:rsidRDefault="00544DAF" w:rsidP="00544DAF">
      <w:pPr>
        <w:spacing w:line="480" w:lineRule="auto"/>
        <w:ind w:left="720" w:hanging="720"/>
      </w:pPr>
      <w:r>
        <w:t>Wickham, H. 2009. ggplot2: Elegant Graphics for Data Analysis. Springer-Verlag New York.</w:t>
      </w:r>
    </w:p>
    <w:p w14:paraId="5348FD75" w14:textId="77777777" w:rsidR="00B071D0" w:rsidRDefault="00B071D0" w:rsidP="00567843">
      <w:pPr>
        <w:spacing w:line="480" w:lineRule="auto"/>
        <w:ind w:left="900" w:hanging="900"/>
      </w:pPr>
    </w:p>
    <w:p w14:paraId="32306498" w14:textId="16D01D16" w:rsidR="00C13946" w:rsidRDefault="00B27A39" w:rsidP="00567843">
      <w:pPr>
        <w:spacing w:line="480" w:lineRule="auto"/>
        <w:ind w:left="900" w:hanging="900"/>
      </w:pPr>
      <w:r>
        <w:t>&lt;A&gt;Supplements</w:t>
      </w:r>
    </w:p>
    <w:p w14:paraId="376773BE" w14:textId="77777777" w:rsidR="00B27A39" w:rsidRDefault="00B27A39" w:rsidP="00567843">
      <w:pPr>
        <w:spacing w:line="480" w:lineRule="auto"/>
        <w:ind w:left="900" w:hanging="900"/>
      </w:pPr>
    </w:p>
    <w:p w14:paraId="02467EB1" w14:textId="4AE77FEA" w:rsidR="00B27A39" w:rsidRDefault="00B27A39" w:rsidP="00B27A39">
      <w:pPr>
        <w:spacing w:line="480" w:lineRule="auto"/>
      </w:pPr>
      <w:r>
        <w:t xml:space="preserve">A repository that includes the R code used in this manuscript is available at </w:t>
      </w:r>
      <w:hyperlink r:id="rId9" w:history="1">
        <w:r w:rsidRPr="00B27A39">
          <w:rPr>
            <w:rStyle w:val="Hyperlink"/>
          </w:rPr>
          <w:t>https://github.com/stevenranney/fishStomachContents</w:t>
        </w:r>
      </w:hyperlink>
      <w:r>
        <w:t>.</w:t>
      </w:r>
    </w:p>
    <w:p w14:paraId="63F837C4" w14:textId="77777777" w:rsidR="00B27A39" w:rsidRDefault="00B27A39" w:rsidP="00567843">
      <w:pPr>
        <w:spacing w:line="480" w:lineRule="auto"/>
        <w:ind w:left="900" w:hanging="900"/>
      </w:pPr>
    </w:p>
    <w:p w14:paraId="058FF510" w14:textId="77777777" w:rsidR="00C13946" w:rsidRDefault="00C13946" w:rsidP="00567843">
      <w:pPr>
        <w:spacing w:line="480" w:lineRule="auto"/>
        <w:ind w:left="900" w:hanging="900"/>
      </w:pPr>
    </w:p>
    <w:p w14:paraId="7EB9121E" w14:textId="77777777" w:rsidR="00C13946" w:rsidRDefault="00C13946" w:rsidP="00567843">
      <w:pPr>
        <w:spacing w:line="480" w:lineRule="auto"/>
        <w:ind w:left="900" w:hanging="900"/>
      </w:pPr>
    </w:p>
    <w:p w14:paraId="1CF908A7" w14:textId="77777777" w:rsidR="00C13946" w:rsidRDefault="00C13946" w:rsidP="00567843">
      <w:pPr>
        <w:spacing w:line="480" w:lineRule="auto"/>
        <w:ind w:left="900" w:hanging="900"/>
      </w:pPr>
    </w:p>
    <w:p w14:paraId="18CDBCF9" w14:textId="77777777" w:rsidR="00C13946" w:rsidRDefault="00C13946" w:rsidP="00567843">
      <w:pPr>
        <w:spacing w:line="480" w:lineRule="auto"/>
        <w:ind w:left="900" w:hanging="900"/>
      </w:pPr>
    </w:p>
    <w:p w14:paraId="27D748D1" w14:textId="77777777" w:rsidR="00C13946" w:rsidRDefault="00C13946" w:rsidP="00567843">
      <w:pPr>
        <w:spacing w:line="480" w:lineRule="auto"/>
        <w:ind w:left="900" w:hanging="900"/>
      </w:pPr>
    </w:p>
    <w:p w14:paraId="091141C9" w14:textId="77777777" w:rsidR="00C13946" w:rsidRDefault="00C13946" w:rsidP="00567843">
      <w:pPr>
        <w:spacing w:line="480" w:lineRule="auto"/>
        <w:ind w:left="900" w:hanging="900"/>
      </w:pPr>
    </w:p>
    <w:p w14:paraId="761576E9" w14:textId="77777777" w:rsidR="00C13946" w:rsidRDefault="00C13946" w:rsidP="00567843">
      <w:pPr>
        <w:spacing w:line="480" w:lineRule="auto"/>
        <w:ind w:left="900" w:hanging="900"/>
      </w:pPr>
    </w:p>
    <w:p w14:paraId="48E31C6A" w14:textId="77777777" w:rsidR="002B5100" w:rsidRDefault="002B5100" w:rsidP="00567843">
      <w:pPr>
        <w:spacing w:line="480" w:lineRule="auto"/>
        <w:ind w:left="900" w:hanging="900"/>
      </w:pPr>
    </w:p>
    <w:p w14:paraId="1EE0273A" w14:textId="77777777" w:rsidR="002B5100" w:rsidRDefault="002B5100" w:rsidP="00567843">
      <w:pPr>
        <w:spacing w:line="480" w:lineRule="auto"/>
        <w:ind w:left="900" w:hanging="900"/>
      </w:pPr>
    </w:p>
    <w:p w14:paraId="0EB0CD3D" w14:textId="77777777" w:rsidR="002B5100" w:rsidRDefault="002B5100" w:rsidP="00567843">
      <w:pPr>
        <w:spacing w:line="480" w:lineRule="auto"/>
        <w:ind w:left="900" w:hanging="900"/>
      </w:pPr>
    </w:p>
    <w:p w14:paraId="019EDBEA" w14:textId="77777777" w:rsidR="002B5100" w:rsidRDefault="002B5100" w:rsidP="00567843">
      <w:pPr>
        <w:spacing w:line="480" w:lineRule="auto"/>
        <w:ind w:left="900" w:hanging="900"/>
      </w:pPr>
    </w:p>
    <w:p w14:paraId="4092FBB8" w14:textId="77777777" w:rsidR="001C1CED" w:rsidRDefault="001C1CED" w:rsidP="00567843">
      <w:pPr>
        <w:spacing w:line="480" w:lineRule="auto"/>
        <w:ind w:left="900" w:hanging="900"/>
        <w:rPr>
          <w:ins w:id="14" w:author="S. H." w:date="2018-03-02T10:35:00Z"/>
        </w:rPr>
        <w:sectPr w:rsidR="001C1CED" w:rsidSect="00AD104C">
          <w:headerReference w:type="even" r:id="rId10"/>
          <w:headerReference w:type="default" r:id="rId11"/>
          <w:pgSz w:w="12240" w:h="15840" w:code="1"/>
          <w:pgMar w:top="1440" w:right="1440" w:bottom="1440" w:left="1440" w:header="720" w:footer="720" w:gutter="0"/>
          <w:lnNumType w:countBy="1" w:restart="continuous"/>
          <w:cols w:space="720"/>
          <w:titlePg/>
          <w:docGrid w:linePitch="360"/>
        </w:sectPr>
      </w:pPr>
    </w:p>
    <w:p w14:paraId="307FC002" w14:textId="1E7B8E0E" w:rsidR="00567843" w:rsidRPr="0038381C" w:rsidRDefault="00567843" w:rsidP="00567843">
      <w:pPr>
        <w:spacing w:line="480" w:lineRule="auto"/>
        <w:ind w:left="900" w:hanging="900"/>
      </w:pPr>
      <w:r>
        <w:lastRenderedPageBreak/>
        <w:t xml:space="preserve">Table 1. Sample size, </w:t>
      </w:r>
      <w:r w:rsidRPr="00D473C5">
        <w:rPr>
          <w:i/>
        </w:rPr>
        <w:t>p</w:t>
      </w:r>
      <w:r w:rsidR="00703F0E">
        <w:t xml:space="preserve"> </w:t>
      </w:r>
      <w:r>
        <w:t xml:space="preserve">value from </w:t>
      </w:r>
      <w:r w:rsidR="00201A23">
        <w:t xml:space="preserve">Wilcoxon two-sample </w:t>
      </w:r>
      <w:r>
        <w:t>compariso</w:t>
      </w:r>
      <w:r w:rsidR="00F91D3E">
        <w:t xml:space="preserve">n </w:t>
      </w:r>
      <w:r w:rsidR="00210A88">
        <w:t>test</w:t>
      </w:r>
      <w:r w:rsidR="00864960">
        <w:t xml:space="preserve"> (</w:t>
      </w:r>
      <w:r w:rsidR="0078336C">
        <w:t xml:space="preserve">e.g., </w:t>
      </w:r>
      <w:r w:rsidR="00864960" w:rsidRPr="00864960">
        <w:rPr>
          <w:i/>
        </w:rPr>
        <w:t>W</w:t>
      </w:r>
      <w:r w:rsidR="00864960" w:rsidRPr="00864960">
        <w:rPr>
          <w:i/>
          <w:vertAlign w:val="subscript"/>
        </w:rPr>
        <w:t>r</w:t>
      </w:r>
      <w:r w:rsidR="00FF707F" w:rsidRPr="00FF707F">
        <w:rPr>
          <w:vertAlign w:val="subscript"/>
        </w:rPr>
        <w:t>E</w:t>
      </w:r>
      <w:r w:rsidR="00864960">
        <w:t xml:space="preserve"> </w:t>
      </w:r>
      <w:r w:rsidR="00FF707F">
        <w:t>X</w:t>
      </w:r>
      <w:r w:rsidR="00864960">
        <w:t xml:space="preserve"> </w:t>
      </w:r>
      <w:r w:rsidR="00864960" w:rsidRPr="00864960">
        <w:rPr>
          <w:i/>
        </w:rPr>
        <w:t>W</w:t>
      </w:r>
      <w:r w:rsidR="00864960" w:rsidRPr="00864960">
        <w:rPr>
          <w:i/>
          <w:vertAlign w:val="subscript"/>
        </w:rPr>
        <w:t>r</w:t>
      </w:r>
      <w:r w:rsidR="00864960">
        <w:t>)</w:t>
      </w:r>
      <w:r w:rsidR="00F91D3E">
        <w:t xml:space="preserve">, and % difference in </w:t>
      </w:r>
      <w:r w:rsidR="00F91D3E" w:rsidRPr="00F91D3E">
        <w:rPr>
          <w:i/>
        </w:rPr>
        <w:t>W</w:t>
      </w:r>
      <w:r w:rsidR="00F91D3E" w:rsidRPr="00F91D3E">
        <w:rPr>
          <w:i/>
          <w:vertAlign w:val="subscript"/>
        </w:rPr>
        <w:t>r</w:t>
      </w:r>
      <w:r w:rsidR="00F91D3E">
        <w:t xml:space="preserve"> </w:t>
      </w:r>
      <w:r>
        <w:t xml:space="preserve">calculated from whole </w:t>
      </w:r>
      <w:r w:rsidR="00D473C5">
        <w:t>smallmouth bass (</w:t>
      </w:r>
      <w:r w:rsidR="00D473C5" w:rsidRPr="00B82653">
        <w:rPr>
          <w:i/>
        </w:rPr>
        <w:t>Micropterus dolomieu</w:t>
      </w:r>
      <w:r w:rsidR="00D473C5">
        <w:t>)</w:t>
      </w:r>
      <w:r w:rsidR="00B43EDF">
        <w:t xml:space="preserve"> and walleye (</w:t>
      </w:r>
      <w:r w:rsidR="00B43EDF" w:rsidRPr="00B43EDF">
        <w:rPr>
          <w:i/>
        </w:rPr>
        <w:t>Sander vitreous</w:t>
      </w:r>
      <w:r w:rsidR="00B43EDF">
        <w:t>)</w:t>
      </w:r>
      <w:r w:rsidR="00D473C5">
        <w:t xml:space="preserve"> </w:t>
      </w:r>
      <w:r>
        <w:t xml:space="preserve">individuals </w:t>
      </w:r>
      <w:r w:rsidR="00F91D3E">
        <w:t>(</w:t>
      </w:r>
      <w:r w:rsidR="00F91D3E" w:rsidRPr="00F91D3E">
        <w:rPr>
          <w:i/>
        </w:rPr>
        <w:t>W</w:t>
      </w:r>
      <w:r w:rsidR="00F91D3E" w:rsidRPr="00F91D3E">
        <w:rPr>
          <w:i/>
          <w:vertAlign w:val="subscript"/>
        </w:rPr>
        <w:t>r</w:t>
      </w:r>
      <w:r w:rsidR="0078336C">
        <w:t xml:space="preserve">), </w:t>
      </w:r>
      <w:r>
        <w:t xml:space="preserve">individuals minus stomach contents </w:t>
      </w:r>
      <w:r w:rsidR="00F91D3E">
        <w:t>(</w:t>
      </w:r>
      <w:r w:rsidR="00F91D3E" w:rsidRPr="00F91D3E">
        <w:rPr>
          <w:i/>
        </w:rPr>
        <w:t>W</w:t>
      </w:r>
      <w:r w:rsidR="00F91D3E" w:rsidRPr="00F91D3E">
        <w:rPr>
          <w:i/>
          <w:vertAlign w:val="subscript"/>
        </w:rPr>
        <w:t>r</w:t>
      </w:r>
      <w:r w:rsidR="00BA17CA" w:rsidRPr="00BA17CA">
        <w:rPr>
          <w:vertAlign w:val="subscript"/>
        </w:rPr>
        <w:t>E</w:t>
      </w:r>
      <w:r w:rsidR="00F91D3E">
        <w:t>)</w:t>
      </w:r>
      <w:r w:rsidR="0078336C">
        <w:t>, and individuals at estimated maximum stomach capacity (</w:t>
      </w:r>
      <w:r w:rsidR="0078336C" w:rsidRPr="0078336C">
        <w:rPr>
          <w:i/>
        </w:rPr>
        <w:t>W</w:t>
      </w:r>
      <w:r w:rsidR="0078336C" w:rsidRPr="0078336C">
        <w:rPr>
          <w:i/>
          <w:vertAlign w:val="subscript"/>
        </w:rPr>
        <w:t>r</w:t>
      </w:r>
      <w:r w:rsidR="0078336C" w:rsidRPr="0078336C">
        <w:rPr>
          <w:vertAlign w:val="subscript"/>
        </w:rPr>
        <w:t>MAX</w:t>
      </w:r>
      <w:r w:rsidR="0078336C">
        <w:t>)</w:t>
      </w:r>
      <w:r w:rsidR="00F91D3E">
        <w:t xml:space="preserve"> </w:t>
      </w:r>
      <w:r>
        <w:t xml:space="preserve">by </w:t>
      </w:r>
      <w:r w:rsidR="00A177FB">
        <w:t xml:space="preserve">population and </w:t>
      </w:r>
      <w:r w:rsidR="00E94F32">
        <w:t xml:space="preserve">five-cell </w:t>
      </w:r>
      <w:r>
        <w:t>length category</w:t>
      </w:r>
      <w:r w:rsidR="00C81A66">
        <w:t xml:space="preserve">. </w:t>
      </w:r>
      <w:r w:rsidR="00FE4F7D">
        <w:t>Asterisks (*) indicate comparisons that were significantly different</w:t>
      </w:r>
      <w:r w:rsidR="00C81A66">
        <w:t xml:space="preserve">. </w:t>
      </w:r>
    </w:p>
    <w:tbl>
      <w:tblPr>
        <w:tblW w:w="13920" w:type="dxa"/>
        <w:tblLook w:val="04A0" w:firstRow="1" w:lastRow="0" w:firstColumn="1" w:lastColumn="0" w:noHBand="0" w:noVBand="1"/>
      </w:tblPr>
      <w:tblGrid>
        <w:gridCol w:w="960"/>
        <w:gridCol w:w="1660"/>
        <w:gridCol w:w="1820"/>
        <w:gridCol w:w="960"/>
        <w:gridCol w:w="1420"/>
        <w:gridCol w:w="1420"/>
        <w:gridCol w:w="1420"/>
        <w:gridCol w:w="1420"/>
        <w:gridCol w:w="1420"/>
        <w:gridCol w:w="1420"/>
      </w:tblGrid>
      <w:tr w:rsidR="00B43EDF" w:rsidRPr="00B43EDF" w14:paraId="248035C9" w14:textId="77777777" w:rsidTr="00C04A74">
        <w:trPr>
          <w:trHeight w:val="360"/>
        </w:trPr>
        <w:tc>
          <w:tcPr>
            <w:tcW w:w="960" w:type="dxa"/>
            <w:tcBorders>
              <w:top w:val="single" w:sz="4" w:space="0" w:color="auto"/>
              <w:left w:val="nil"/>
              <w:bottom w:val="single" w:sz="4" w:space="0" w:color="auto"/>
              <w:right w:val="nil"/>
            </w:tcBorders>
            <w:shd w:val="clear" w:color="auto" w:fill="auto"/>
            <w:noWrap/>
            <w:vAlign w:val="center"/>
            <w:hideMark/>
          </w:tcPr>
          <w:p w14:paraId="331FEC55" w14:textId="77777777" w:rsidR="00B43EDF" w:rsidRPr="00CA7100" w:rsidRDefault="00B43EDF">
            <w:pPr>
              <w:jc w:val="center"/>
              <w:rPr>
                <w:color w:val="000000"/>
                <w:sz w:val="20"/>
                <w:szCs w:val="20"/>
              </w:rPr>
            </w:pPr>
            <w:r w:rsidRPr="00CA7100">
              <w:rPr>
                <w:color w:val="000000"/>
                <w:sz w:val="20"/>
                <w:szCs w:val="20"/>
              </w:rPr>
              <w:t>Species</w:t>
            </w:r>
          </w:p>
        </w:tc>
        <w:tc>
          <w:tcPr>
            <w:tcW w:w="1660" w:type="dxa"/>
            <w:tcBorders>
              <w:top w:val="single" w:sz="4" w:space="0" w:color="auto"/>
              <w:left w:val="nil"/>
              <w:bottom w:val="single" w:sz="4" w:space="0" w:color="auto"/>
              <w:right w:val="nil"/>
            </w:tcBorders>
            <w:shd w:val="clear" w:color="auto" w:fill="auto"/>
            <w:noWrap/>
            <w:vAlign w:val="center"/>
            <w:hideMark/>
          </w:tcPr>
          <w:p w14:paraId="6ABA5065" w14:textId="77777777" w:rsidR="00B43EDF" w:rsidRPr="00CA7100" w:rsidRDefault="00B43EDF">
            <w:pPr>
              <w:jc w:val="center"/>
              <w:rPr>
                <w:color w:val="000000"/>
                <w:sz w:val="20"/>
                <w:szCs w:val="20"/>
              </w:rPr>
            </w:pPr>
            <w:r w:rsidRPr="00CA7100">
              <w:rPr>
                <w:color w:val="000000"/>
                <w:sz w:val="20"/>
                <w:szCs w:val="20"/>
              </w:rPr>
              <w:t>Length Category</w:t>
            </w:r>
          </w:p>
        </w:tc>
        <w:tc>
          <w:tcPr>
            <w:tcW w:w="1820" w:type="dxa"/>
            <w:tcBorders>
              <w:top w:val="single" w:sz="4" w:space="0" w:color="auto"/>
              <w:left w:val="nil"/>
              <w:bottom w:val="single" w:sz="4" w:space="0" w:color="auto"/>
              <w:right w:val="nil"/>
            </w:tcBorders>
            <w:shd w:val="clear" w:color="auto" w:fill="auto"/>
            <w:noWrap/>
            <w:vAlign w:val="center"/>
            <w:hideMark/>
          </w:tcPr>
          <w:p w14:paraId="08AB1287" w14:textId="77777777" w:rsidR="00B43EDF" w:rsidRPr="00CA7100" w:rsidRDefault="00B43EDF">
            <w:pPr>
              <w:jc w:val="center"/>
              <w:rPr>
                <w:color w:val="000000"/>
                <w:sz w:val="20"/>
                <w:szCs w:val="20"/>
              </w:rPr>
            </w:pPr>
            <w:r w:rsidRPr="00CA7100">
              <w:rPr>
                <w:color w:val="000000"/>
                <w:sz w:val="20"/>
                <w:szCs w:val="20"/>
              </w:rPr>
              <w:t>Population</w:t>
            </w:r>
          </w:p>
        </w:tc>
        <w:tc>
          <w:tcPr>
            <w:tcW w:w="960" w:type="dxa"/>
            <w:tcBorders>
              <w:top w:val="single" w:sz="4" w:space="0" w:color="auto"/>
              <w:left w:val="nil"/>
              <w:bottom w:val="single" w:sz="4" w:space="0" w:color="auto"/>
              <w:right w:val="nil"/>
            </w:tcBorders>
            <w:shd w:val="clear" w:color="auto" w:fill="auto"/>
            <w:noWrap/>
            <w:vAlign w:val="center"/>
            <w:hideMark/>
          </w:tcPr>
          <w:p w14:paraId="25F284BC" w14:textId="77777777" w:rsidR="00B43EDF" w:rsidRPr="00CA7100" w:rsidRDefault="00B43EDF">
            <w:pPr>
              <w:jc w:val="center"/>
              <w:rPr>
                <w:i/>
                <w:iCs/>
                <w:color w:val="000000"/>
                <w:sz w:val="20"/>
                <w:szCs w:val="20"/>
              </w:rPr>
            </w:pPr>
            <w:r w:rsidRPr="00CA7100">
              <w:rPr>
                <w:i/>
                <w:iCs/>
                <w:color w:val="000000"/>
                <w:sz w:val="20"/>
                <w:szCs w:val="20"/>
              </w:rPr>
              <w:t>n</w:t>
            </w:r>
          </w:p>
        </w:tc>
        <w:tc>
          <w:tcPr>
            <w:tcW w:w="1420" w:type="dxa"/>
            <w:tcBorders>
              <w:top w:val="single" w:sz="4" w:space="0" w:color="auto"/>
              <w:left w:val="nil"/>
              <w:bottom w:val="single" w:sz="4" w:space="0" w:color="auto"/>
              <w:right w:val="nil"/>
            </w:tcBorders>
            <w:shd w:val="clear" w:color="auto" w:fill="auto"/>
            <w:noWrap/>
            <w:vAlign w:val="center"/>
            <w:hideMark/>
          </w:tcPr>
          <w:p w14:paraId="63DAE2E8" w14:textId="4C77C380" w:rsidR="00B43EDF" w:rsidRPr="00CA7100" w:rsidRDefault="00B43EDF" w:rsidP="00C04A74">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p>
        </w:tc>
        <w:tc>
          <w:tcPr>
            <w:tcW w:w="1420" w:type="dxa"/>
            <w:tcBorders>
              <w:top w:val="single" w:sz="4" w:space="0" w:color="auto"/>
              <w:left w:val="nil"/>
              <w:bottom w:val="single" w:sz="4" w:space="0" w:color="auto"/>
              <w:right w:val="nil"/>
            </w:tcBorders>
            <w:shd w:val="clear" w:color="auto" w:fill="auto"/>
            <w:noWrap/>
            <w:vAlign w:val="center"/>
            <w:hideMark/>
          </w:tcPr>
          <w:p w14:paraId="5F3FCA7A" w14:textId="77777777" w:rsidR="00B43EDF" w:rsidRPr="00CA7100" w:rsidRDefault="00B43EDF">
            <w:pPr>
              <w:jc w:val="center"/>
              <w:rPr>
                <w:color w:val="000000"/>
                <w:sz w:val="20"/>
                <w:szCs w:val="20"/>
              </w:rPr>
            </w:pPr>
            <w:r w:rsidRPr="00CA7100">
              <w:rPr>
                <w:color w:val="000000"/>
                <w:sz w:val="20"/>
                <w:szCs w:val="20"/>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2D478F40" w14:textId="6B6AEAFE"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E</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2D4F576D" w14:textId="77777777" w:rsidR="00B43EDF" w:rsidRPr="00CA7100" w:rsidRDefault="00B43EDF">
            <w:pPr>
              <w:jc w:val="center"/>
              <w:rPr>
                <w:color w:val="000000"/>
                <w:sz w:val="20"/>
                <w:szCs w:val="20"/>
              </w:rPr>
            </w:pPr>
            <w:r w:rsidRPr="00CA7100">
              <w:rPr>
                <w:color w:val="000000"/>
                <w:sz w:val="20"/>
                <w:szCs w:val="20"/>
              </w:rPr>
              <w:t>% difference</w:t>
            </w:r>
          </w:p>
        </w:tc>
        <w:tc>
          <w:tcPr>
            <w:tcW w:w="1420" w:type="dxa"/>
            <w:tcBorders>
              <w:top w:val="single" w:sz="4" w:space="0" w:color="auto"/>
              <w:left w:val="nil"/>
              <w:bottom w:val="single" w:sz="4" w:space="0" w:color="auto"/>
              <w:right w:val="nil"/>
            </w:tcBorders>
            <w:shd w:val="clear" w:color="auto" w:fill="auto"/>
            <w:noWrap/>
            <w:vAlign w:val="center"/>
            <w:hideMark/>
          </w:tcPr>
          <w:p w14:paraId="57D9CDE2" w14:textId="3621AABA" w:rsidR="00B43EDF" w:rsidRPr="00CA7100" w:rsidRDefault="00B43EDF">
            <w:pPr>
              <w:jc w:val="center"/>
              <w:rPr>
                <w:color w:val="000000"/>
                <w:sz w:val="20"/>
                <w:szCs w:val="20"/>
              </w:rPr>
            </w:pPr>
            <w:r w:rsidRPr="00CA7100">
              <w:rPr>
                <w:i/>
                <w:iCs/>
                <w:color w:val="000000"/>
                <w:sz w:val="20"/>
                <w:szCs w:val="20"/>
              </w:rPr>
              <w:t>W</w:t>
            </w:r>
            <w:r w:rsidRPr="00CA7100">
              <w:rPr>
                <w:i/>
                <w:iCs/>
                <w:color w:val="000000"/>
                <w:sz w:val="20"/>
                <w:szCs w:val="20"/>
                <w:vertAlign w:val="subscript"/>
              </w:rPr>
              <w:t>r</w:t>
            </w:r>
            <w:r w:rsidRPr="00CA7100">
              <w:rPr>
                <w:color w:val="000000"/>
                <w:sz w:val="20"/>
                <w:szCs w:val="20"/>
              </w:rPr>
              <w:t xml:space="preserve"> </w:t>
            </w:r>
            <w:r w:rsidR="00C04A74">
              <w:rPr>
                <w:i/>
                <w:color w:val="000000"/>
                <w:sz w:val="20"/>
                <w:szCs w:val="20"/>
              </w:rPr>
              <w:t>×</w:t>
            </w:r>
            <w:r w:rsidRPr="00CA7100">
              <w:rPr>
                <w:color w:val="000000"/>
                <w:sz w:val="20"/>
                <w:szCs w:val="20"/>
              </w:rPr>
              <w:t xml:space="preserve"> </w:t>
            </w:r>
            <w:r w:rsidRPr="00CA7100">
              <w:rPr>
                <w:i/>
                <w:iCs/>
                <w:color w:val="000000"/>
                <w:sz w:val="20"/>
                <w:szCs w:val="20"/>
              </w:rPr>
              <w:t>W</w:t>
            </w:r>
            <w:r w:rsidRPr="00CA7100">
              <w:rPr>
                <w:i/>
                <w:iCs/>
                <w:color w:val="000000"/>
                <w:sz w:val="20"/>
                <w:szCs w:val="20"/>
                <w:vertAlign w:val="subscript"/>
              </w:rPr>
              <w:t>r</w:t>
            </w:r>
            <w:r w:rsidRPr="00CA7100">
              <w:rPr>
                <w:color w:val="000000"/>
                <w:sz w:val="20"/>
                <w:szCs w:val="20"/>
                <w:vertAlign w:val="subscript"/>
              </w:rPr>
              <w:t>Max</w:t>
            </w:r>
          </w:p>
        </w:tc>
        <w:tc>
          <w:tcPr>
            <w:tcW w:w="1420" w:type="dxa"/>
            <w:tcBorders>
              <w:top w:val="single" w:sz="4" w:space="0" w:color="auto"/>
              <w:left w:val="nil"/>
              <w:bottom w:val="single" w:sz="4" w:space="0" w:color="auto"/>
              <w:right w:val="nil"/>
            </w:tcBorders>
            <w:shd w:val="clear" w:color="auto" w:fill="auto"/>
            <w:noWrap/>
            <w:vAlign w:val="center"/>
            <w:hideMark/>
          </w:tcPr>
          <w:p w14:paraId="59BC3669" w14:textId="77777777" w:rsidR="00B43EDF" w:rsidRPr="00CA7100" w:rsidRDefault="00B43EDF">
            <w:pPr>
              <w:jc w:val="center"/>
              <w:rPr>
                <w:color w:val="000000"/>
                <w:sz w:val="20"/>
                <w:szCs w:val="20"/>
              </w:rPr>
            </w:pPr>
            <w:r w:rsidRPr="00CA7100">
              <w:rPr>
                <w:color w:val="000000"/>
                <w:sz w:val="20"/>
                <w:szCs w:val="20"/>
              </w:rPr>
              <w:t>% difference</w:t>
            </w:r>
          </w:p>
        </w:tc>
      </w:tr>
      <w:tr w:rsidR="00B43EDF" w:rsidRPr="00B43EDF" w14:paraId="08A1AA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59C191D" w14:textId="77777777" w:rsidR="00B43EDF" w:rsidRPr="00CA7100" w:rsidRDefault="00B43EDF">
            <w:pPr>
              <w:jc w:val="center"/>
              <w:rPr>
                <w:color w:val="000000"/>
                <w:sz w:val="20"/>
                <w:szCs w:val="20"/>
              </w:rPr>
            </w:pPr>
            <w:r w:rsidRPr="00CA7100">
              <w:rPr>
                <w:color w:val="000000"/>
                <w:sz w:val="20"/>
                <w:szCs w:val="20"/>
              </w:rPr>
              <w:t>Smallmouth bass</w:t>
            </w:r>
          </w:p>
        </w:tc>
        <w:tc>
          <w:tcPr>
            <w:tcW w:w="1660" w:type="dxa"/>
            <w:vMerge w:val="restart"/>
            <w:tcBorders>
              <w:top w:val="nil"/>
              <w:left w:val="nil"/>
              <w:bottom w:val="single" w:sz="4" w:space="0" w:color="000000"/>
              <w:right w:val="nil"/>
            </w:tcBorders>
            <w:shd w:val="clear" w:color="auto" w:fill="auto"/>
            <w:noWrap/>
            <w:vAlign w:val="center"/>
            <w:hideMark/>
          </w:tcPr>
          <w:p w14:paraId="307C571C" w14:textId="77777777" w:rsidR="00B43EDF" w:rsidRPr="00CA7100" w:rsidRDefault="00B43EDF">
            <w:pPr>
              <w:jc w:val="center"/>
              <w:rPr>
                <w:color w:val="000000"/>
                <w:sz w:val="20"/>
                <w:szCs w:val="20"/>
              </w:rPr>
            </w:pPr>
            <w:r w:rsidRPr="00CA7100">
              <w:rPr>
                <w:color w:val="000000"/>
                <w:sz w:val="20"/>
                <w:szCs w:val="20"/>
              </w:rPr>
              <w:t>SS</w:t>
            </w:r>
          </w:p>
        </w:tc>
        <w:tc>
          <w:tcPr>
            <w:tcW w:w="1820" w:type="dxa"/>
            <w:tcBorders>
              <w:top w:val="nil"/>
              <w:left w:val="nil"/>
              <w:bottom w:val="nil"/>
              <w:right w:val="nil"/>
            </w:tcBorders>
            <w:shd w:val="clear" w:color="auto" w:fill="auto"/>
            <w:noWrap/>
            <w:vAlign w:val="bottom"/>
            <w:hideMark/>
          </w:tcPr>
          <w:p w14:paraId="2D26A464" w14:textId="77777777" w:rsidR="00B43EDF" w:rsidRPr="00CA7100" w:rsidRDefault="00B43EDF">
            <w:pPr>
              <w:rPr>
                <w:color w:val="000000"/>
                <w:sz w:val="20"/>
                <w:szCs w:val="20"/>
              </w:rPr>
            </w:pPr>
            <w:r w:rsidRPr="00CA7100">
              <w:rPr>
                <w:color w:val="000000"/>
                <w:sz w:val="20"/>
                <w:szCs w:val="20"/>
              </w:rPr>
              <w:t>Clear</w:t>
            </w:r>
          </w:p>
        </w:tc>
        <w:tc>
          <w:tcPr>
            <w:tcW w:w="960" w:type="dxa"/>
            <w:tcBorders>
              <w:top w:val="nil"/>
              <w:left w:val="nil"/>
              <w:bottom w:val="nil"/>
              <w:right w:val="nil"/>
            </w:tcBorders>
            <w:shd w:val="clear" w:color="auto" w:fill="auto"/>
            <w:noWrap/>
            <w:vAlign w:val="bottom"/>
            <w:hideMark/>
          </w:tcPr>
          <w:p w14:paraId="3E7D544A" w14:textId="77777777" w:rsidR="00B43EDF" w:rsidRPr="00CA7100" w:rsidRDefault="00B43EDF">
            <w:pPr>
              <w:jc w:val="right"/>
              <w:rPr>
                <w:color w:val="000000"/>
                <w:sz w:val="20"/>
                <w:szCs w:val="20"/>
              </w:rPr>
            </w:pPr>
            <w:r w:rsidRPr="00CA7100">
              <w:rPr>
                <w:color w:val="000000"/>
                <w:sz w:val="20"/>
                <w:szCs w:val="20"/>
              </w:rPr>
              <w:t>53</w:t>
            </w:r>
          </w:p>
        </w:tc>
        <w:tc>
          <w:tcPr>
            <w:tcW w:w="1420" w:type="dxa"/>
            <w:tcBorders>
              <w:top w:val="nil"/>
              <w:left w:val="nil"/>
              <w:bottom w:val="nil"/>
              <w:right w:val="nil"/>
            </w:tcBorders>
            <w:shd w:val="clear" w:color="auto" w:fill="auto"/>
            <w:noWrap/>
            <w:vAlign w:val="bottom"/>
            <w:hideMark/>
          </w:tcPr>
          <w:p w14:paraId="69176B0E" w14:textId="77777777" w:rsidR="00B43EDF" w:rsidRPr="00CA7100" w:rsidRDefault="00B43EDF">
            <w:pPr>
              <w:jc w:val="right"/>
              <w:rPr>
                <w:color w:val="000000"/>
                <w:sz w:val="20"/>
                <w:szCs w:val="20"/>
              </w:rPr>
            </w:pPr>
            <w:r w:rsidRPr="00CA7100">
              <w:rPr>
                <w:color w:val="000000"/>
                <w:sz w:val="20"/>
                <w:szCs w:val="20"/>
              </w:rPr>
              <w:t>0.596</w:t>
            </w:r>
          </w:p>
        </w:tc>
        <w:tc>
          <w:tcPr>
            <w:tcW w:w="1420" w:type="dxa"/>
            <w:tcBorders>
              <w:top w:val="nil"/>
              <w:left w:val="nil"/>
              <w:bottom w:val="nil"/>
              <w:right w:val="nil"/>
            </w:tcBorders>
            <w:shd w:val="clear" w:color="auto" w:fill="auto"/>
            <w:noWrap/>
            <w:vAlign w:val="bottom"/>
            <w:hideMark/>
          </w:tcPr>
          <w:p w14:paraId="4272DF90" w14:textId="77777777" w:rsidR="00B43EDF" w:rsidRPr="00CA7100" w:rsidRDefault="00B43EDF">
            <w:pPr>
              <w:jc w:val="right"/>
              <w:rPr>
                <w:color w:val="000000"/>
                <w:sz w:val="20"/>
                <w:szCs w:val="20"/>
              </w:rPr>
            </w:pPr>
            <w:r w:rsidRPr="00CA7100">
              <w:rPr>
                <w:color w:val="000000"/>
                <w:sz w:val="20"/>
                <w:szCs w:val="20"/>
              </w:rPr>
              <w:t>-1.07</w:t>
            </w:r>
          </w:p>
        </w:tc>
        <w:tc>
          <w:tcPr>
            <w:tcW w:w="1420" w:type="dxa"/>
            <w:tcBorders>
              <w:top w:val="nil"/>
              <w:left w:val="nil"/>
              <w:bottom w:val="nil"/>
              <w:right w:val="nil"/>
            </w:tcBorders>
            <w:shd w:val="clear" w:color="auto" w:fill="auto"/>
            <w:noWrap/>
            <w:vAlign w:val="bottom"/>
            <w:hideMark/>
          </w:tcPr>
          <w:p w14:paraId="4BF76B3B" w14:textId="77777777" w:rsidR="00B43EDF" w:rsidRPr="00CA7100" w:rsidRDefault="00B43EDF">
            <w:pPr>
              <w:jc w:val="right"/>
              <w:rPr>
                <w:color w:val="000000"/>
                <w:sz w:val="20"/>
                <w:szCs w:val="20"/>
              </w:rPr>
            </w:pPr>
            <w:r w:rsidRPr="00CA7100">
              <w:rPr>
                <w:color w:val="000000"/>
                <w:sz w:val="20"/>
                <w:szCs w:val="20"/>
              </w:rPr>
              <w:t>5.07e-09*</w:t>
            </w:r>
          </w:p>
        </w:tc>
        <w:tc>
          <w:tcPr>
            <w:tcW w:w="1420" w:type="dxa"/>
            <w:tcBorders>
              <w:top w:val="nil"/>
              <w:left w:val="nil"/>
              <w:bottom w:val="nil"/>
              <w:right w:val="nil"/>
            </w:tcBorders>
            <w:shd w:val="clear" w:color="auto" w:fill="auto"/>
            <w:noWrap/>
            <w:vAlign w:val="bottom"/>
            <w:hideMark/>
          </w:tcPr>
          <w:p w14:paraId="6DD9A10E" w14:textId="77777777" w:rsidR="00B43EDF" w:rsidRPr="00CA7100" w:rsidRDefault="00B43EDF">
            <w:pPr>
              <w:jc w:val="right"/>
              <w:rPr>
                <w:color w:val="000000"/>
                <w:sz w:val="20"/>
                <w:szCs w:val="20"/>
              </w:rPr>
            </w:pPr>
            <w:r w:rsidRPr="00CA7100">
              <w:rPr>
                <w:color w:val="000000"/>
                <w:sz w:val="20"/>
                <w:szCs w:val="20"/>
              </w:rPr>
              <w:t>-15.7</w:t>
            </w:r>
          </w:p>
        </w:tc>
        <w:tc>
          <w:tcPr>
            <w:tcW w:w="1420" w:type="dxa"/>
            <w:tcBorders>
              <w:top w:val="nil"/>
              <w:left w:val="nil"/>
              <w:bottom w:val="nil"/>
              <w:right w:val="nil"/>
            </w:tcBorders>
            <w:shd w:val="clear" w:color="auto" w:fill="auto"/>
            <w:noWrap/>
            <w:vAlign w:val="bottom"/>
            <w:hideMark/>
          </w:tcPr>
          <w:p w14:paraId="51048222" w14:textId="77777777" w:rsidR="00B43EDF" w:rsidRPr="00CA7100" w:rsidRDefault="00B43EDF">
            <w:pPr>
              <w:jc w:val="right"/>
              <w:rPr>
                <w:color w:val="000000"/>
                <w:sz w:val="20"/>
                <w:szCs w:val="20"/>
              </w:rPr>
            </w:pPr>
            <w:r w:rsidRPr="00CA7100">
              <w:rPr>
                <w:color w:val="000000"/>
                <w:sz w:val="20"/>
                <w:szCs w:val="20"/>
              </w:rPr>
              <w:t>2.24e-08*</w:t>
            </w:r>
          </w:p>
        </w:tc>
        <w:tc>
          <w:tcPr>
            <w:tcW w:w="1420" w:type="dxa"/>
            <w:tcBorders>
              <w:top w:val="nil"/>
              <w:left w:val="nil"/>
              <w:bottom w:val="nil"/>
              <w:right w:val="nil"/>
            </w:tcBorders>
            <w:shd w:val="clear" w:color="auto" w:fill="auto"/>
            <w:noWrap/>
            <w:vAlign w:val="bottom"/>
            <w:hideMark/>
          </w:tcPr>
          <w:p w14:paraId="3501297F" w14:textId="77777777" w:rsidR="00B43EDF" w:rsidRPr="00CA7100" w:rsidRDefault="00B43EDF">
            <w:pPr>
              <w:jc w:val="right"/>
              <w:rPr>
                <w:color w:val="000000"/>
                <w:sz w:val="20"/>
                <w:szCs w:val="20"/>
              </w:rPr>
            </w:pPr>
            <w:r w:rsidRPr="00CA7100">
              <w:rPr>
                <w:color w:val="000000"/>
                <w:sz w:val="20"/>
                <w:szCs w:val="20"/>
              </w:rPr>
              <w:t>-14.8</w:t>
            </w:r>
          </w:p>
        </w:tc>
      </w:tr>
      <w:tr w:rsidR="00B43EDF" w:rsidRPr="00B43EDF" w14:paraId="741A489C" w14:textId="77777777" w:rsidTr="00B43EDF">
        <w:trPr>
          <w:trHeight w:val="300"/>
        </w:trPr>
        <w:tc>
          <w:tcPr>
            <w:tcW w:w="960" w:type="dxa"/>
            <w:vMerge/>
            <w:tcBorders>
              <w:top w:val="nil"/>
              <w:left w:val="nil"/>
              <w:bottom w:val="single" w:sz="4" w:space="0" w:color="000000"/>
              <w:right w:val="nil"/>
            </w:tcBorders>
            <w:vAlign w:val="center"/>
            <w:hideMark/>
          </w:tcPr>
          <w:p w14:paraId="3D088848" w14:textId="77777777" w:rsidR="00B43EDF" w:rsidRPr="00B43EDF" w:rsidRDefault="00B43EDF">
            <w:pPr>
              <w:rPr>
                <w:color w:val="000000"/>
                <w:sz w:val="20"/>
                <w:szCs w:val="20"/>
                <w:rPrChange w:id="1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B611943" w14:textId="77777777" w:rsidR="00B43EDF" w:rsidRPr="00B43EDF" w:rsidRDefault="00B43EDF">
            <w:pPr>
              <w:rPr>
                <w:color w:val="000000"/>
                <w:sz w:val="20"/>
                <w:szCs w:val="20"/>
                <w:rPrChange w:id="1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712D06B" w14:textId="77777777" w:rsidR="00B43EDF" w:rsidRPr="00B43EDF" w:rsidRDefault="00B43EDF">
            <w:pPr>
              <w:rPr>
                <w:color w:val="000000"/>
                <w:sz w:val="20"/>
                <w:szCs w:val="20"/>
                <w:rPrChange w:id="17" w:author="S. H." w:date="2018-03-05T11:14:00Z">
                  <w:rPr>
                    <w:rFonts w:ascii="Calibri" w:hAnsi="Calibri"/>
                    <w:color w:val="000000"/>
                    <w:sz w:val="22"/>
                    <w:szCs w:val="22"/>
                  </w:rPr>
                </w:rPrChange>
              </w:rPr>
            </w:pPr>
            <w:r w:rsidRPr="00B43EDF">
              <w:rPr>
                <w:color w:val="000000"/>
                <w:sz w:val="20"/>
                <w:szCs w:val="20"/>
                <w:rPrChange w:id="18"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17D271BD" w14:textId="77777777" w:rsidR="00B43EDF" w:rsidRPr="00B43EDF" w:rsidRDefault="00B43EDF">
            <w:pPr>
              <w:jc w:val="right"/>
              <w:rPr>
                <w:color w:val="000000"/>
                <w:sz w:val="20"/>
                <w:szCs w:val="20"/>
                <w:rPrChange w:id="19" w:author="S. H." w:date="2018-03-05T11:14:00Z">
                  <w:rPr>
                    <w:rFonts w:ascii="Calibri" w:hAnsi="Calibri"/>
                    <w:color w:val="000000"/>
                    <w:sz w:val="22"/>
                    <w:szCs w:val="22"/>
                  </w:rPr>
                </w:rPrChange>
              </w:rPr>
            </w:pPr>
            <w:r w:rsidRPr="00B43EDF">
              <w:rPr>
                <w:color w:val="000000"/>
                <w:sz w:val="20"/>
                <w:szCs w:val="20"/>
                <w:rPrChange w:id="20" w:author="S. H." w:date="2018-03-05T11:14:00Z">
                  <w:rPr>
                    <w:rFonts w:ascii="Calibri" w:hAnsi="Calibri"/>
                    <w:color w:val="000000"/>
                    <w:sz w:val="22"/>
                    <w:szCs w:val="22"/>
                  </w:rPr>
                </w:rPrChange>
              </w:rPr>
              <w:t>83</w:t>
            </w:r>
          </w:p>
        </w:tc>
        <w:tc>
          <w:tcPr>
            <w:tcW w:w="1420" w:type="dxa"/>
            <w:tcBorders>
              <w:top w:val="nil"/>
              <w:left w:val="nil"/>
              <w:bottom w:val="nil"/>
              <w:right w:val="nil"/>
            </w:tcBorders>
            <w:shd w:val="clear" w:color="auto" w:fill="auto"/>
            <w:noWrap/>
            <w:vAlign w:val="bottom"/>
            <w:hideMark/>
          </w:tcPr>
          <w:p w14:paraId="7F622377" w14:textId="77777777" w:rsidR="00B43EDF" w:rsidRPr="00B43EDF" w:rsidRDefault="00B43EDF">
            <w:pPr>
              <w:jc w:val="right"/>
              <w:rPr>
                <w:color w:val="000000"/>
                <w:sz w:val="20"/>
                <w:szCs w:val="20"/>
                <w:rPrChange w:id="21" w:author="S. H." w:date="2018-03-05T11:14:00Z">
                  <w:rPr>
                    <w:rFonts w:ascii="Calibri" w:hAnsi="Calibri"/>
                    <w:color w:val="000000"/>
                    <w:sz w:val="22"/>
                    <w:szCs w:val="22"/>
                  </w:rPr>
                </w:rPrChange>
              </w:rPr>
            </w:pPr>
            <w:r w:rsidRPr="00B43EDF">
              <w:rPr>
                <w:color w:val="000000"/>
                <w:sz w:val="20"/>
                <w:szCs w:val="20"/>
                <w:rPrChange w:id="22" w:author="S. H." w:date="2018-03-05T11:14:00Z">
                  <w:rPr>
                    <w:rFonts w:ascii="Calibri" w:hAnsi="Calibri"/>
                    <w:color w:val="000000"/>
                    <w:sz w:val="22"/>
                    <w:szCs w:val="22"/>
                  </w:rPr>
                </w:rPrChange>
              </w:rPr>
              <w:t>0.46</w:t>
            </w:r>
          </w:p>
        </w:tc>
        <w:tc>
          <w:tcPr>
            <w:tcW w:w="1420" w:type="dxa"/>
            <w:tcBorders>
              <w:top w:val="nil"/>
              <w:left w:val="nil"/>
              <w:bottom w:val="nil"/>
              <w:right w:val="nil"/>
            </w:tcBorders>
            <w:shd w:val="clear" w:color="auto" w:fill="auto"/>
            <w:noWrap/>
            <w:vAlign w:val="bottom"/>
            <w:hideMark/>
          </w:tcPr>
          <w:p w14:paraId="72F79B31" w14:textId="77777777" w:rsidR="00B43EDF" w:rsidRPr="00B43EDF" w:rsidRDefault="00B43EDF">
            <w:pPr>
              <w:jc w:val="right"/>
              <w:rPr>
                <w:color w:val="000000"/>
                <w:sz w:val="20"/>
                <w:szCs w:val="20"/>
                <w:rPrChange w:id="23" w:author="S. H." w:date="2018-03-05T11:14:00Z">
                  <w:rPr>
                    <w:rFonts w:ascii="Calibri" w:hAnsi="Calibri"/>
                    <w:color w:val="000000"/>
                    <w:sz w:val="22"/>
                    <w:szCs w:val="22"/>
                  </w:rPr>
                </w:rPrChange>
              </w:rPr>
            </w:pPr>
            <w:r w:rsidRPr="00B43EDF">
              <w:rPr>
                <w:color w:val="000000"/>
                <w:sz w:val="20"/>
                <w:szCs w:val="20"/>
                <w:rPrChange w:id="24" w:author="S. H." w:date="2018-03-05T11:14:00Z">
                  <w:rPr>
                    <w:rFonts w:ascii="Calibri" w:hAnsi="Calibri"/>
                    <w:color w:val="000000"/>
                    <w:sz w:val="22"/>
                    <w:szCs w:val="22"/>
                  </w:rPr>
                </w:rPrChange>
              </w:rPr>
              <w:t>-2.41</w:t>
            </w:r>
          </w:p>
        </w:tc>
        <w:tc>
          <w:tcPr>
            <w:tcW w:w="1420" w:type="dxa"/>
            <w:tcBorders>
              <w:top w:val="nil"/>
              <w:left w:val="nil"/>
              <w:bottom w:val="nil"/>
              <w:right w:val="nil"/>
            </w:tcBorders>
            <w:shd w:val="clear" w:color="auto" w:fill="auto"/>
            <w:noWrap/>
            <w:vAlign w:val="bottom"/>
            <w:hideMark/>
          </w:tcPr>
          <w:p w14:paraId="20099685" w14:textId="77777777" w:rsidR="00B43EDF" w:rsidRPr="00B43EDF" w:rsidRDefault="00B43EDF">
            <w:pPr>
              <w:jc w:val="right"/>
              <w:rPr>
                <w:color w:val="000000"/>
                <w:sz w:val="20"/>
                <w:szCs w:val="20"/>
                <w:rPrChange w:id="25" w:author="S. H." w:date="2018-03-05T11:14:00Z">
                  <w:rPr>
                    <w:rFonts w:ascii="Calibri" w:hAnsi="Calibri"/>
                    <w:color w:val="000000"/>
                    <w:sz w:val="22"/>
                    <w:szCs w:val="22"/>
                  </w:rPr>
                </w:rPrChange>
              </w:rPr>
            </w:pPr>
            <w:r w:rsidRPr="00B43EDF">
              <w:rPr>
                <w:color w:val="000000"/>
                <w:sz w:val="20"/>
                <w:szCs w:val="20"/>
                <w:rPrChange w:id="26" w:author="S. H." w:date="2018-03-05T11:14:00Z">
                  <w:rPr>
                    <w:rFonts w:ascii="Calibri" w:hAnsi="Calibri"/>
                    <w:color w:val="000000"/>
                    <w:sz w:val="22"/>
                    <w:szCs w:val="22"/>
                  </w:rPr>
                </w:rPrChange>
              </w:rPr>
              <w:t>5.27e-14*</w:t>
            </w:r>
          </w:p>
        </w:tc>
        <w:tc>
          <w:tcPr>
            <w:tcW w:w="1420" w:type="dxa"/>
            <w:tcBorders>
              <w:top w:val="nil"/>
              <w:left w:val="nil"/>
              <w:bottom w:val="nil"/>
              <w:right w:val="nil"/>
            </w:tcBorders>
            <w:shd w:val="clear" w:color="auto" w:fill="auto"/>
            <w:noWrap/>
            <w:vAlign w:val="bottom"/>
            <w:hideMark/>
          </w:tcPr>
          <w:p w14:paraId="2AE03F90" w14:textId="77777777" w:rsidR="00B43EDF" w:rsidRPr="00B43EDF" w:rsidRDefault="00B43EDF">
            <w:pPr>
              <w:jc w:val="right"/>
              <w:rPr>
                <w:color w:val="000000"/>
                <w:sz w:val="20"/>
                <w:szCs w:val="20"/>
                <w:rPrChange w:id="27" w:author="S. H." w:date="2018-03-05T11:14:00Z">
                  <w:rPr>
                    <w:rFonts w:ascii="Calibri" w:hAnsi="Calibri"/>
                    <w:color w:val="000000"/>
                    <w:sz w:val="22"/>
                    <w:szCs w:val="22"/>
                  </w:rPr>
                </w:rPrChange>
              </w:rPr>
            </w:pPr>
            <w:r w:rsidRPr="00B43EDF">
              <w:rPr>
                <w:color w:val="000000"/>
                <w:sz w:val="20"/>
                <w:szCs w:val="20"/>
                <w:rPrChange w:id="28" w:author="S. H." w:date="2018-03-05T11:14:00Z">
                  <w:rPr>
                    <w:rFonts w:ascii="Calibri" w:hAnsi="Calibri"/>
                    <w:color w:val="000000"/>
                    <w:sz w:val="22"/>
                    <w:szCs w:val="22"/>
                  </w:rPr>
                </w:rPrChange>
              </w:rPr>
              <w:t>-20.1</w:t>
            </w:r>
          </w:p>
        </w:tc>
        <w:tc>
          <w:tcPr>
            <w:tcW w:w="1420" w:type="dxa"/>
            <w:tcBorders>
              <w:top w:val="nil"/>
              <w:left w:val="nil"/>
              <w:bottom w:val="nil"/>
              <w:right w:val="nil"/>
            </w:tcBorders>
            <w:shd w:val="clear" w:color="auto" w:fill="auto"/>
            <w:noWrap/>
            <w:vAlign w:val="bottom"/>
            <w:hideMark/>
          </w:tcPr>
          <w:p w14:paraId="77F34995" w14:textId="77777777" w:rsidR="00B43EDF" w:rsidRPr="00B43EDF" w:rsidRDefault="00B43EDF">
            <w:pPr>
              <w:jc w:val="right"/>
              <w:rPr>
                <w:color w:val="000000"/>
                <w:sz w:val="20"/>
                <w:szCs w:val="20"/>
                <w:rPrChange w:id="29" w:author="S. H." w:date="2018-03-05T11:14:00Z">
                  <w:rPr>
                    <w:rFonts w:ascii="Calibri" w:hAnsi="Calibri"/>
                    <w:color w:val="000000"/>
                    <w:sz w:val="22"/>
                    <w:szCs w:val="22"/>
                  </w:rPr>
                </w:rPrChange>
              </w:rPr>
            </w:pPr>
            <w:r w:rsidRPr="00B43EDF">
              <w:rPr>
                <w:color w:val="000000"/>
                <w:sz w:val="20"/>
                <w:szCs w:val="20"/>
                <w:rPrChange w:id="30" w:author="S. H." w:date="2018-03-05T11:14:00Z">
                  <w:rPr>
                    <w:rFonts w:ascii="Calibri" w:hAnsi="Calibri"/>
                    <w:color w:val="000000"/>
                    <w:sz w:val="22"/>
                    <w:szCs w:val="22"/>
                  </w:rPr>
                </w:rPrChange>
              </w:rPr>
              <w:t>7.51e-13*</w:t>
            </w:r>
          </w:p>
        </w:tc>
        <w:tc>
          <w:tcPr>
            <w:tcW w:w="1420" w:type="dxa"/>
            <w:tcBorders>
              <w:top w:val="nil"/>
              <w:left w:val="nil"/>
              <w:bottom w:val="nil"/>
              <w:right w:val="nil"/>
            </w:tcBorders>
            <w:shd w:val="clear" w:color="auto" w:fill="auto"/>
            <w:noWrap/>
            <w:vAlign w:val="bottom"/>
            <w:hideMark/>
          </w:tcPr>
          <w:p w14:paraId="4B5AC3E7" w14:textId="77777777" w:rsidR="00B43EDF" w:rsidRPr="00B43EDF" w:rsidRDefault="00B43EDF">
            <w:pPr>
              <w:jc w:val="right"/>
              <w:rPr>
                <w:color w:val="000000"/>
                <w:sz w:val="20"/>
                <w:szCs w:val="20"/>
                <w:rPrChange w:id="31" w:author="S. H." w:date="2018-03-05T11:14:00Z">
                  <w:rPr>
                    <w:rFonts w:ascii="Calibri" w:hAnsi="Calibri"/>
                    <w:color w:val="000000"/>
                    <w:sz w:val="22"/>
                    <w:szCs w:val="22"/>
                  </w:rPr>
                </w:rPrChange>
              </w:rPr>
            </w:pPr>
            <w:r w:rsidRPr="00B43EDF">
              <w:rPr>
                <w:color w:val="000000"/>
                <w:sz w:val="20"/>
                <w:szCs w:val="20"/>
                <w:rPrChange w:id="32" w:author="S. H." w:date="2018-03-05T11:14:00Z">
                  <w:rPr>
                    <w:rFonts w:ascii="Calibri" w:hAnsi="Calibri"/>
                    <w:color w:val="000000"/>
                    <w:sz w:val="22"/>
                    <w:szCs w:val="22"/>
                  </w:rPr>
                </w:rPrChange>
              </w:rPr>
              <w:t>-18.1</w:t>
            </w:r>
          </w:p>
        </w:tc>
      </w:tr>
      <w:tr w:rsidR="00B43EDF" w:rsidRPr="00B43EDF" w14:paraId="6CB88FC7" w14:textId="77777777" w:rsidTr="00B43EDF">
        <w:trPr>
          <w:trHeight w:val="300"/>
        </w:trPr>
        <w:tc>
          <w:tcPr>
            <w:tcW w:w="960" w:type="dxa"/>
            <w:vMerge/>
            <w:tcBorders>
              <w:top w:val="nil"/>
              <w:left w:val="nil"/>
              <w:bottom w:val="single" w:sz="4" w:space="0" w:color="000000"/>
              <w:right w:val="nil"/>
            </w:tcBorders>
            <w:vAlign w:val="center"/>
            <w:hideMark/>
          </w:tcPr>
          <w:p w14:paraId="2F6084C1" w14:textId="77777777" w:rsidR="00B43EDF" w:rsidRPr="00B43EDF" w:rsidRDefault="00B43EDF">
            <w:pPr>
              <w:rPr>
                <w:color w:val="000000"/>
                <w:sz w:val="20"/>
                <w:szCs w:val="20"/>
                <w:rPrChange w:id="3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4D1B229" w14:textId="77777777" w:rsidR="00B43EDF" w:rsidRPr="00B43EDF" w:rsidRDefault="00B43EDF">
            <w:pPr>
              <w:rPr>
                <w:color w:val="000000"/>
                <w:sz w:val="20"/>
                <w:szCs w:val="20"/>
                <w:rPrChange w:id="3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ACA4C4" w14:textId="77777777" w:rsidR="00B43EDF" w:rsidRPr="00B43EDF" w:rsidRDefault="00B43EDF">
            <w:pPr>
              <w:rPr>
                <w:color w:val="000000"/>
                <w:sz w:val="20"/>
                <w:szCs w:val="20"/>
                <w:rPrChange w:id="35" w:author="S. H." w:date="2018-03-05T11:14:00Z">
                  <w:rPr>
                    <w:rFonts w:ascii="Calibri" w:hAnsi="Calibri"/>
                    <w:color w:val="000000"/>
                    <w:sz w:val="22"/>
                    <w:szCs w:val="22"/>
                  </w:rPr>
                </w:rPrChange>
              </w:rPr>
            </w:pPr>
            <w:r w:rsidRPr="00B43EDF">
              <w:rPr>
                <w:color w:val="000000"/>
                <w:sz w:val="20"/>
                <w:szCs w:val="20"/>
                <w:rPrChange w:id="36"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4939ACD3" w14:textId="77777777" w:rsidR="00B43EDF" w:rsidRPr="00B43EDF" w:rsidRDefault="00B43EDF">
            <w:pPr>
              <w:jc w:val="right"/>
              <w:rPr>
                <w:color w:val="000000"/>
                <w:sz w:val="20"/>
                <w:szCs w:val="20"/>
                <w:rPrChange w:id="37" w:author="S. H." w:date="2018-03-05T11:14:00Z">
                  <w:rPr>
                    <w:rFonts w:ascii="Calibri" w:hAnsi="Calibri"/>
                    <w:color w:val="000000"/>
                    <w:sz w:val="22"/>
                    <w:szCs w:val="22"/>
                  </w:rPr>
                </w:rPrChange>
              </w:rPr>
            </w:pPr>
            <w:r w:rsidRPr="00B43EDF">
              <w:rPr>
                <w:color w:val="000000"/>
                <w:sz w:val="20"/>
                <w:szCs w:val="20"/>
                <w:rPrChange w:id="38"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44A7E847" w14:textId="77777777" w:rsidR="00B43EDF" w:rsidRPr="00B43EDF" w:rsidRDefault="00B43EDF">
            <w:pPr>
              <w:jc w:val="right"/>
              <w:rPr>
                <w:color w:val="000000"/>
                <w:sz w:val="20"/>
                <w:szCs w:val="20"/>
                <w:rPrChange w:id="39" w:author="S. H." w:date="2018-03-05T11:14:00Z">
                  <w:rPr>
                    <w:rFonts w:ascii="Calibri" w:hAnsi="Calibri"/>
                    <w:color w:val="000000"/>
                    <w:sz w:val="22"/>
                    <w:szCs w:val="22"/>
                  </w:rPr>
                </w:rPrChange>
              </w:rPr>
            </w:pPr>
            <w:r w:rsidRPr="00B43EDF">
              <w:rPr>
                <w:color w:val="000000"/>
                <w:sz w:val="20"/>
                <w:szCs w:val="20"/>
                <w:rPrChange w:id="40" w:author="S. H." w:date="2018-03-05T11:14:00Z">
                  <w:rPr>
                    <w:rFonts w:ascii="Calibri" w:hAnsi="Calibri"/>
                    <w:color w:val="000000"/>
                    <w:sz w:val="22"/>
                    <w:szCs w:val="22"/>
                  </w:rPr>
                </w:rPrChange>
              </w:rPr>
              <w:t>0.556</w:t>
            </w:r>
          </w:p>
        </w:tc>
        <w:tc>
          <w:tcPr>
            <w:tcW w:w="1420" w:type="dxa"/>
            <w:tcBorders>
              <w:top w:val="nil"/>
              <w:left w:val="nil"/>
              <w:bottom w:val="nil"/>
              <w:right w:val="nil"/>
            </w:tcBorders>
            <w:shd w:val="clear" w:color="auto" w:fill="auto"/>
            <w:noWrap/>
            <w:vAlign w:val="bottom"/>
            <w:hideMark/>
          </w:tcPr>
          <w:p w14:paraId="7886CC86" w14:textId="77777777" w:rsidR="00B43EDF" w:rsidRPr="00B43EDF" w:rsidRDefault="00B43EDF">
            <w:pPr>
              <w:jc w:val="right"/>
              <w:rPr>
                <w:color w:val="000000"/>
                <w:sz w:val="20"/>
                <w:szCs w:val="20"/>
                <w:rPrChange w:id="41" w:author="S. H." w:date="2018-03-05T11:14:00Z">
                  <w:rPr>
                    <w:rFonts w:ascii="Calibri" w:hAnsi="Calibri"/>
                    <w:color w:val="000000"/>
                    <w:sz w:val="22"/>
                    <w:szCs w:val="22"/>
                  </w:rPr>
                </w:rPrChange>
              </w:rPr>
            </w:pPr>
            <w:r w:rsidRPr="00B43EDF">
              <w:rPr>
                <w:color w:val="000000"/>
                <w:sz w:val="20"/>
                <w:szCs w:val="20"/>
                <w:rPrChange w:id="42" w:author="S. H." w:date="2018-03-05T11:14:00Z">
                  <w:rPr>
                    <w:rFonts w:ascii="Calibri" w:hAnsi="Calibri"/>
                    <w:color w:val="000000"/>
                    <w:sz w:val="22"/>
                    <w:szCs w:val="22"/>
                  </w:rPr>
                </w:rPrChange>
              </w:rPr>
              <w:t>-0.799</w:t>
            </w:r>
          </w:p>
        </w:tc>
        <w:tc>
          <w:tcPr>
            <w:tcW w:w="1420" w:type="dxa"/>
            <w:tcBorders>
              <w:top w:val="nil"/>
              <w:left w:val="nil"/>
              <w:bottom w:val="nil"/>
              <w:right w:val="nil"/>
            </w:tcBorders>
            <w:shd w:val="clear" w:color="auto" w:fill="auto"/>
            <w:noWrap/>
            <w:vAlign w:val="bottom"/>
            <w:hideMark/>
          </w:tcPr>
          <w:p w14:paraId="66611DA0" w14:textId="77777777" w:rsidR="00B43EDF" w:rsidRPr="00B43EDF" w:rsidRDefault="00B43EDF">
            <w:pPr>
              <w:jc w:val="right"/>
              <w:rPr>
                <w:color w:val="000000"/>
                <w:sz w:val="20"/>
                <w:szCs w:val="20"/>
                <w:rPrChange w:id="43" w:author="S. H." w:date="2018-03-05T11:14:00Z">
                  <w:rPr>
                    <w:rFonts w:ascii="Calibri" w:hAnsi="Calibri"/>
                    <w:color w:val="000000"/>
                    <w:sz w:val="22"/>
                    <w:szCs w:val="22"/>
                  </w:rPr>
                </w:rPrChange>
              </w:rPr>
            </w:pPr>
            <w:r w:rsidRPr="00B43EDF">
              <w:rPr>
                <w:color w:val="000000"/>
                <w:sz w:val="20"/>
                <w:szCs w:val="20"/>
                <w:rPrChange w:id="44" w:author="S. H." w:date="2018-03-05T11:14:00Z">
                  <w:rPr>
                    <w:rFonts w:ascii="Calibri" w:hAnsi="Calibri"/>
                    <w:color w:val="000000"/>
                    <w:sz w:val="22"/>
                    <w:szCs w:val="22"/>
                  </w:rPr>
                </w:rPrChange>
              </w:rPr>
              <w:t>6.28e-13*</w:t>
            </w:r>
          </w:p>
        </w:tc>
        <w:tc>
          <w:tcPr>
            <w:tcW w:w="1420" w:type="dxa"/>
            <w:tcBorders>
              <w:top w:val="nil"/>
              <w:left w:val="nil"/>
              <w:bottom w:val="nil"/>
              <w:right w:val="nil"/>
            </w:tcBorders>
            <w:shd w:val="clear" w:color="auto" w:fill="auto"/>
            <w:noWrap/>
            <w:vAlign w:val="bottom"/>
            <w:hideMark/>
          </w:tcPr>
          <w:p w14:paraId="36BA6129" w14:textId="77777777" w:rsidR="00B43EDF" w:rsidRPr="00B43EDF" w:rsidRDefault="00B43EDF">
            <w:pPr>
              <w:jc w:val="right"/>
              <w:rPr>
                <w:color w:val="000000"/>
                <w:sz w:val="20"/>
                <w:szCs w:val="20"/>
                <w:rPrChange w:id="45" w:author="S. H." w:date="2018-03-05T11:14:00Z">
                  <w:rPr>
                    <w:rFonts w:ascii="Calibri" w:hAnsi="Calibri"/>
                    <w:color w:val="000000"/>
                    <w:sz w:val="22"/>
                    <w:szCs w:val="22"/>
                  </w:rPr>
                </w:rPrChange>
              </w:rPr>
            </w:pPr>
            <w:r w:rsidRPr="00B43EDF">
              <w:rPr>
                <w:color w:val="000000"/>
                <w:sz w:val="20"/>
                <w:szCs w:val="20"/>
                <w:rPrChange w:id="46" w:author="S. H." w:date="2018-03-05T11:14:00Z">
                  <w:rPr>
                    <w:rFonts w:ascii="Calibri" w:hAnsi="Calibri"/>
                    <w:color w:val="000000"/>
                    <w:sz w:val="22"/>
                    <w:szCs w:val="22"/>
                  </w:rPr>
                </w:rPrChange>
              </w:rPr>
              <w:t>-17.1</w:t>
            </w:r>
          </w:p>
        </w:tc>
        <w:tc>
          <w:tcPr>
            <w:tcW w:w="1420" w:type="dxa"/>
            <w:tcBorders>
              <w:top w:val="nil"/>
              <w:left w:val="nil"/>
              <w:bottom w:val="nil"/>
              <w:right w:val="nil"/>
            </w:tcBorders>
            <w:shd w:val="clear" w:color="auto" w:fill="auto"/>
            <w:noWrap/>
            <w:vAlign w:val="bottom"/>
            <w:hideMark/>
          </w:tcPr>
          <w:p w14:paraId="272E3A29" w14:textId="77777777" w:rsidR="00B43EDF" w:rsidRPr="00B43EDF" w:rsidRDefault="00B43EDF">
            <w:pPr>
              <w:jc w:val="right"/>
              <w:rPr>
                <w:color w:val="000000"/>
                <w:sz w:val="20"/>
                <w:szCs w:val="20"/>
                <w:rPrChange w:id="47" w:author="S. H." w:date="2018-03-05T11:14:00Z">
                  <w:rPr>
                    <w:rFonts w:ascii="Calibri" w:hAnsi="Calibri"/>
                    <w:color w:val="000000"/>
                    <w:sz w:val="22"/>
                    <w:szCs w:val="22"/>
                  </w:rPr>
                </w:rPrChange>
              </w:rPr>
            </w:pPr>
            <w:r w:rsidRPr="00B43EDF">
              <w:rPr>
                <w:color w:val="000000"/>
                <w:sz w:val="20"/>
                <w:szCs w:val="20"/>
                <w:rPrChange w:id="48" w:author="S. H." w:date="2018-03-05T11:14:00Z">
                  <w:rPr>
                    <w:rFonts w:ascii="Calibri" w:hAnsi="Calibri"/>
                    <w:color w:val="000000"/>
                    <w:sz w:val="22"/>
                    <w:szCs w:val="22"/>
                  </w:rPr>
                </w:rPrChange>
              </w:rPr>
              <w:t>4.59e-12*</w:t>
            </w:r>
          </w:p>
        </w:tc>
        <w:tc>
          <w:tcPr>
            <w:tcW w:w="1420" w:type="dxa"/>
            <w:tcBorders>
              <w:top w:val="nil"/>
              <w:left w:val="nil"/>
              <w:bottom w:val="nil"/>
              <w:right w:val="nil"/>
            </w:tcBorders>
            <w:shd w:val="clear" w:color="auto" w:fill="auto"/>
            <w:noWrap/>
            <w:vAlign w:val="bottom"/>
            <w:hideMark/>
          </w:tcPr>
          <w:p w14:paraId="337A0FB0" w14:textId="77777777" w:rsidR="00B43EDF" w:rsidRPr="00B43EDF" w:rsidRDefault="00B43EDF">
            <w:pPr>
              <w:jc w:val="right"/>
              <w:rPr>
                <w:color w:val="000000"/>
                <w:sz w:val="20"/>
                <w:szCs w:val="20"/>
                <w:rPrChange w:id="49" w:author="S. H." w:date="2018-03-05T11:14:00Z">
                  <w:rPr>
                    <w:rFonts w:ascii="Calibri" w:hAnsi="Calibri"/>
                    <w:color w:val="000000"/>
                    <w:sz w:val="22"/>
                    <w:szCs w:val="22"/>
                  </w:rPr>
                </w:rPrChange>
              </w:rPr>
            </w:pPr>
            <w:r w:rsidRPr="00B43EDF">
              <w:rPr>
                <w:color w:val="000000"/>
                <w:sz w:val="20"/>
                <w:szCs w:val="20"/>
                <w:rPrChange w:id="50" w:author="S. H." w:date="2018-03-05T11:14:00Z">
                  <w:rPr>
                    <w:rFonts w:ascii="Calibri" w:hAnsi="Calibri"/>
                    <w:color w:val="000000"/>
                    <w:sz w:val="22"/>
                    <w:szCs w:val="22"/>
                  </w:rPr>
                </w:rPrChange>
              </w:rPr>
              <w:t>-16.4</w:t>
            </w:r>
          </w:p>
        </w:tc>
      </w:tr>
      <w:tr w:rsidR="00B43EDF" w:rsidRPr="00B43EDF" w14:paraId="1BFFA5EA" w14:textId="77777777" w:rsidTr="00B43EDF">
        <w:trPr>
          <w:trHeight w:val="300"/>
        </w:trPr>
        <w:tc>
          <w:tcPr>
            <w:tcW w:w="960" w:type="dxa"/>
            <w:vMerge/>
            <w:tcBorders>
              <w:top w:val="nil"/>
              <w:left w:val="nil"/>
              <w:bottom w:val="single" w:sz="4" w:space="0" w:color="000000"/>
              <w:right w:val="nil"/>
            </w:tcBorders>
            <w:vAlign w:val="center"/>
            <w:hideMark/>
          </w:tcPr>
          <w:p w14:paraId="7F70B203" w14:textId="77777777" w:rsidR="00B43EDF" w:rsidRPr="00B43EDF" w:rsidRDefault="00B43EDF">
            <w:pPr>
              <w:rPr>
                <w:color w:val="000000"/>
                <w:sz w:val="20"/>
                <w:szCs w:val="20"/>
                <w:rPrChange w:id="5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16A0C83" w14:textId="77777777" w:rsidR="00B43EDF" w:rsidRPr="00B43EDF" w:rsidRDefault="00B43EDF">
            <w:pPr>
              <w:rPr>
                <w:color w:val="000000"/>
                <w:sz w:val="20"/>
                <w:szCs w:val="20"/>
                <w:rPrChange w:id="5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7C6EB4F5" w14:textId="77777777" w:rsidR="00B43EDF" w:rsidRPr="00B43EDF" w:rsidRDefault="00B43EDF">
            <w:pPr>
              <w:rPr>
                <w:color w:val="000000"/>
                <w:sz w:val="20"/>
                <w:szCs w:val="20"/>
                <w:rPrChange w:id="53" w:author="S. H." w:date="2018-03-05T11:14:00Z">
                  <w:rPr>
                    <w:rFonts w:ascii="Calibri" w:hAnsi="Calibri"/>
                    <w:color w:val="000000"/>
                    <w:sz w:val="22"/>
                    <w:szCs w:val="22"/>
                  </w:rPr>
                </w:rPrChange>
              </w:rPr>
            </w:pPr>
            <w:r w:rsidRPr="00B43EDF">
              <w:rPr>
                <w:color w:val="000000"/>
                <w:sz w:val="20"/>
                <w:szCs w:val="20"/>
                <w:rPrChange w:id="54"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3E212420" w14:textId="77777777" w:rsidR="00B43EDF" w:rsidRPr="00B43EDF" w:rsidRDefault="00B43EDF">
            <w:pPr>
              <w:jc w:val="right"/>
              <w:rPr>
                <w:color w:val="000000"/>
                <w:sz w:val="20"/>
                <w:szCs w:val="20"/>
                <w:rPrChange w:id="55" w:author="S. H." w:date="2018-03-05T11:14:00Z">
                  <w:rPr>
                    <w:rFonts w:ascii="Calibri" w:hAnsi="Calibri"/>
                    <w:color w:val="000000"/>
                    <w:sz w:val="22"/>
                    <w:szCs w:val="22"/>
                  </w:rPr>
                </w:rPrChange>
              </w:rPr>
            </w:pPr>
            <w:r w:rsidRPr="00B43EDF">
              <w:rPr>
                <w:color w:val="000000"/>
                <w:sz w:val="20"/>
                <w:szCs w:val="20"/>
                <w:rPrChange w:id="56" w:author="S. H." w:date="2018-03-05T11:14:00Z">
                  <w:rPr>
                    <w:rFonts w:ascii="Calibri" w:hAnsi="Calibri"/>
                    <w:color w:val="000000"/>
                    <w:sz w:val="22"/>
                    <w:szCs w:val="22"/>
                  </w:rPr>
                </w:rPrChange>
              </w:rPr>
              <w:t>77</w:t>
            </w:r>
          </w:p>
        </w:tc>
        <w:tc>
          <w:tcPr>
            <w:tcW w:w="1420" w:type="dxa"/>
            <w:tcBorders>
              <w:top w:val="nil"/>
              <w:left w:val="nil"/>
              <w:bottom w:val="single" w:sz="4" w:space="0" w:color="auto"/>
              <w:right w:val="nil"/>
            </w:tcBorders>
            <w:shd w:val="clear" w:color="auto" w:fill="auto"/>
            <w:noWrap/>
            <w:vAlign w:val="bottom"/>
            <w:hideMark/>
          </w:tcPr>
          <w:p w14:paraId="1873A2B0" w14:textId="77777777" w:rsidR="00B43EDF" w:rsidRPr="00B43EDF" w:rsidRDefault="00B43EDF">
            <w:pPr>
              <w:jc w:val="right"/>
              <w:rPr>
                <w:color w:val="000000"/>
                <w:sz w:val="20"/>
                <w:szCs w:val="20"/>
                <w:rPrChange w:id="57" w:author="S. H." w:date="2018-03-05T11:14:00Z">
                  <w:rPr>
                    <w:rFonts w:ascii="Calibri" w:hAnsi="Calibri"/>
                    <w:color w:val="000000"/>
                    <w:sz w:val="22"/>
                    <w:szCs w:val="22"/>
                  </w:rPr>
                </w:rPrChange>
              </w:rPr>
            </w:pPr>
            <w:r w:rsidRPr="00B43EDF">
              <w:rPr>
                <w:color w:val="000000"/>
                <w:sz w:val="20"/>
                <w:szCs w:val="20"/>
                <w:rPrChange w:id="58" w:author="S. H." w:date="2018-03-05T11:14:00Z">
                  <w:rPr>
                    <w:rFonts w:ascii="Calibri" w:hAnsi="Calibri"/>
                    <w:color w:val="000000"/>
                    <w:sz w:val="22"/>
                    <w:szCs w:val="22"/>
                  </w:rPr>
                </w:rPrChange>
              </w:rPr>
              <w:t>0.566</w:t>
            </w:r>
          </w:p>
        </w:tc>
        <w:tc>
          <w:tcPr>
            <w:tcW w:w="1420" w:type="dxa"/>
            <w:tcBorders>
              <w:top w:val="nil"/>
              <w:left w:val="nil"/>
              <w:bottom w:val="single" w:sz="4" w:space="0" w:color="auto"/>
              <w:right w:val="nil"/>
            </w:tcBorders>
            <w:shd w:val="clear" w:color="auto" w:fill="auto"/>
            <w:noWrap/>
            <w:vAlign w:val="bottom"/>
            <w:hideMark/>
          </w:tcPr>
          <w:p w14:paraId="27350338" w14:textId="77777777" w:rsidR="00B43EDF" w:rsidRPr="00B43EDF" w:rsidRDefault="00B43EDF">
            <w:pPr>
              <w:jc w:val="right"/>
              <w:rPr>
                <w:color w:val="000000"/>
                <w:sz w:val="20"/>
                <w:szCs w:val="20"/>
                <w:rPrChange w:id="59" w:author="S. H." w:date="2018-03-05T11:14:00Z">
                  <w:rPr>
                    <w:rFonts w:ascii="Calibri" w:hAnsi="Calibri"/>
                    <w:color w:val="000000"/>
                    <w:sz w:val="22"/>
                    <w:szCs w:val="22"/>
                  </w:rPr>
                </w:rPrChange>
              </w:rPr>
            </w:pPr>
            <w:r w:rsidRPr="00B43EDF">
              <w:rPr>
                <w:color w:val="000000"/>
                <w:sz w:val="20"/>
                <w:szCs w:val="20"/>
                <w:rPrChange w:id="60" w:author="S. H." w:date="2018-03-05T11:14:00Z">
                  <w:rPr>
                    <w:rFonts w:ascii="Calibri" w:hAnsi="Calibri"/>
                    <w:color w:val="000000"/>
                    <w:sz w:val="22"/>
                    <w:szCs w:val="22"/>
                  </w:rPr>
                </w:rPrChange>
              </w:rPr>
              <w:t>-2.61</w:t>
            </w:r>
          </w:p>
        </w:tc>
        <w:tc>
          <w:tcPr>
            <w:tcW w:w="1420" w:type="dxa"/>
            <w:tcBorders>
              <w:top w:val="nil"/>
              <w:left w:val="nil"/>
              <w:bottom w:val="single" w:sz="4" w:space="0" w:color="auto"/>
              <w:right w:val="nil"/>
            </w:tcBorders>
            <w:shd w:val="clear" w:color="auto" w:fill="auto"/>
            <w:noWrap/>
            <w:vAlign w:val="bottom"/>
            <w:hideMark/>
          </w:tcPr>
          <w:p w14:paraId="37C9478C" w14:textId="77777777" w:rsidR="00B43EDF" w:rsidRPr="00B43EDF" w:rsidRDefault="00B43EDF">
            <w:pPr>
              <w:jc w:val="right"/>
              <w:rPr>
                <w:color w:val="000000"/>
                <w:sz w:val="20"/>
                <w:szCs w:val="20"/>
                <w:rPrChange w:id="61" w:author="S. H." w:date="2018-03-05T11:14:00Z">
                  <w:rPr>
                    <w:rFonts w:ascii="Calibri" w:hAnsi="Calibri"/>
                    <w:color w:val="000000"/>
                    <w:sz w:val="22"/>
                    <w:szCs w:val="22"/>
                  </w:rPr>
                </w:rPrChange>
              </w:rPr>
            </w:pPr>
            <w:r w:rsidRPr="00B43EDF">
              <w:rPr>
                <w:color w:val="000000"/>
                <w:sz w:val="20"/>
                <w:szCs w:val="20"/>
                <w:rPrChange w:id="62" w:author="S. H." w:date="2018-03-05T11:14:00Z">
                  <w:rPr>
                    <w:rFonts w:ascii="Calibri" w:hAnsi="Calibri"/>
                    <w:color w:val="000000"/>
                    <w:sz w:val="22"/>
                    <w:szCs w:val="22"/>
                  </w:rPr>
                </w:rPrChange>
              </w:rPr>
              <w:t>4.36e-10*</w:t>
            </w:r>
          </w:p>
        </w:tc>
        <w:tc>
          <w:tcPr>
            <w:tcW w:w="1420" w:type="dxa"/>
            <w:tcBorders>
              <w:top w:val="nil"/>
              <w:left w:val="nil"/>
              <w:bottom w:val="single" w:sz="4" w:space="0" w:color="auto"/>
              <w:right w:val="nil"/>
            </w:tcBorders>
            <w:shd w:val="clear" w:color="auto" w:fill="auto"/>
            <w:noWrap/>
            <w:vAlign w:val="bottom"/>
            <w:hideMark/>
          </w:tcPr>
          <w:p w14:paraId="3FCA9549" w14:textId="77777777" w:rsidR="00B43EDF" w:rsidRPr="00B43EDF" w:rsidRDefault="00B43EDF">
            <w:pPr>
              <w:jc w:val="right"/>
              <w:rPr>
                <w:color w:val="000000"/>
                <w:sz w:val="20"/>
                <w:szCs w:val="20"/>
                <w:rPrChange w:id="63" w:author="S. H." w:date="2018-03-05T11:14:00Z">
                  <w:rPr>
                    <w:rFonts w:ascii="Calibri" w:hAnsi="Calibri"/>
                    <w:color w:val="000000"/>
                    <w:sz w:val="22"/>
                    <w:szCs w:val="22"/>
                  </w:rPr>
                </w:rPrChange>
              </w:rPr>
            </w:pPr>
            <w:r w:rsidRPr="00B43EDF">
              <w:rPr>
                <w:color w:val="000000"/>
                <w:sz w:val="20"/>
                <w:szCs w:val="20"/>
                <w:rPrChange w:id="64" w:author="S. H." w:date="2018-03-05T11:14:00Z">
                  <w:rPr>
                    <w:rFonts w:ascii="Calibri" w:hAnsi="Calibri"/>
                    <w:color w:val="000000"/>
                    <w:sz w:val="22"/>
                    <w:szCs w:val="22"/>
                  </w:rPr>
                </w:rPrChange>
              </w:rPr>
              <w:t>-20.9</w:t>
            </w:r>
          </w:p>
        </w:tc>
        <w:tc>
          <w:tcPr>
            <w:tcW w:w="1420" w:type="dxa"/>
            <w:tcBorders>
              <w:top w:val="nil"/>
              <w:left w:val="nil"/>
              <w:bottom w:val="single" w:sz="4" w:space="0" w:color="auto"/>
              <w:right w:val="nil"/>
            </w:tcBorders>
            <w:shd w:val="clear" w:color="auto" w:fill="auto"/>
            <w:noWrap/>
            <w:vAlign w:val="bottom"/>
            <w:hideMark/>
          </w:tcPr>
          <w:p w14:paraId="59CDD9AD" w14:textId="77777777" w:rsidR="00B43EDF" w:rsidRPr="00B43EDF" w:rsidRDefault="00B43EDF">
            <w:pPr>
              <w:jc w:val="right"/>
              <w:rPr>
                <w:color w:val="000000"/>
                <w:sz w:val="20"/>
                <w:szCs w:val="20"/>
                <w:rPrChange w:id="65" w:author="S. H." w:date="2018-03-05T11:14:00Z">
                  <w:rPr>
                    <w:rFonts w:ascii="Calibri" w:hAnsi="Calibri"/>
                    <w:color w:val="000000"/>
                    <w:sz w:val="22"/>
                    <w:szCs w:val="22"/>
                  </w:rPr>
                </w:rPrChange>
              </w:rPr>
            </w:pPr>
            <w:r w:rsidRPr="00B43EDF">
              <w:rPr>
                <w:color w:val="000000"/>
                <w:sz w:val="20"/>
                <w:szCs w:val="20"/>
                <w:rPrChange w:id="66" w:author="S. H." w:date="2018-03-05T11:14:00Z">
                  <w:rPr>
                    <w:rFonts w:ascii="Calibri" w:hAnsi="Calibri"/>
                    <w:color w:val="000000"/>
                    <w:sz w:val="22"/>
                    <w:szCs w:val="22"/>
                  </w:rPr>
                </w:rPrChange>
              </w:rPr>
              <w:t>2.9e-09*</w:t>
            </w:r>
          </w:p>
        </w:tc>
        <w:tc>
          <w:tcPr>
            <w:tcW w:w="1420" w:type="dxa"/>
            <w:tcBorders>
              <w:top w:val="nil"/>
              <w:left w:val="nil"/>
              <w:bottom w:val="single" w:sz="4" w:space="0" w:color="auto"/>
              <w:right w:val="nil"/>
            </w:tcBorders>
            <w:shd w:val="clear" w:color="auto" w:fill="auto"/>
            <w:noWrap/>
            <w:vAlign w:val="bottom"/>
            <w:hideMark/>
          </w:tcPr>
          <w:p w14:paraId="4924989D" w14:textId="77777777" w:rsidR="00B43EDF" w:rsidRPr="00B43EDF" w:rsidRDefault="00B43EDF">
            <w:pPr>
              <w:jc w:val="right"/>
              <w:rPr>
                <w:color w:val="000000"/>
                <w:sz w:val="20"/>
                <w:szCs w:val="20"/>
                <w:rPrChange w:id="67" w:author="S. H." w:date="2018-03-05T11:14:00Z">
                  <w:rPr>
                    <w:rFonts w:ascii="Calibri" w:hAnsi="Calibri"/>
                    <w:color w:val="000000"/>
                    <w:sz w:val="22"/>
                    <w:szCs w:val="22"/>
                  </w:rPr>
                </w:rPrChange>
              </w:rPr>
            </w:pPr>
            <w:r w:rsidRPr="00B43EDF">
              <w:rPr>
                <w:color w:val="000000"/>
                <w:sz w:val="20"/>
                <w:szCs w:val="20"/>
                <w:rPrChange w:id="68" w:author="S. H." w:date="2018-03-05T11:14:00Z">
                  <w:rPr>
                    <w:rFonts w:ascii="Calibri" w:hAnsi="Calibri"/>
                    <w:color w:val="000000"/>
                    <w:sz w:val="22"/>
                    <w:szCs w:val="22"/>
                  </w:rPr>
                </w:rPrChange>
              </w:rPr>
              <w:t>-18.7</w:t>
            </w:r>
          </w:p>
        </w:tc>
      </w:tr>
      <w:tr w:rsidR="00B43EDF" w:rsidRPr="00B43EDF" w14:paraId="3B30284D" w14:textId="77777777" w:rsidTr="00B43EDF">
        <w:trPr>
          <w:trHeight w:val="300"/>
        </w:trPr>
        <w:tc>
          <w:tcPr>
            <w:tcW w:w="960" w:type="dxa"/>
            <w:vMerge/>
            <w:tcBorders>
              <w:top w:val="nil"/>
              <w:left w:val="nil"/>
              <w:bottom w:val="single" w:sz="4" w:space="0" w:color="000000"/>
              <w:right w:val="nil"/>
            </w:tcBorders>
            <w:vAlign w:val="center"/>
            <w:hideMark/>
          </w:tcPr>
          <w:p w14:paraId="398CC48B" w14:textId="77777777" w:rsidR="00B43EDF" w:rsidRPr="00B43EDF" w:rsidRDefault="00B43EDF">
            <w:pPr>
              <w:rPr>
                <w:color w:val="000000"/>
                <w:sz w:val="20"/>
                <w:szCs w:val="20"/>
                <w:rPrChange w:id="69"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685CEDB9" w14:textId="77777777" w:rsidR="00B43EDF" w:rsidRPr="00B43EDF" w:rsidRDefault="00B43EDF">
            <w:pPr>
              <w:jc w:val="center"/>
              <w:rPr>
                <w:color w:val="000000"/>
                <w:sz w:val="20"/>
                <w:szCs w:val="20"/>
                <w:rPrChange w:id="70" w:author="S. H." w:date="2018-03-05T11:14:00Z">
                  <w:rPr>
                    <w:rFonts w:ascii="Calibri" w:hAnsi="Calibri"/>
                    <w:color w:val="000000"/>
                    <w:sz w:val="22"/>
                    <w:szCs w:val="22"/>
                  </w:rPr>
                </w:rPrChange>
              </w:rPr>
            </w:pPr>
            <w:r w:rsidRPr="00B43EDF">
              <w:rPr>
                <w:color w:val="000000"/>
                <w:sz w:val="20"/>
                <w:szCs w:val="20"/>
                <w:rPrChange w:id="71"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5018BB41" w14:textId="77777777" w:rsidR="00B43EDF" w:rsidRPr="00B43EDF" w:rsidRDefault="00B43EDF">
            <w:pPr>
              <w:rPr>
                <w:color w:val="000000"/>
                <w:sz w:val="20"/>
                <w:szCs w:val="20"/>
                <w:rPrChange w:id="72" w:author="S. H." w:date="2018-03-05T11:14:00Z">
                  <w:rPr>
                    <w:rFonts w:ascii="Calibri" w:hAnsi="Calibri"/>
                    <w:color w:val="000000"/>
                    <w:sz w:val="22"/>
                    <w:szCs w:val="22"/>
                  </w:rPr>
                </w:rPrChange>
              </w:rPr>
            </w:pPr>
            <w:r w:rsidRPr="00B43EDF">
              <w:rPr>
                <w:color w:val="000000"/>
                <w:sz w:val="20"/>
                <w:szCs w:val="20"/>
                <w:rPrChange w:id="73"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5FD49FC7" w14:textId="77777777" w:rsidR="00B43EDF" w:rsidRPr="00B43EDF" w:rsidRDefault="00B43EDF">
            <w:pPr>
              <w:jc w:val="right"/>
              <w:rPr>
                <w:color w:val="000000"/>
                <w:sz w:val="20"/>
                <w:szCs w:val="20"/>
                <w:rPrChange w:id="74" w:author="S. H." w:date="2018-03-05T11:14:00Z">
                  <w:rPr>
                    <w:rFonts w:ascii="Calibri" w:hAnsi="Calibri"/>
                    <w:color w:val="000000"/>
                    <w:sz w:val="22"/>
                    <w:szCs w:val="22"/>
                  </w:rPr>
                </w:rPrChange>
              </w:rPr>
            </w:pPr>
            <w:r w:rsidRPr="00B43EDF">
              <w:rPr>
                <w:color w:val="000000"/>
                <w:sz w:val="20"/>
                <w:szCs w:val="20"/>
                <w:rPrChange w:id="75" w:author="S. H." w:date="2018-03-05T11:14:00Z">
                  <w:rPr>
                    <w:rFonts w:ascii="Calibri" w:hAnsi="Calibri"/>
                    <w:color w:val="000000"/>
                    <w:sz w:val="22"/>
                    <w:szCs w:val="22"/>
                  </w:rPr>
                </w:rPrChange>
              </w:rPr>
              <w:t>101</w:t>
            </w:r>
          </w:p>
        </w:tc>
        <w:tc>
          <w:tcPr>
            <w:tcW w:w="1420" w:type="dxa"/>
            <w:tcBorders>
              <w:top w:val="nil"/>
              <w:left w:val="nil"/>
              <w:bottom w:val="nil"/>
              <w:right w:val="nil"/>
            </w:tcBorders>
            <w:shd w:val="clear" w:color="auto" w:fill="auto"/>
            <w:noWrap/>
            <w:vAlign w:val="bottom"/>
            <w:hideMark/>
          </w:tcPr>
          <w:p w14:paraId="7B027619" w14:textId="77777777" w:rsidR="00B43EDF" w:rsidRPr="00B43EDF" w:rsidRDefault="00B43EDF">
            <w:pPr>
              <w:jc w:val="right"/>
              <w:rPr>
                <w:color w:val="000000"/>
                <w:sz w:val="20"/>
                <w:szCs w:val="20"/>
                <w:rPrChange w:id="76" w:author="S. H." w:date="2018-03-05T11:14:00Z">
                  <w:rPr>
                    <w:rFonts w:ascii="Calibri" w:hAnsi="Calibri"/>
                    <w:color w:val="000000"/>
                    <w:sz w:val="22"/>
                    <w:szCs w:val="22"/>
                  </w:rPr>
                </w:rPrChange>
              </w:rPr>
            </w:pPr>
            <w:r w:rsidRPr="00B43EDF">
              <w:rPr>
                <w:color w:val="000000"/>
                <w:sz w:val="20"/>
                <w:szCs w:val="20"/>
                <w:rPrChange w:id="77" w:author="S. H." w:date="2018-03-05T11:14:00Z">
                  <w:rPr>
                    <w:rFonts w:ascii="Calibri" w:hAnsi="Calibri"/>
                    <w:color w:val="000000"/>
                    <w:sz w:val="22"/>
                    <w:szCs w:val="22"/>
                  </w:rPr>
                </w:rPrChange>
              </w:rPr>
              <w:t>0.359</w:t>
            </w:r>
          </w:p>
        </w:tc>
        <w:tc>
          <w:tcPr>
            <w:tcW w:w="1420" w:type="dxa"/>
            <w:tcBorders>
              <w:top w:val="nil"/>
              <w:left w:val="nil"/>
              <w:bottom w:val="nil"/>
              <w:right w:val="nil"/>
            </w:tcBorders>
            <w:shd w:val="clear" w:color="auto" w:fill="auto"/>
            <w:noWrap/>
            <w:vAlign w:val="bottom"/>
            <w:hideMark/>
          </w:tcPr>
          <w:p w14:paraId="287990FF" w14:textId="77777777" w:rsidR="00B43EDF" w:rsidRPr="00B43EDF" w:rsidRDefault="00B43EDF">
            <w:pPr>
              <w:jc w:val="right"/>
              <w:rPr>
                <w:color w:val="000000"/>
                <w:sz w:val="20"/>
                <w:szCs w:val="20"/>
                <w:rPrChange w:id="78" w:author="S. H." w:date="2018-03-05T11:14:00Z">
                  <w:rPr>
                    <w:rFonts w:ascii="Calibri" w:hAnsi="Calibri"/>
                    <w:color w:val="000000"/>
                    <w:sz w:val="22"/>
                    <w:szCs w:val="22"/>
                  </w:rPr>
                </w:rPrChange>
              </w:rPr>
            </w:pPr>
            <w:r w:rsidRPr="00B43EDF">
              <w:rPr>
                <w:color w:val="000000"/>
                <w:sz w:val="20"/>
                <w:szCs w:val="20"/>
                <w:rPrChange w:id="79" w:author="S. H." w:date="2018-03-05T11:14:00Z">
                  <w:rPr>
                    <w:rFonts w:ascii="Calibri" w:hAnsi="Calibri"/>
                    <w:color w:val="000000"/>
                    <w:sz w:val="22"/>
                    <w:szCs w:val="22"/>
                  </w:rPr>
                </w:rPrChange>
              </w:rPr>
              <w:t>-1.33</w:t>
            </w:r>
          </w:p>
        </w:tc>
        <w:tc>
          <w:tcPr>
            <w:tcW w:w="1420" w:type="dxa"/>
            <w:tcBorders>
              <w:top w:val="nil"/>
              <w:left w:val="nil"/>
              <w:bottom w:val="nil"/>
              <w:right w:val="nil"/>
            </w:tcBorders>
            <w:shd w:val="clear" w:color="auto" w:fill="auto"/>
            <w:noWrap/>
            <w:vAlign w:val="bottom"/>
            <w:hideMark/>
          </w:tcPr>
          <w:p w14:paraId="5ABC6079" w14:textId="77777777" w:rsidR="00B43EDF" w:rsidRPr="00B43EDF" w:rsidRDefault="00B43EDF">
            <w:pPr>
              <w:jc w:val="right"/>
              <w:rPr>
                <w:color w:val="000000"/>
                <w:sz w:val="20"/>
                <w:szCs w:val="20"/>
                <w:rPrChange w:id="80" w:author="S. H." w:date="2018-03-05T11:14:00Z">
                  <w:rPr>
                    <w:rFonts w:ascii="Calibri" w:hAnsi="Calibri"/>
                    <w:color w:val="000000"/>
                    <w:sz w:val="22"/>
                    <w:szCs w:val="22"/>
                  </w:rPr>
                </w:rPrChange>
              </w:rPr>
            </w:pPr>
            <w:r w:rsidRPr="00B43EDF">
              <w:rPr>
                <w:color w:val="000000"/>
                <w:sz w:val="20"/>
                <w:szCs w:val="20"/>
                <w:rPrChange w:id="81" w:author="S. H." w:date="2018-03-05T11:14:00Z">
                  <w:rPr>
                    <w:rFonts w:ascii="Calibri" w:hAnsi="Calibri"/>
                    <w:color w:val="000000"/>
                    <w:sz w:val="22"/>
                    <w:szCs w:val="22"/>
                  </w:rPr>
                </w:rPrChange>
              </w:rPr>
              <w:t>2.89e-10*</w:t>
            </w:r>
          </w:p>
        </w:tc>
        <w:tc>
          <w:tcPr>
            <w:tcW w:w="1420" w:type="dxa"/>
            <w:tcBorders>
              <w:top w:val="nil"/>
              <w:left w:val="nil"/>
              <w:bottom w:val="nil"/>
              <w:right w:val="nil"/>
            </w:tcBorders>
            <w:shd w:val="clear" w:color="auto" w:fill="auto"/>
            <w:noWrap/>
            <w:vAlign w:val="bottom"/>
            <w:hideMark/>
          </w:tcPr>
          <w:p w14:paraId="07CDF9FF" w14:textId="77777777" w:rsidR="00B43EDF" w:rsidRPr="00B43EDF" w:rsidRDefault="00B43EDF">
            <w:pPr>
              <w:jc w:val="right"/>
              <w:rPr>
                <w:color w:val="000000"/>
                <w:sz w:val="20"/>
                <w:szCs w:val="20"/>
                <w:rPrChange w:id="82" w:author="S. H." w:date="2018-03-05T11:14:00Z">
                  <w:rPr>
                    <w:rFonts w:ascii="Calibri" w:hAnsi="Calibri"/>
                    <w:color w:val="000000"/>
                    <w:sz w:val="22"/>
                    <w:szCs w:val="22"/>
                  </w:rPr>
                </w:rPrChange>
              </w:rPr>
            </w:pPr>
            <w:r w:rsidRPr="00B43EDF">
              <w:rPr>
                <w:color w:val="000000"/>
                <w:sz w:val="20"/>
                <w:szCs w:val="20"/>
                <w:rPrChange w:id="83" w:author="S. H." w:date="2018-03-05T11:14:00Z">
                  <w:rPr>
                    <w:rFonts w:ascii="Calibri" w:hAnsi="Calibri"/>
                    <w:color w:val="000000"/>
                    <w:sz w:val="22"/>
                    <w:szCs w:val="22"/>
                  </w:rPr>
                </w:rPrChange>
              </w:rPr>
              <w:t>-7.76</w:t>
            </w:r>
          </w:p>
        </w:tc>
        <w:tc>
          <w:tcPr>
            <w:tcW w:w="1420" w:type="dxa"/>
            <w:tcBorders>
              <w:top w:val="nil"/>
              <w:left w:val="nil"/>
              <w:bottom w:val="nil"/>
              <w:right w:val="nil"/>
            </w:tcBorders>
            <w:shd w:val="clear" w:color="auto" w:fill="auto"/>
            <w:noWrap/>
            <w:vAlign w:val="bottom"/>
            <w:hideMark/>
          </w:tcPr>
          <w:p w14:paraId="03FC5EAB" w14:textId="77777777" w:rsidR="00B43EDF" w:rsidRPr="00B43EDF" w:rsidRDefault="00B43EDF">
            <w:pPr>
              <w:jc w:val="right"/>
              <w:rPr>
                <w:color w:val="000000"/>
                <w:sz w:val="20"/>
                <w:szCs w:val="20"/>
                <w:rPrChange w:id="84" w:author="S. H." w:date="2018-03-05T11:14:00Z">
                  <w:rPr>
                    <w:rFonts w:ascii="Calibri" w:hAnsi="Calibri"/>
                    <w:color w:val="000000"/>
                    <w:sz w:val="22"/>
                    <w:szCs w:val="22"/>
                  </w:rPr>
                </w:rPrChange>
              </w:rPr>
            </w:pPr>
            <w:r w:rsidRPr="00B43EDF">
              <w:rPr>
                <w:color w:val="000000"/>
                <w:sz w:val="20"/>
                <w:szCs w:val="20"/>
                <w:rPrChange w:id="85" w:author="S. H." w:date="2018-03-05T11:14:00Z">
                  <w:rPr>
                    <w:rFonts w:ascii="Calibri" w:hAnsi="Calibri"/>
                    <w:color w:val="000000"/>
                    <w:sz w:val="22"/>
                    <w:szCs w:val="22"/>
                  </w:rPr>
                </w:rPrChange>
              </w:rPr>
              <w:t>1.38e-08*</w:t>
            </w:r>
          </w:p>
        </w:tc>
        <w:tc>
          <w:tcPr>
            <w:tcW w:w="1420" w:type="dxa"/>
            <w:tcBorders>
              <w:top w:val="nil"/>
              <w:left w:val="nil"/>
              <w:bottom w:val="nil"/>
              <w:right w:val="nil"/>
            </w:tcBorders>
            <w:shd w:val="clear" w:color="auto" w:fill="auto"/>
            <w:noWrap/>
            <w:vAlign w:val="bottom"/>
            <w:hideMark/>
          </w:tcPr>
          <w:p w14:paraId="03C86DFD" w14:textId="77777777" w:rsidR="00B43EDF" w:rsidRPr="00B43EDF" w:rsidRDefault="00B43EDF">
            <w:pPr>
              <w:jc w:val="right"/>
              <w:rPr>
                <w:color w:val="000000"/>
                <w:sz w:val="20"/>
                <w:szCs w:val="20"/>
                <w:rPrChange w:id="86" w:author="S. H." w:date="2018-03-05T11:14:00Z">
                  <w:rPr>
                    <w:rFonts w:ascii="Calibri" w:hAnsi="Calibri"/>
                    <w:color w:val="000000"/>
                    <w:sz w:val="22"/>
                    <w:szCs w:val="22"/>
                  </w:rPr>
                </w:rPrChange>
              </w:rPr>
            </w:pPr>
            <w:r w:rsidRPr="00B43EDF">
              <w:rPr>
                <w:color w:val="000000"/>
                <w:sz w:val="20"/>
                <w:szCs w:val="20"/>
                <w:rPrChange w:id="87" w:author="S. H." w:date="2018-03-05T11:14:00Z">
                  <w:rPr>
                    <w:rFonts w:ascii="Calibri" w:hAnsi="Calibri"/>
                    <w:color w:val="000000"/>
                    <w:sz w:val="22"/>
                    <w:szCs w:val="22"/>
                  </w:rPr>
                </w:rPrChange>
              </w:rPr>
              <w:t>-6.52</w:t>
            </w:r>
          </w:p>
        </w:tc>
      </w:tr>
      <w:tr w:rsidR="00B43EDF" w:rsidRPr="00B43EDF" w14:paraId="2AE3C03E" w14:textId="77777777" w:rsidTr="00B43EDF">
        <w:trPr>
          <w:trHeight w:val="300"/>
        </w:trPr>
        <w:tc>
          <w:tcPr>
            <w:tcW w:w="960" w:type="dxa"/>
            <w:vMerge/>
            <w:tcBorders>
              <w:top w:val="nil"/>
              <w:left w:val="nil"/>
              <w:bottom w:val="single" w:sz="4" w:space="0" w:color="000000"/>
              <w:right w:val="nil"/>
            </w:tcBorders>
            <w:vAlign w:val="center"/>
            <w:hideMark/>
          </w:tcPr>
          <w:p w14:paraId="4186DDF3" w14:textId="77777777" w:rsidR="00B43EDF" w:rsidRPr="00B43EDF" w:rsidRDefault="00B43EDF">
            <w:pPr>
              <w:rPr>
                <w:color w:val="000000"/>
                <w:sz w:val="20"/>
                <w:szCs w:val="20"/>
                <w:rPrChange w:id="8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DFD9428" w14:textId="77777777" w:rsidR="00B43EDF" w:rsidRPr="00B43EDF" w:rsidRDefault="00B43EDF">
            <w:pPr>
              <w:rPr>
                <w:color w:val="000000"/>
                <w:sz w:val="20"/>
                <w:szCs w:val="20"/>
                <w:rPrChange w:id="89"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429BD6A" w14:textId="77777777" w:rsidR="00B43EDF" w:rsidRPr="00B43EDF" w:rsidRDefault="00B43EDF">
            <w:pPr>
              <w:rPr>
                <w:color w:val="000000"/>
                <w:sz w:val="20"/>
                <w:szCs w:val="20"/>
                <w:rPrChange w:id="90" w:author="S. H." w:date="2018-03-05T11:14:00Z">
                  <w:rPr>
                    <w:rFonts w:ascii="Calibri" w:hAnsi="Calibri"/>
                    <w:color w:val="000000"/>
                    <w:sz w:val="22"/>
                    <w:szCs w:val="22"/>
                  </w:rPr>
                </w:rPrChange>
              </w:rPr>
            </w:pPr>
            <w:r w:rsidRPr="00B43EDF">
              <w:rPr>
                <w:color w:val="000000"/>
                <w:sz w:val="20"/>
                <w:szCs w:val="20"/>
                <w:rPrChange w:id="91"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40546127" w14:textId="77777777" w:rsidR="00B43EDF" w:rsidRPr="00B43EDF" w:rsidRDefault="00B43EDF">
            <w:pPr>
              <w:jc w:val="right"/>
              <w:rPr>
                <w:color w:val="000000"/>
                <w:sz w:val="20"/>
                <w:szCs w:val="20"/>
                <w:rPrChange w:id="92" w:author="S. H." w:date="2018-03-05T11:14:00Z">
                  <w:rPr>
                    <w:rFonts w:ascii="Calibri" w:hAnsi="Calibri"/>
                    <w:color w:val="000000"/>
                    <w:sz w:val="22"/>
                    <w:szCs w:val="22"/>
                  </w:rPr>
                </w:rPrChange>
              </w:rPr>
            </w:pPr>
            <w:r w:rsidRPr="00B43EDF">
              <w:rPr>
                <w:color w:val="000000"/>
                <w:sz w:val="20"/>
                <w:szCs w:val="20"/>
                <w:rPrChange w:id="93" w:author="S. H." w:date="2018-03-05T11:14:00Z">
                  <w:rPr>
                    <w:rFonts w:ascii="Calibri" w:hAnsi="Calibri"/>
                    <w:color w:val="000000"/>
                    <w:sz w:val="22"/>
                    <w:szCs w:val="22"/>
                  </w:rPr>
                </w:rPrChange>
              </w:rPr>
              <w:t>106</w:t>
            </w:r>
          </w:p>
        </w:tc>
        <w:tc>
          <w:tcPr>
            <w:tcW w:w="1420" w:type="dxa"/>
            <w:tcBorders>
              <w:top w:val="nil"/>
              <w:left w:val="nil"/>
              <w:bottom w:val="nil"/>
              <w:right w:val="nil"/>
            </w:tcBorders>
            <w:shd w:val="clear" w:color="auto" w:fill="auto"/>
            <w:noWrap/>
            <w:vAlign w:val="bottom"/>
            <w:hideMark/>
          </w:tcPr>
          <w:p w14:paraId="001FE040" w14:textId="77777777" w:rsidR="00B43EDF" w:rsidRPr="00B43EDF" w:rsidRDefault="00B43EDF">
            <w:pPr>
              <w:jc w:val="right"/>
              <w:rPr>
                <w:color w:val="000000"/>
                <w:sz w:val="20"/>
                <w:szCs w:val="20"/>
                <w:rPrChange w:id="94" w:author="S. H." w:date="2018-03-05T11:14:00Z">
                  <w:rPr>
                    <w:rFonts w:ascii="Calibri" w:hAnsi="Calibri"/>
                    <w:color w:val="000000"/>
                    <w:sz w:val="22"/>
                    <w:szCs w:val="22"/>
                  </w:rPr>
                </w:rPrChange>
              </w:rPr>
            </w:pPr>
            <w:r w:rsidRPr="00B43EDF">
              <w:rPr>
                <w:color w:val="000000"/>
                <w:sz w:val="20"/>
                <w:szCs w:val="20"/>
                <w:rPrChange w:id="95" w:author="S. H." w:date="2018-03-05T11:14:00Z">
                  <w:rPr>
                    <w:rFonts w:ascii="Calibri" w:hAnsi="Calibri"/>
                    <w:color w:val="000000"/>
                    <w:sz w:val="22"/>
                    <w:szCs w:val="22"/>
                  </w:rPr>
                </w:rPrChange>
              </w:rPr>
              <w:t>0.372</w:t>
            </w:r>
          </w:p>
        </w:tc>
        <w:tc>
          <w:tcPr>
            <w:tcW w:w="1420" w:type="dxa"/>
            <w:tcBorders>
              <w:top w:val="nil"/>
              <w:left w:val="nil"/>
              <w:bottom w:val="nil"/>
              <w:right w:val="nil"/>
            </w:tcBorders>
            <w:shd w:val="clear" w:color="auto" w:fill="auto"/>
            <w:noWrap/>
            <w:vAlign w:val="bottom"/>
            <w:hideMark/>
          </w:tcPr>
          <w:p w14:paraId="61EAAAE0" w14:textId="77777777" w:rsidR="00B43EDF" w:rsidRPr="00B43EDF" w:rsidRDefault="00B43EDF">
            <w:pPr>
              <w:jc w:val="right"/>
              <w:rPr>
                <w:color w:val="000000"/>
                <w:sz w:val="20"/>
                <w:szCs w:val="20"/>
                <w:rPrChange w:id="96" w:author="S. H." w:date="2018-03-05T11:14:00Z">
                  <w:rPr>
                    <w:rFonts w:ascii="Calibri" w:hAnsi="Calibri"/>
                    <w:color w:val="000000"/>
                    <w:sz w:val="22"/>
                    <w:szCs w:val="22"/>
                  </w:rPr>
                </w:rPrChange>
              </w:rPr>
            </w:pPr>
            <w:r w:rsidRPr="00B43EDF">
              <w:rPr>
                <w:color w:val="000000"/>
                <w:sz w:val="20"/>
                <w:szCs w:val="20"/>
                <w:rPrChange w:id="97" w:author="S. H." w:date="2018-03-05T11:14:00Z">
                  <w:rPr>
                    <w:rFonts w:ascii="Calibri" w:hAnsi="Calibri"/>
                    <w:color w:val="000000"/>
                    <w:sz w:val="22"/>
                    <w:szCs w:val="22"/>
                  </w:rPr>
                </w:rPrChange>
              </w:rPr>
              <w:t>-2.13</w:t>
            </w:r>
          </w:p>
        </w:tc>
        <w:tc>
          <w:tcPr>
            <w:tcW w:w="1420" w:type="dxa"/>
            <w:tcBorders>
              <w:top w:val="nil"/>
              <w:left w:val="nil"/>
              <w:bottom w:val="nil"/>
              <w:right w:val="nil"/>
            </w:tcBorders>
            <w:shd w:val="clear" w:color="auto" w:fill="auto"/>
            <w:noWrap/>
            <w:vAlign w:val="bottom"/>
            <w:hideMark/>
          </w:tcPr>
          <w:p w14:paraId="02AA32FD" w14:textId="77777777" w:rsidR="00B43EDF" w:rsidRPr="00B43EDF" w:rsidRDefault="00B43EDF">
            <w:pPr>
              <w:jc w:val="right"/>
              <w:rPr>
                <w:color w:val="000000"/>
                <w:sz w:val="20"/>
                <w:szCs w:val="20"/>
                <w:rPrChange w:id="98" w:author="S. H." w:date="2018-03-05T11:14:00Z">
                  <w:rPr>
                    <w:rFonts w:ascii="Calibri" w:hAnsi="Calibri"/>
                    <w:color w:val="000000"/>
                    <w:sz w:val="22"/>
                    <w:szCs w:val="22"/>
                  </w:rPr>
                </w:rPrChange>
              </w:rPr>
            </w:pPr>
            <w:r w:rsidRPr="00B43EDF">
              <w:rPr>
                <w:color w:val="000000"/>
                <w:sz w:val="20"/>
                <w:szCs w:val="20"/>
                <w:rPrChange w:id="99" w:author="S. H." w:date="2018-03-05T11:14:00Z">
                  <w:rPr>
                    <w:rFonts w:ascii="Calibri" w:hAnsi="Calibri"/>
                    <w:color w:val="000000"/>
                    <w:sz w:val="22"/>
                    <w:szCs w:val="22"/>
                  </w:rPr>
                </w:rPrChange>
              </w:rPr>
              <w:t>2.3e-09*</w:t>
            </w:r>
          </w:p>
        </w:tc>
        <w:tc>
          <w:tcPr>
            <w:tcW w:w="1420" w:type="dxa"/>
            <w:tcBorders>
              <w:top w:val="nil"/>
              <w:left w:val="nil"/>
              <w:bottom w:val="nil"/>
              <w:right w:val="nil"/>
            </w:tcBorders>
            <w:shd w:val="clear" w:color="auto" w:fill="auto"/>
            <w:noWrap/>
            <w:vAlign w:val="bottom"/>
            <w:hideMark/>
          </w:tcPr>
          <w:p w14:paraId="5672CD14" w14:textId="77777777" w:rsidR="00B43EDF" w:rsidRPr="00B43EDF" w:rsidRDefault="00B43EDF">
            <w:pPr>
              <w:jc w:val="right"/>
              <w:rPr>
                <w:color w:val="000000"/>
                <w:sz w:val="20"/>
                <w:szCs w:val="20"/>
                <w:rPrChange w:id="100" w:author="S. H." w:date="2018-03-05T11:14:00Z">
                  <w:rPr>
                    <w:rFonts w:ascii="Calibri" w:hAnsi="Calibri"/>
                    <w:color w:val="000000"/>
                    <w:sz w:val="22"/>
                    <w:szCs w:val="22"/>
                  </w:rPr>
                </w:rPrChange>
              </w:rPr>
            </w:pPr>
            <w:r w:rsidRPr="00B43EDF">
              <w:rPr>
                <w:color w:val="000000"/>
                <w:sz w:val="20"/>
                <w:szCs w:val="20"/>
                <w:rPrChange w:id="101" w:author="S. H." w:date="2018-03-05T11:14:00Z">
                  <w:rPr>
                    <w:rFonts w:ascii="Calibri" w:hAnsi="Calibri"/>
                    <w:color w:val="000000"/>
                    <w:sz w:val="22"/>
                    <w:szCs w:val="22"/>
                  </w:rPr>
                </w:rPrChange>
              </w:rPr>
              <w:t>-9.38</w:t>
            </w:r>
          </w:p>
        </w:tc>
        <w:tc>
          <w:tcPr>
            <w:tcW w:w="1420" w:type="dxa"/>
            <w:tcBorders>
              <w:top w:val="nil"/>
              <w:left w:val="nil"/>
              <w:bottom w:val="nil"/>
              <w:right w:val="nil"/>
            </w:tcBorders>
            <w:shd w:val="clear" w:color="auto" w:fill="auto"/>
            <w:noWrap/>
            <w:vAlign w:val="bottom"/>
            <w:hideMark/>
          </w:tcPr>
          <w:p w14:paraId="0D3268D0" w14:textId="77777777" w:rsidR="00B43EDF" w:rsidRPr="00B43EDF" w:rsidRDefault="00B43EDF">
            <w:pPr>
              <w:jc w:val="right"/>
              <w:rPr>
                <w:color w:val="000000"/>
                <w:sz w:val="20"/>
                <w:szCs w:val="20"/>
                <w:rPrChange w:id="102" w:author="S. H." w:date="2018-03-05T11:14:00Z">
                  <w:rPr>
                    <w:rFonts w:ascii="Calibri" w:hAnsi="Calibri"/>
                    <w:color w:val="000000"/>
                    <w:sz w:val="22"/>
                    <w:szCs w:val="22"/>
                  </w:rPr>
                </w:rPrChange>
              </w:rPr>
            </w:pPr>
            <w:r w:rsidRPr="00B43EDF">
              <w:rPr>
                <w:color w:val="000000"/>
                <w:sz w:val="20"/>
                <w:szCs w:val="20"/>
                <w:rPrChange w:id="103" w:author="S. H." w:date="2018-03-05T11:14:00Z">
                  <w:rPr>
                    <w:rFonts w:ascii="Calibri" w:hAnsi="Calibri"/>
                    <w:color w:val="000000"/>
                    <w:sz w:val="22"/>
                    <w:szCs w:val="22"/>
                  </w:rPr>
                </w:rPrChange>
              </w:rPr>
              <w:t>1.18e-07*</w:t>
            </w:r>
          </w:p>
        </w:tc>
        <w:tc>
          <w:tcPr>
            <w:tcW w:w="1420" w:type="dxa"/>
            <w:tcBorders>
              <w:top w:val="nil"/>
              <w:left w:val="nil"/>
              <w:bottom w:val="nil"/>
              <w:right w:val="nil"/>
            </w:tcBorders>
            <w:shd w:val="clear" w:color="auto" w:fill="auto"/>
            <w:noWrap/>
            <w:vAlign w:val="bottom"/>
            <w:hideMark/>
          </w:tcPr>
          <w:p w14:paraId="61EBB74C" w14:textId="77777777" w:rsidR="00B43EDF" w:rsidRPr="00B43EDF" w:rsidRDefault="00B43EDF">
            <w:pPr>
              <w:jc w:val="right"/>
              <w:rPr>
                <w:color w:val="000000"/>
                <w:sz w:val="20"/>
                <w:szCs w:val="20"/>
                <w:rPrChange w:id="104" w:author="S. H." w:date="2018-03-05T11:14:00Z">
                  <w:rPr>
                    <w:rFonts w:ascii="Calibri" w:hAnsi="Calibri"/>
                    <w:color w:val="000000"/>
                    <w:sz w:val="22"/>
                    <w:szCs w:val="22"/>
                  </w:rPr>
                </w:rPrChange>
              </w:rPr>
            </w:pPr>
            <w:r w:rsidRPr="00B43EDF">
              <w:rPr>
                <w:color w:val="000000"/>
                <w:sz w:val="20"/>
                <w:szCs w:val="20"/>
                <w:rPrChange w:id="105" w:author="S. H." w:date="2018-03-05T11:14:00Z">
                  <w:rPr>
                    <w:rFonts w:ascii="Calibri" w:hAnsi="Calibri"/>
                    <w:color w:val="000000"/>
                    <w:sz w:val="22"/>
                    <w:szCs w:val="22"/>
                  </w:rPr>
                </w:rPrChange>
              </w:rPr>
              <w:t>-7.4</w:t>
            </w:r>
          </w:p>
        </w:tc>
      </w:tr>
      <w:tr w:rsidR="00B43EDF" w:rsidRPr="00B43EDF" w14:paraId="41E3C3C4" w14:textId="77777777" w:rsidTr="00B43EDF">
        <w:trPr>
          <w:trHeight w:val="300"/>
        </w:trPr>
        <w:tc>
          <w:tcPr>
            <w:tcW w:w="960" w:type="dxa"/>
            <w:vMerge/>
            <w:tcBorders>
              <w:top w:val="nil"/>
              <w:left w:val="nil"/>
              <w:bottom w:val="single" w:sz="4" w:space="0" w:color="000000"/>
              <w:right w:val="nil"/>
            </w:tcBorders>
            <w:vAlign w:val="center"/>
            <w:hideMark/>
          </w:tcPr>
          <w:p w14:paraId="7E52D7FF" w14:textId="77777777" w:rsidR="00B43EDF" w:rsidRPr="00B43EDF" w:rsidRDefault="00B43EDF">
            <w:pPr>
              <w:rPr>
                <w:color w:val="000000"/>
                <w:sz w:val="20"/>
                <w:szCs w:val="20"/>
                <w:rPrChange w:id="10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354ACC" w14:textId="77777777" w:rsidR="00B43EDF" w:rsidRPr="00B43EDF" w:rsidRDefault="00B43EDF">
            <w:pPr>
              <w:rPr>
                <w:color w:val="000000"/>
                <w:sz w:val="20"/>
                <w:szCs w:val="20"/>
                <w:rPrChange w:id="10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834302" w14:textId="77777777" w:rsidR="00B43EDF" w:rsidRPr="00B43EDF" w:rsidRDefault="00B43EDF">
            <w:pPr>
              <w:rPr>
                <w:color w:val="000000"/>
                <w:sz w:val="20"/>
                <w:szCs w:val="20"/>
                <w:rPrChange w:id="108" w:author="S. H." w:date="2018-03-05T11:14:00Z">
                  <w:rPr>
                    <w:rFonts w:ascii="Calibri" w:hAnsi="Calibri"/>
                    <w:color w:val="000000"/>
                    <w:sz w:val="22"/>
                    <w:szCs w:val="22"/>
                  </w:rPr>
                </w:rPrChange>
              </w:rPr>
            </w:pPr>
            <w:r w:rsidRPr="00B43EDF">
              <w:rPr>
                <w:color w:val="000000"/>
                <w:sz w:val="20"/>
                <w:szCs w:val="20"/>
                <w:rPrChange w:id="109"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04AE87D6" w14:textId="77777777" w:rsidR="00B43EDF" w:rsidRPr="00B43EDF" w:rsidRDefault="00B43EDF">
            <w:pPr>
              <w:jc w:val="right"/>
              <w:rPr>
                <w:color w:val="000000"/>
                <w:sz w:val="20"/>
                <w:szCs w:val="20"/>
                <w:rPrChange w:id="110" w:author="S. H." w:date="2018-03-05T11:14:00Z">
                  <w:rPr>
                    <w:rFonts w:ascii="Calibri" w:hAnsi="Calibri"/>
                    <w:color w:val="000000"/>
                    <w:sz w:val="22"/>
                    <w:szCs w:val="22"/>
                  </w:rPr>
                </w:rPrChange>
              </w:rPr>
            </w:pPr>
            <w:r w:rsidRPr="00B43EDF">
              <w:rPr>
                <w:color w:val="000000"/>
                <w:sz w:val="20"/>
                <w:szCs w:val="20"/>
                <w:rPrChange w:id="111" w:author="S. H." w:date="2018-03-05T11:14:00Z">
                  <w:rPr>
                    <w:rFonts w:ascii="Calibri" w:hAnsi="Calibri"/>
                    <w:color w:val="000000"/>
                    <w:sz w:val="22"/>
                    <w:szCs w:val="22"/>
                  </w:rPr>
                </w:rPrChange>
              </w:rPr>
              <w:t>95</w:t>
            </w:r>
          </w:p>
        </w:tc>
        <w:tc>
          <w:tcPr>
            <w:tcW w:w="1420" w:type="dxa"/>
            <w:tcBorders>
              <w:top w:val="nil"/>
              <w:left w:val="nil"/>
              <w:bottom w:val="nil"/>
              <w:right w:val="nil"/>
            </w:tcBorders>
            <w:shd w:val="clear" w:color="auto" w:fill="auto"/>
            <w:noWrap/>
            <w:vAlign w:val="bottom"/>
            <w:hideMark/>
          </w:tcPr>
          <w:p w14:paraId="369DC3A2" w14:textId="77777777" w:rsidR="00B43EDF" w:rsidRPr="00B43EDF" w:rsidRDefault="00B43EDF">
            <w:pPr>
              <w:jc w:val="right"/>
              <w:rPr>
                <w:color w:val="000000"/>
                <w:sz w:val="20"/>
                <w:szCs w:val="20"/>
                <w:rPrChange w:id="112" w:author="S. H." w:date="2018-03-05T11:14:00Z">
                  <w:rPr>
                    <w:rFonts w:ascii="Calibri" w:hAnsi="Calibri"/>
                    <w:color w:val="000000"/>
                    <w:sz w:val="22"/>
                    <w:szCs w:val="22"/>
                  </w:rPr>
                </w:rPrChange>
              </w:rPr>
            </w:pPr>
            <w:r w:rsidRPr="00B43EDF">
              <w:rPr>
                <w:color w:val="000000"/>
                <w:sz w:val="20"/>
                <w:szCs w:val="20"/>
                <w:rPrChange w:id="113" w:author="S. H." w:date="2018-03-05T11:14:00Z">
                  <w:rPr>
                    <w:rFonts w:ascii="Calibri" w:hAnsi="Calibri"/>
                    <w:color w:val="000000"/>
                    <w:sz w:val="22"/>
                    <w:szCs w:val="22"/>
                  </w:rPr>
                </w:rPrChange>
              </w:rPr>
              <w:t>0.521</w:t>
            </w:r>
          </w:p>
        </w:tc>
        <w:tc>
          <w:tcPr>
            <w:tcW w:w="1420" w:type="dxa"/>
            <w:tcBorders>
              <w:top w:val="nil"/>
              <w:left w:val="nil"/>
              <w:bottom w:val="nil"/>
              <w:right w:val="nil"/>
            </w:tcBorders>
            <w:shd w:val="clear" w:color="auto" w:fill="auto"/>
            <w:noWrap/>
            <w:vAlign w:val="bottom"/>
            <w:hideMark/>
          </w:tcPr>
          <w:p w14:paraId="5D66DBBE" w14:textId="77777777" w:rsidR="00B43EDF" w:rsidRPr="00B43EDF" w:rsidRDefault="00B43EDF">
            <w:pPr>
              <w:jc w:val="right"/>
              <w:rPr>
                <w:color w:val="000000"/>
                <w:sz w:val="20"/>
                <w:szCs w:val="20"/>
                <w:rPrChange w:id="114" w:author="S. H." w:date="2018-03-05T11:14:00Z">
                  <w:rPr>
                    <w:rFonts w:ascii="Calibri" w:hAnsi="Calibri"/>
                    <w:color w:val="000000"/>
                    <w:sz w:val="22"/>
                    <w:szCs w:val="22"/>
                  </w:rPr>
                </w:rPrChange>
              </w:rPr>
            </w:pPr>
            <w:r w:rsidRPr="00B43EDF">
              <w:rPr>
                <w:color w:val="000000"/>
                <w:sz w:val="20"/>
                <w:szCs w:val="20"/>
                <w:rPrChange w:id="115" w:author="S. H." w:date="2018-03-05T11:14:00Z">
                  <w:rPr>
                    <w:rFonts w:ascii="Calibri" w:hAnsi="Calibri"/>
                    <w:color w:val="000000"/>
                    <w:sz w:val="22"/>
                    <w:szCs w:val="22"/>
                  </w:rPr>
                </w:rPrChange>
              </w:rPr>
              <w:t>-1.43</w:t>
            </w:r>
          </w:p>
        </w:tc>
        <w:tc>
          <w:tcPr>
            <w:tcW w:w="1420" w:type="dxa"/>
            <w:tcBorders>
              <w:top w:val="nil"/>
              <w:left w:val="nil"/>
              <w:bottom w:val="nil"/>
              <w:right w:val="nil"/>
            </w:tcBorders>
            <w:shd w:val="clear" w:color="auto" w:fill="auto"/>
            <w:noWrap/>
            <w:vAlign w:val="bottom"/>
            <w:hideMark/>
          </w:tcPr>
          <w:p w14:paraId="4E08E336" w14:textId="77777777" w:rsidR="00B43EDF" w:rsidRPr="00B43EDF" w:rsidRDefault="00B43EDF">
            <w:pPr>
              <w:jc w:val="right"/>
              <w:rPr>
                <w:color w:val="000000"/>
                <w:sz w:val="20"/>
                <w:szCs w:val="20"/>
                <w:rPrChange w:id="116" w:author="S. H." w:date="2018-03-05T11:14:00Z">
                  <w:rPr>
                    <w:rFonts w:ascii="Calibri" w:hAnsi="Calibri"/>
                    <w:color w:val="000000"/>
                    <w:sz w:val="22"/>
                    <w:szCs w:val="22"/>
                  </w:rPr>
                </w:rPrChange>
              </w:rPr>
            </w:pPr>
            <w:r w:rsidRPr="00B43EDF">
              <w:rPr>
                <w:color w:val="000000"/>
                <w:sz w:val="20"/>
                <w:szCs w:val="20"/>
                <w:rPrChange w:id="117" w:author="S. H." w:date="2018-03-05T11:14:00Z">
                  <w:rPr>
                    <w:rFonts w:ascii="Calibri" w:hAnsi="Calibri"/>
                    <w:color w:val="000000"/>
                    <w:sz w:val="22"/>
                    <w:szCs w:val="22"/>
                  </w:rPr>
                </w:rPrChange>
              </w:rPr>
              <w:t>1.36e-08*</w:t>
            </w:r>
          </w:p>
        </w:tc>
        <w:tc>
          <w:tcPr>
            <w:tcW w:w="1420" w:type="dxa"/>
            <w:tcBorders>
              <w:top w:val="nil"/>
              <w:left w:val="nil"/>
              <w:bottom w:val="nil"/>
              <w:right w:val="nil"/>
            </w:tcBorders>
            <w:shd w:val="clear" w:color="auto" w:fill="auto"/>
            <w:noWrap/>
            <w:vAlign w:val="bottom"/>
            <w:hideMark/>
          </w:tcPr>
          <w:p w14:paraId="46016AA1" w14:textId="77777777" w:rsidR="00B43EDF" w:rsidRPr="00B43EDF" w:rsidRDefault="00B43EDF">
            <w:pPr>
              <w:jc w:val="right"/>
              <w:rPr>
                <w:color w:val="000000"/>
                <w:sz w:val="20"/>
                <w:szCs w:val="20"/>
                <w:rPrChange w:id="118" w:author="S. H." w:date="2018-03-05T11:14:00Z">
                  <w:rPr>
                    <w:rFonts w:ascii="Calibri" w:hAnsi="Calibri"/>
                    <w:color w:val="000000"/>
                    <w:sz w:val="22"/>
                    <w:szCs w:val="22"/>
                  </w:rPr>
                </w:rPrChange>
              </w:rPr>
            </w:pPr>
            <w:r w:rsidRPr="00B43EDF">
              <w:rPr>
                <w:color w:val="000000"/>
                <w:sz w:val="20"/>
                <w:szCs w:val="20"/>
                <w:rPrChange w:id="119" w:author="S. H." w:date="2018-03-05T11:14:00Z">
                  <w:rPr>
                    <w:rFonts w:ascii="Calibri" w:hAnsi="Calibri"/>
                    <w:color w:val="000000"/>
                    <w:sz w:val="22"/>
                    <w:szCs w:val="22"/>
                  </w:rPr>
                </w:rPrChange>
              </w:rPr>
              <w:t>-7.8</w:t>
            </w:r>
          </w:p>
        </w:tc>
        <w:tc>
          <w:tcPr>
            <w:tcW w:w="1420" w:type="dxa"/>
            <w:tcBorders>
              <w:top w:val="nil"/>
              <w:left w:val="nil"/>
              <w:bottom w:val="nil"/>
              <w:right w:val="nil"/>
            </w:tcBorders>
            <w:shd w:val="clear" w:color="auto" w:fill="auto"/>
            <w:noWrap/>
            <w:vAlign w:val="bottom"/>
            <w:hideMark/>
          </w:tcPr>
          <w:p w14:paraId="3F647E6D" w14:textId="77777777" w:rsidR="00B43EDF" w:rsidRPr="00B43EDF" w:rsidRDefault="00B43EDF">
            <w:pPr>
              <w:jc w:val="right"/>
              <w:rPr>
                <w:color w:val="000000"/>
                <w:sz w:val="20"/>
                <w:szCs w:val="20"/>
                <w:rPrChange w:id="120" w:author="S. H." w:date="2018-03-05T11:14:00Z">
                  <w:rPr>
                    <w:rFonts w:ascii="Calibri" w:hAnsi="Calibri"/>
                    <w:color w:val="000000"/>
                    <w:sz w:val="22"/>
                    <w:szCs w:val="22"/>
                  </w:rPr>
                </w:rPrChange>
              </w:rPr>
            </w:pPr>
            <w:r w:rsidRPr="00B43EDF">
              <w:rPr>
                <w:color w:val="000000"/>
                <w:sz w:val="20"/>
                <w:szCs w:val="20"/>
                <w:rPrChange w:id="121" w:author="S. H." w:date="2018-03-05T11:14:00Z">
                  <w:rPr>
                    <w:rFonts w:ascii="Calibri" w:hAnsi="Calibri"/>
                    <w:color w:val="000000"/>
                    <w:sz w:val="22"/>
                    <w:szCs w:val="22"/>
                  </w:rPr>
                </w:rPrChange>
              </w:rPr>
              <w:t>2.99e-07*</w:t>
            </w:r>
          </w:p>
        </w:tc>
        <w:tc>
          <w:tcPr>
            <w:tcW w:w="1420" w:type="dxa"/>
            <w:tcBorders>
              <w:top w:val="nil"/>
              <w:left w:val="nil"/>
              <w:bottom w:val="nil"/>
              <w:right w:val="nil"/>
            </w:tcBorders>
            <w:shd w:val="clear" w:color="auto" w:fill="auto"/>
            <w:noWrap/>
            <w:vAlign w:val="bottom"/>
            <w:hideMark/>
          </w:tcPr>
          <w:p w14:paraId="0D52F092" w14:textId="77777777" w:rsidR="00B43EDF" w:rsidRPr="00B43EDF" w:rsidRDefault="00B43EDF">
            <w:pPr>
              <w:jc w:val="right"/>
              <w:rPr>
                <w:color w:val="000000"/>
                <w:sz w:val="20"/>
                <w:szCs w:val="20"/>
                <w:rPrChange w:id="122" w:author="S. H." w:date="2018-03-05T11:14:00Z">
                  <w:rPr>
                    <w:rFonts w:ascii="Calibri" w:hAnsi="Calibri"/>
                    <w:color w:val="000000"/>
                    <w:sz w:val="22"/>
                    <w:szCs w:val="22"/>
                  </w:rPr>
                </w:rPrChange>
              </w:rPr>
            </w:pPr>
            <w:r w:rsidRPr="00B43EDF">
              <w:rPr>
                <w:color w:val="000000"/>
                <w:sz w:val="20"/>
                <w:szCs w:val="20"/>
                <w:rPrChange w:id="123" w:author="S. H." w:date="2018-03-05T11:14:00Z">
                  <w:rPr>
                    <w:rFonts w:ascii="Calibri" w:hAnsi="Calibri"/>
                    <w:color w:val="000000"/>
                    <w:sz w:val="22"/>
                    <w:szCs w:val="22"/>
                  </w:rPr>
                </w:rPrChange>
              </w:rPr>
              <w:t>-6.45</w:t>
            </w:r>
          </w:p>
        </w:tc>
      </w:tr>
      <w:tr w:rsidR="00B43EDF" w:rsidRPr="00B43EDF" w14:paraId="4F46918D" w14:textId="77777777" w:rsidTr="00B43EDF">
        <w:trPr>
          <w:trHeight w:val="300"/>
        </w:trPr>
        <w:tc>
          <w:tcPr>
            <w:tcW w:w="960" w:type="dxa"/>
            <w:vMerge/>
            <w:tcBorders>
              <w:top w:val="nil"/>
              <w:left w:val="nil"/>
              <w:bottom w:val="single" w:sz="4" w:space="0" w:color="000000"/>
              <w:right w:val="nil"/>
            </w:tcBorders>
            <w:vAlign w:val="center"/>
            <w:hideMark/>
          </w:tcPr>
          <w:p w14:paraId="59DA0EEB" w14:textId="77777777" w:rsidR="00B43EDF" w:rsidRPr="00B43EDF" w:rsidRDefault="00B43EDF">
            <w:pPr>
              <w:rPr>
                <w:color w:val="000000"/>
                <w:sz w:val="20"/>
                <w:szCs w:val="20"/>
                <w:rPrChange w:id="12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D7B299C" w14:textId="77777777" w:rsidR="00B43EDF" w:rsidRPr="00B43EDF" w:rsidRDefault="00B43EDF">
            <w:pPr>
              <w:rPr>
                <w:color w:val="000000"/>
                <w:sz w:val="20"/>
                <w:szCs w:val="20"/>
                <w:rPrChange w:id="125"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8F81027" w14:textId="77777777" w:rsidR="00B43EDF" w:rsidRPr="00B43EDF" w:rsidRDefault="00B43EDF">
            <w:pPr>
              <w:rPr>
                <w:color w:val="000000"/>
                <w:sz w:val="20"/>
                <w:szCs w:val="20"/>
                <w:rPrChange w:id="126" w:author="S. H." w:date="2018-03-05T11:14:00Z">
                  <w:rPr>
                    <w:rFonts w:ascii="Calibri" w:hAnsi="Calibri"/>
                    <w:color w:val="000000"/>
                    <w:sz w:val="22"/>
                    <w:szCs w:val="22"/>
                  </w:rPr>
                </w:rPrChange>
              </w:rPr>
            </w:pPr>
            <w:r w:rsidRPr="00B43EDF">
              <w:rPr>
                <w:color w:val="000000"/>
                <w:sz w:val="20"/>
                <w:szCs w:val="20"/>
                <w:rPrChange w:id="127"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7F9070C5" w14:textId="77777777" w:rsidR="00B43EDF" w:rsidRPr="00B43EDF" w:rsidRDefault="00B43EDF">
            <w:pPr>
              <w:jc w:val="right"/>
              <w:rPr>
                <w:color w:val="000000"/>
                <w:sz w:val="20"/>
                <w:szCs w:val="20"/>
                <w:rPrChange w:id="128" w:author="S. H." w:date="2018-03-05T11:14:00Z">
                  <w:rPr>
                    <w:rFonts w:ascii="Calibri" w:hAnsi="Calibri"/>
                    <w:color w:val="000000"/>
                    <w:sz w:val="22"/>
                    <w:szCs w:val="22"/>
                  </w:rPr>
                </w:rPrChange>
              </w:rPr>
            </w:pPr>
            <w:r w:rsidRPr="00B43EDF">
              <w:rPr>
                <w:color w:val="000000"/>
                <w:sz w:val="20"/>
                <w:szCs w:val="20"/>
                <w:rPrChange w:id="129" w:author="S. H." w:date="2018-03-05T11:14:00Z">
                  <w:rPr>
                    <w:rFonts w:ascii="Calibri" w:hAnsi="Calibri"/>
                    <w:color w:val="000000"/>
                    <w:sz w:val="22"/>
                    <w:szCs w:val="22"/>
                  </w:rPr>
                </w:rPrChange>
              </w:rPr>
              <w:t>108</w:t>
            </w:r>
          </w:p>
        </w:tc>
        <w:tc>
          <w:tcPr>
            <w:tcW w:w="1420" w:type="dxa"/>
            <w:tcBorders>
              <w:top w:val="nil"/>
              <w:left w:val="nil"/>
              <w:bottom w:val="single" w:sz="4" w:space="0" w:color="auto"/>
              <w:right w:val="nil"/>
            </w:tcBorders>
            <w:shd w:val="clear" w:color="auto" w:fill="auto"/>
            <w:noWrap/>
            <w:vAlign w:val="bottom"/>
            <w:hideMark/>
          </w:tcPr>
          <w:p w14:paraId="63433624" w14:textId="77777777" w:rsidR="00B43EDF" w:rsidRPr="00B43EDF" w:rsidRDefault="00B43EDF">
            <w:pPr>
              <w:jc w:val="right"/>
              <w:rPr>
                <w:color w:val="000000"/>
                <w:sz w:val="20"/>
                <w:szCs w:val="20"/>
                <w:rPrChange w:id="130" w:author="S. H." w:date="2018-03-05T11:14:00Z">
                  <w:rPr>
                    <w:rFonts w:ascii="Calibri" w:hAnsi="Calibri"/>
                    <w:color w:val="000000"/>
                    <w:sz w:val="22"/>
                    <w:szCs w:val="22"/>
                  </w:rPr>
                </w:rPrChange>
              </w:rPr>
            </w:pPr>
            <w:r w:rsidRPr="00B43EDF">
              <w:rPr>
                <w:color w:val="000000"/>
                <w:sz w:val="20"/>
                <w:szCs w:val="20"/>
                <w:rPrChange w:id="131" w:author="S. H." w:date="2018-03-05T11:14:00Z">
                  <w:rPr>
                    <w:rFonts w:ascii="Calibri" w:hAnsi="Calibri"/>
                    <w:color w:val="000000"/>
                    <w:sz w:val="22"/>
                    <w:szCs w:val="22"/>
                  </w:rPr>
                </w:rPrChange>
              </w:rPr>
              <w:t>0.369</w:t>
            </w:r>
          </w:p>
        </w:tc>
        <w:tc>
          <w:tcPr>
            <w:tcW w:w="1420" w:type="dxa"/>
            <w:tcBorders>
              <w:top w:val="nil"/>
              <w:left w:val="nil"/>
              <w:bottom w:val="single" w:sz="4" w:space="0" w:color="auto"/>
              <w:right w:val="nil"/>
            </w:tcBorders>
            <w:shd w:val="clear" w:color="auto" w:fill="auto"/>
            <w:noWrap/>
            <w:vAlign w:val="bottom"/>
            <w:hideMark/>
          </w:tcPr>
          <w:p w14:paraId="2480F798" w14:textId="77777777" w:rsidR="00B43EDF" w:rsidRPr="00B43EDF" w:rsidRDefault="00B43EDF">
            <w:pPr>
              <w:jc w:val="right"/>
              <w:rPr>
                <w:color w:val="000000"/>
                <w:sz w:val="20"/>
                <w:szCs w:val="20"/>
                <w:rPrChange w:id="132" w:author="S. H." w:date="2018-03-05T11:14:00Z">
                  <w:rPr>
                    <w:rFonts w:ascii="Calibri" w:hAnsi="Calibri"/>
                    <w:color w:val="000000"/>
                    <w:sz w:val="22"/>
                    <w:szCs w:val="22"/>
                  </w:rPr>
                </w:rPrChange>
              </w:rPr>
            </w:pPr>
            <w:r w:rsidRPr="00B43EDF">
              <w:rPr>
                <w:color w:val="000000"/>
                <w:sz w:val="20"/>
                <w:szCs w:val="20"/>
                <w:rPrChange w:id="133" w:author="S. H." w:date="2018-03-05T11:14:00Z">
                  <w:rPr>
                    <w:rFonts w:ascii="Calibri" w:hAnsi="Calibri"/>
                    <w:color w:val="000000"/>
                    <w:sz w:val="22"/>
                    <w:szCs w:val="22"/>
                  </w:rPr>
                </w:rPrChange>
              </w:rPr>
              <w:t>-0.649</w:t>
            </w:r>
          </w:p>
        </w:tc>
        <w:tc>
          <w:tcPr>
            <w:tcW w:w="1420" w:type="dxa"/>
            <w:tcBorders>
              <w:top w:val="nil"/>
              <w:left w:val="nil"/>
              <w:bottom w:val="single" w:sz="4" w:space="0" w:color="auto"/>
              <w:right w:val="nil"/>
            </w:tcBorders>
            <w:shd w:val="clear" w:color="auto" w:fill="auto"/>
            <w:noWrap/>
            <w:vAlign w:val="bottom"/>
            <w:hideMark/>
          </w:tcPr>
          <w:p w14:paraId="02A74702" w14:textId="77777777" w:rsidR="00B43EDF" w:rsidRPr="00B43EDF" w:rsidRDefault="00B43EDF">
            <w:pPr>
              <w:jc w:val="right"/>
              <w:rPr>
                <w:color w:val="000000"/>
                <w:sz w:val="20"/>
                <w:szCs w:val="20"/>
                <w:rPrChange w:id="134" w:author="S. H." w:date="2018-03-05T11:14:00Z">
                  <w:rPr>
                    <w:rFonts w:ascii="Calibri" w:hAnsi="Calibri"/>
                    <w:color w:val="000000"/>
                    <w:sz w:val="22"/>
                    <w:szCs w:val="22"/>
                  </w:rPr>
                </w:rPrChange>
              </w:rPr>
            </w:pPr>
            <w:r w:rsidRPr="00B43EDF">
              <w:rPr>
                <w:color w:val="000000"/>
                <w:sz w:val="20"/>
                <w:szCs w:val="20"/>
                <w:rPrChange w:id="135" w:author="S. H." w:date="2018-03-05T11:14:00Z">
                  <w:rPr>
                    <w:rFonts w:ascii="Calibri" w:hAnsi="Calibri"/>
                    <w:color w:val="000000"/>
                    <w:sz w:val="22"/>
                    <w:szCs w:val="22"/>
                  </w:rPr>
                </w:rPrChange>
              </w:rPr>
              <w:t>8.07e-10*</w:t>
            </w:r>
          </w:p>
        </w:tc>
        <w:tc>
          <w:tcPr>
            <w:tcW w:w="1420" w:type="dxa"/>
            <w:tcBorders>
              <w:top w:val="nil"/>
              <w:left w:val="nil"/>
              <w:bottom w:val="single" w:sz="4" w:space="0" w:color="auto"/>
              <w:right w:val="nil"/>
            </w:tcBorders>
            <w:shd w:val="clear" w:color="auto" w:fill="auto"/>
            <w:noWrap/>
            <w:vAlign w:val="bottom"/>
            <w:hideMark/>
          </w:tcPr>
          <w:p w14:paraId="665BC176" w14:textId="77777777" w:rsidR="00B43EDF" w:rsidRPr="00B43EDF" w:rsidRDefault="00B43EDF">
            <w:pPr>
              <w:jc w:val="right"/>
              <w:rPr>
                <w:color w:val="000000"/>
                <w:sz w:val="20"/>
                <w:szCs w:val="20"/>
                <w:rPrChange w:id="136" w:author="S. H." w:date="2018-03-05T11:14:00Z">
                  <w:rPr>
                    <w:rFonts w:ascii="Calibri" w:hAnsi="Calibri"/>
                    <w:color w:val="000000"/>
                    <w:sz w:val="22"/>
                    <w:szCs w:val="22"/>
                  </w:rPr>
                </w:rPrChange>
              </w:rPr>
            </w:pPr>
            <w:r w:rsidRPr="00B43EDF">
              <w:rPr>
                <w:color w:val="000000"/>
                <w:sz w:val="20"/>
                <w:szCs w:val="20"/>
                <w:rPrChange w:id="137" w:author="S. H." w:date="2018-03-05T11:14:00Z">
                  <w:rPr>
                    <w:rFonts w:ascii="Calibri" w:hAnsi="Calibri"/>
                    <w:color w:val="000000"/>
                    <w:sz w:val="22"/>
                    <w:szCs w:val="22"/>
                  </w:rPr>
                </w:rPrChange>
              </w:rPr>
              <w:t>-7.8</w:t>
            </w:r>
          </w:p>
        </w:tc>
        <w:tc>
          <w:tcPr>
            <w:tcW w:w="1420" w:type="dxa"/>
            <w:tcBorders>
              <w:top w:val="nil"/>
              <w:left w:val="nil"/>
              <w:bottom w:val="single" w:sz="4" w:space="0" w:color="auto"/>
              <w:right w:val="nil"/>
            </w:tcBorders>
            <w:shd w:val="clear" w:color="auto" w:fill="auto"/>
            <w:noWrap/>
            <w:vAlign w:val="bottom"/>
            <w:hideMark/>
          </w:tcPr>
          <w:p w14:paraId="6919AC60" w14:textId="77777777" w:rsidR="00B43EDF" w:rsidRPr="00B43EDF" w:rsidRDefault="00B43EDF">
            <w:pPr>
              <w:jc w:val="right"/>
              <w:rPr>
                <w:color w:val="000000"/>
                <w:sz w:val="20"/>
                <w:szCs w:val="20"/>
                <w:rPrChange w:id="138" w:author="S. H." w:date="2018-03-05T11:14:00Z">
                  <w:rPr>
                    <w:rFonts w:ascii="Calibri" w:hAnsi="Calibri"/>
                    <w:color w:val="000000"/>
                    <w:sz w:val="22"/>
                    <w:szCs w:val="22"/>
                  </w:rPr>
                </w:rPrChange>
              </w:rPr>
            </w:pPr>
            <w:r w:rsidRPr="00B43EDF">
              <w:rPr>
                <w:color w:val="000000"/>
                <w:sz w:val="20"/>
                <w:szCs w:val="20"/>
                <w:rPrChange w:id="139" w:author="S. H." w:date="2018-03-05T11:14:00Z">
                  <w:rPr>
                    <w:rFonts w:ascii="Calibri" w:hAnsi="Calibri"/>
                    <w:color w:val="000000"/>
                    <w:sz w:val="22"/>
                    <w:szCs w:val="22"/>
                  </w:rPr>
                </w:rPrChange>
              </w:rPr>
              <w:t>3.21e-08*</w:t>
            </w:r>
          </w:p>
        </w:tc>
        <w:tc>
          <w:tcPr>
            <w:tcW w:w="1420" w:type="dxa"/>
            <w:tcBorders>
              <w:top w:val="nil"/>
              <w:left w:val="nil"/>
              <w:bottom w:val="single" w:sz="4" w:space="0" w:color="auto"/>
              <w:right w:val="nil"/>
            </w:tcBorders>
            <w:shd w:val="clear" w:color="auto" w:fill="auto"/>
            <w:noWrap/>
            <w:vAlign w:val="bottom"/>
            <w:hideMark/>
          </w:tcPr>
          <w:p w14:paraId="18F6CDEC" w14:textId="77777777" w:rsidR="00B43EDF" w:rsidRPr="00B43EDF" w:rsidRDefault="00B43EDF">
            <w:pPr>
              <w:jc w:val="right"/>
              <w:rPr>
                <w:color w:val="000000"/>
                <w:sz w:val="20"/>
                <w:szCs w:val="20"/>
                <w:rPrChange w:id="140" w:author="S. H." w:date="2018-03-05T11:14:00Z">
                  <w:rPr>
                    <w:rFonts w:ascii="Calibri" w:hAnsi="Calibri"/>
                    <w:color w:val="000000"/>
                    <w:sz w:val="22"/>
                    <w:szCs w:val="22"/>
                  </w:rPr>
                </w:rPrChange>
              </w:rPr>
            </w:pPr>
            <w:r w:rsidRPr="00B43EDF">
              <w:rPr>
                <w:color w:val="000000"/>
                <w:sz w:val="20"/>
                <w:szCs w:val="20"/>
                <w:rPrChange w:id="141" w:author="S. H." w:date="2018-03-05T11:14:00Z">
                  <w:rPr>
                    <w:rFonts w:ascii="Calibri" w:hAnsi="Calibri"/>
                    <w:color w:val="000000"/>
                    <w:sz w:val="22"/>
                    <w:szCs w:val="22"/>
                  </w:rPr>
                </w:rPrChange>
              </w:rPr>
              <w:t>-7.2</w:t>
            </w:r>
          </w:p>
        </w:tc>
      </w:tr>
      <w:tr w:rsidR="00B43EDF" w:rsidRPr="00B43EDF" w14:paraId="7949E79D" w14:textId="77777777" w:rsidTr="00B43EDF">
        <w:trPr>
          <w:trHeight w:val="300"/>
        </w:trPr>
        <w:tc>
          <w:tcPr>
            <w:tcW w:w="960" w:type="dxa"/>
            <w:vMerge/>
            <w:tcBorders>
              <w:top w:val="nil"/>
              <w:left w:val="nil"/>
              <w:bottom w:val="single" w:sz="4" w:space="0" w:color="000000"/>
              <w:right w:val="nil"/>
            </w:tcBorders>
            <w:vAlign w:val="center"/>
            <w:hideMark/>
          </w:tcPr>
          <w:p w14:paraId="614ABE9D" w14:textId="77777777" w:rsidR="00B43EDF" w:rsidRPr="00B43EDF" w:rsidRDefault="00B43EDF">
            <w:pPr>
              <w:rPr>
                <w:color w:val="000000"/>
                <w:sz w:val="20"/>
                <w:szCs w:val="20"/>
                <w:rPrChange w:id="142"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7F7890" w14:textId="77777777" w:rsidR="00B43EDF" w:rsidRPr="00B43EDF" w:rsidRDefault="00B43EDF">
            <w:pPr>
              <w:jc w:val="center"/>
              <w:rPr>
                <w:color w:val="000000"/>
                <w:sz w:val="20"/>
                <w:szCs w:val="20"/>
                <w:rPrChange w:id="143" w:author="S. H." w:date="2018-03-05T11:14:00Z">
                  <w:rPr>
                    <w:rFonts w:ascii="Calibri" w:hAnsi="Calibri"/>
                    <w:color w:val="000000"/>
                    <w:sz w:val="22"/>
                    <w:szCs w:val="22"/>
                  </w:rPr>
                </w:rPrChange>
              </w:rPr>
            </w:pPr>
            <w:r w:rsidRPr="00B43EDF">
              <w:rPr>
                <w:color w:val="000000"/>
                <w:sz w:val="20"/>
                <w:szCs w:val="20"/>
                <w:rPrChange w:id="144"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3440D287" w14:textId="77777777" w:rsidR="00B43EDF" w:rsidRPr="00B43EDF" w:rsidRDefault="00B43EDF">
            <w:pPr>
              <w:rPr>
                <w:color w:val="000000"/>
                <w:sz w:val="20"/>
                <w:szCs w:val="20"/>
                <w:rPrChange w:id="145" w:author="S. H." w:date="2018-03-05T11:14:00Z">
                  <w:rPr>
                    <w:rFonts w:ascii="Calibri" w:hAnsi="Calibri"/>
                    <w:color w:val="000000"/>
                    <w:sz w:val="22"/>
                    <w:szCs w:val="22"/>
                  </w:rPr>
                </w:rPrChange>
              </w:rPr>
            </w:pPr>
            <w:r w:rsidRPr="00B43EDF">
              <w:rPr>
                <w:color w:val="000000"/>
                <w:sz w:val="20"/>
                <w:szCs w:val="20"/>
                <w:rPrChange w:id="146"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5D950F2" w14:textId="77777777" w:rsidR="00B43EDF" w:rsidRPr="00B43EDF" w:rsidRDefault="00B43EDF">
            <w:pPr>
              <w:jc w:val="right"/>
              <w:rPr>
                <w:color w:val="000000"/>
                <w:sz w:val="20"/>
                <w:szCs w:val="20"/>
                <w:rPrChange w:id="147" w:author="S. H." w:date="2018-03-05T11:14:00Z">
                  <w:rPr>
                    <w:rFonts w:ascii="Calibri" w:hAnsi="Calibri"/>
                    <w:color w:val="000000"/>
                    <w:sz w:val="22"/>
                    <w:szCs w:val="22"/>
                  </w:rPr>
                </w:rPrChange>
              </w:rPr>
            </w:pPr>
            <w:r w:rsidRPr="00B43EDF">
              <w:rPr>
                <w:color w:val="000000"/>
                <w:sz w:val="20"/>
                <w:szCs w:val="20"/>
                <w:rPrChange w:id="148"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6D032DD3" w14:textId="77777777" w:rsidR="00B43EDF" w:rsidRPr="00B43EDF" w:rsidRDefault="00B43EDF">
            <w:pPr>
              <w:jc w:val="right"/>
              <w:rPr>
                <w:color w:val="000000"/>
                <w:sz w:val="20"/>
                <w:szCs w:val="20"/>
                <w:rPrChange w:id="149" w:author="S. H." w:date="2018-03-05T11:14:00Z">
                  <w:rPr>
                    <w:rFonts w:ascii="Calibri" w:hAnsi="Calibri"/>
                    <w:color w:val="000000"/>
                    <w:sz w:val="22"/>
                    <w:szCs w:val="22"/>
                  </w:rPr>
                </w:rPrChange>
              </w:rPr>
            </w:pPr>
            <w:r w:rsidRPr="00B43EDF">
              <w:rPr>
                <w:color w:val="000000"/>
                <w:sz w:val="20"/>
                <w:szCs w:val="20"/>
                <w:rPrChange w:id="150" w:author="S. H." w:date="2018-03-05T11:14:00Z">
                  <w:rPr>
                    <w:rFonts w:ascii="Calibri" w:hAnsi="Calibri"/>
                    <w:color w:val="000000"/>
                    <w:sz w:val="22"/>
                    <w:szCs w:val="22"/>
                  </w:rPr>
                </w:rPrChange>
              </w:rPr>
              <w:t>0.467</w:t>
            </w:r>
          </w:p>
        </w:tc>
        <w:tc>
          <w:tcPr>
            <w:tcW w:w="1420" w:type="dxa"/>
            <w:tcBorders>
              <w:top w:val="nil"/>
              <w:left w:val="nil"/>
              <w:bottom w:val="nil"/>
              <w:right w:val="nil"/>
            </w:tcBorders>
            <w:shd w:val="clear" w:color="auto" w:fill="auto"/>
            <w:noWrap/>
            <w:vAlign w:val="bottom"/>
            <w:hideMark/>
          </w:tcPr>
          <w:p w14:paraId="2E01F6A8" w14:textId="77777777" w:rsidR="00B43EDF" w:rsidRPr="00B43EDF" w:rsidRDefault="00B43EDF">
            <w:pPr>
              <w:jc w:val="right"/>
              <w:rPr>
                <w:color w:val="000000"/>
                <w:sz w:val="20"/>
                <w:szCs w:val="20"/>
                <w:rPrChange w:id="151" w:author="S. H." w:date="2018-03-05T11:14:00Z">
                  <w:rPr>
                    <w:rFonts w:ascii="Calibri" w:hAnsi="Calibri"/>
                    <w:color w:val="000000"/>
                    <w:sz w:val="22"/>
                    <w:szCs w:val="22"/>
                  </w:rPr>
                </w:rPrChange>
              </w:rPr>
            </w:pPr>
            <w:r w:rsidRPr="00B43EDF">
              <w:rPr>
                <w:color w:val="000000"/>
                <w:sz w:val="20"/>
                <w:szCs w:val="20"/>
                <w:rPrChange w:id="152" w:author="S. H." w:date="2018-03-05T11:14:00Z">
                  <w:rPr>
                    <w:rFonts w:ascii="Calibri" w:hAnsi="Calibri"/>
                    <w:color w:val="000000"/>
                    <w:sz w:val="22"/>
                    <w:szCs w:val="22"/>
                  </w:rPr>
                </w:rPrChange>
              </w:rPr>
              <w:t>-1.54</w:t>
            </w:r>
          </w:p>
        </w:tc>
        <w:tc>
          <w:tcPr>
            <w:tcW w:w="1420" w:type="dxa"/>
            <w:tcBorders>
              <w:top w:val="nil"/>
              <w:left w:val="nil"/>
              <w:bottom w:val="nil"/>
              <w:right w:val="nil"/>
            </w:tcBorders>
            <w:shd w:val="clear" w:color="auto" w:fill="auto"/>
            <w:noWrap/>
            <w:vAlign w:val="bottom"/>
            <w:hideMark/>
          </w:tcPr>
          <w:p w14:paraId="1C606061" w14:textId="77777777" w:rsidR="00B43EDF" w:rsidRPr="00B43EDF" w:rsidRDefault="00B43EDF">
            <w:pPr>
              <w:jc w:val="right"/>
              <w:rPr>
                <w:color w:val="000000"/>
                <w:sz w:val="20"/>
                <w:szCs w:val="20"/>
                <w:rPrChange w:id="153" w:author="S. H." w:date="2018-03-05T11:14:00Z">
                  <w:rPr>
                    <w:rFonts w:ascii="Calibri" w:hAnsi="Calibri"/>
                    <w:color w:val="000000"/>
                    <w:sz w:val="22"/>
                    <w:szCs w:val="22"/>
                  </w:rPr>
                </w:rPrChange>
              </w:rPr>
            </w:pPr>
            <w:r w:rsidRPr="00B43EDF">
              <w:rPr>
                <w:color w:val="000000"/>
                <w:sz w:val="20"/>
                <w:szCs w:val="20"/>
                <w:rPrChange w:id="154" w:author="S. H." w:date="2018-03-05T11:14:00Z">
                  <w:rPr>
                    <w:rFonts w:ascii="Calibri" w:hAnsi="Calibri"/>
                    <w:color w:val="000000"/>
                    <w:sz w:val="22"/>
                    <w:szCs w:val="22"/>
                  </w:rPr>
                </w:rPrChange>
              </w:rPr>
              <w:t>0.000223*</w:t>
            </w:r>
          </w:p>
        </w:tc>
        <w:tc>
          <w:tcPr>
            <w:tcW w:w="1420" w:type="dxa"/>
            <w:tcBorders>
              <w:top w:val="nil"/>
              <w:left w:val="nil"/>
              <w:bottom w:val="nil"/>
              <w:right w:val="nil"/>
            </w:tcBorders>
            <w:shd w:val="clear" w:color="auto" w:fill="auto"/>
            <w:noWrap/>
            <w:vAlign w:val="bottom"/>
            <w:hideMark/>
          </w:tcPr>
          <w:p w14:paraId="385E1872" w14:textId="77777777" w:rsidR="00B43EDF" w:rsidRPr="00B43EDF" w:rsidRDefault="00B43EDF">
            <w:pPr>
              <w:jc w:val="right"/>
              <w:rPr>
                <w:color w:val="000000"/>
                <w:sz w:val="20"/>
                <w:szCs w:val="20"/>
                <w:rPrChange w:id="155" w:author="S. H." w:date="2018-03-05T11:14:00Z">
                  <w:rPr>
                    <w:rFonts w:ascii="Calibri" w:hAnsi="Calibri"/>
                    <w:color w:val="000000"/>
                    <w:sz w:val="22"/>
                    <w:szCs w:val="22"/>
                  </w:rPr>
                </w:rPrChange>
              </w:rPr>
            </w:pPr>
            <w:r w:rsidRPr="00B43EDF">
              <w:rPr>
                <w:color w:val="000000"/>
                <w:sz w:val="20"/>
                <w:szCs w:val="20"/>
                <w:rPrChange w:id="156"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0CDC9187" w14:textId="77777777" w:rsidR="00B43EDF" w:rsidRPr="00B43EDF" w:rsidRDefault="00B43EDF">
            <w:pPr>
              <w:jc w:val="right"/>
              <w:rPr>
                <w:color w:val="000000"/>
                <w:sz w:val="20"/>
                <w:szCs w:val="20"/>
                <w:rPrChange w:id="157" w:author="S. H." w:date="2018-03-05T11:14:00Z">
                  <w:rPr>
                    <w:rFonts w:ascii="Calibri" w:hAnsi="Calibri"/>
                    <w:color w:val="000000"/>
                    <w:sz w:val="22"/>
                    <w:szCs w:val="22"/>
                  </w:rPr>
                </w:rPrChange>
              </w:rPr>
            </w:pPr>
            <w:r w:rsidRPr="00B43EDF">
              <w:rPr>
                <w:color w:val="000000"/>
                <w:sz w:val="20"/>
                <w:szCs w:val="20"/>
                <w:rPrChange w:id="158" w:author="S. H." w:date="2018-03-05T11:14:00Z">
                  <w:rPr>
                    <w:rFonts w:ascii="Calibri" w:hAnsi="Calibri"/>
                    <w:color w:val="000000"/>
                    <w:sz w:val="22"/>
                    <w:szCs w:val="22"/>
                  </w:rPr>
                </w:rPrChange>
              </w:rPr>
              <w:t>0.00167*</w:t>
            </w:r>
          </w:p>
        </w:tc>
        <w:tc>
          <w:tcPr>
            <w:tcW w:w="1420" w:type="dxa"/>
            <w:tcBorders>
              <w:top w:val="nil"/>
              <w:left w:val="nil"/>
              <w:bottom w:val="nil"/>
              <w:right w:val="nil"/>
            </w:tcBorders>
            <w:shd w:val="clear" w:color="auto" w:fill="auto"/>
            <w:noWrap/>
            <w:vAlign w:val="bottom"/>
            <w:hideMark/>
          </w:tcPr>
          <w:p w14:paraId="04C79FCB" w14:textId="77777777" w:rsidR="00B43EDF" w:rsidRPr="00B43EDF" w:rsidRDefault="00B43EDF">
            <w:pPr>
              <w:jc w:val="right"/>
              <w:rPr>
                <w:color w:val="000000"/>
                <w:sz w:val="20"/>
                <w:szCs w:val="20"/>
                <w:rPrChange w:id="159" w:author="S. H." w:date="2018-03-05T11:14:00Z">
                  <w:rPr>
                    <w:rFonts w:ascii="Calibri" w:hAnsi="Calibri"/>
                    <w:color w:val="000000"/>
                    <w:sz w:val="22"/>
                    <w:szCs w:val="22"/>
                  </w:rPr>
                </w:rPrChange>
              </w:rPr>
            </w:pPr>
            <w:r w:rsidRPr="00B43EDF">
              <w:rPr>
                <w:color w:val="000000"/>
                <w:sz w:val="20"/>
                <w:szCs w:val="20"/>
                <w:rPrChange w:id="160" w:author="S. H." w:date="2018-03-05T11:14:00Z">
                  <w:rPr>
                    <w:rFonts w:ascii="Calibri" w:hAnsi="Calibri"/>
                    <w:color w:val="000000"/>
                    <w:sz w:val="22"/>
                    <w:szCs w:val="22"/>
                  </w:rPr>
                </w:rPrChange>
              </w:rPr>
              <w:t>-3.19</w:t>
            </w:r>
          </w:p>
        </w:tc>
      </w:tr>
      <w:tr w:rsidR="00B43EDF" w:rsidRPr="00B43EDF" w14:paraId="241E1C31" w14:textId="77777777" w:rsidTr="00B43EDF">
        <w:trPr>
          <w:trHeight w:val="300"/>
        </w:trPr>
        <w:tc>
          <w:tcPr>
            <w:tcW w:w="960" w:type="dxa"/>
            <w:vMerge/>
            <w:tcBorders>
              <w:top w:val="nil"/>
              <w:left w:val="nil"/>
              <w:bottom w:val="single" w:sz="4" w:space="0" w:color="000000"/>
              <w:right w:val="nil"/>
            </w:tcBorders>
            <w:vAlign w:val="center"/>
            <w:hideMark/>
          </w:tcPr>
          <w:p w14:paraId="23476D12" w14:textId="77777777" w:rsidR="00B43EDF" w:rsidRPr="00B43EDF" w:rsidRDefault="00B43EDF">
            <w:pPr>
              <w:rPr>
                <w:color w:val="000000"/>
                <w:sz w:val="20"/>
                <w:szCs w:val="20"/>
                <w:rPrChange w:id="16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63008E9" w14:textId="77777777" w:rsidR="00B43EDF" w:rsidRPr="00B43EDF" w:rsidRDefault="00B43EDF">
            <w:pPr>
              <w:rPr>
                <w:color w:val="000000"/>
                <w:sz w:val="20"/>
                <w:szCs w:val="20"/>
                <w:rPrChange w:id="16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BD27D0D" w14:textId="77777777" w:rsidR="00B43EDF" w:rsidRPr="00B43EDF" w:rsidRDefault="00B43EDF">
            <w:pPr>
              <w:rPr>
                <w:color w:val="000000"/>
                <w:sz w:val="20"/>
                <w:szCs w:val="20"/>
                <w:rPrChange w:id="163" w:author="S. H." w:date="2018-03-05T11:14:00Z">
                  <w:rPr>
                    <w:rFonts w:ascii="Calibri" w:hAnsi="Calibri"/>
                    <w:color w:val="000000"/>
                    <w:sz w:val="22"/>
                    <w:szCs w:val="22"/>
                  </w:rPr>
                </w:rPrChange>
              </w:rPr>
            </w:pPr>
            <w:r w:rsidRPr="00B43EDF">
              <w:rPr>
                <w:color w:val="000000"/>
                <w:sz w:val="20"/>
                <w:szCs w:val="20"/>
                <w:rPrChange w:id="164"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55145495" w14:textId="77777777" w:rsidR="00B43EDF" w:rsidRPr="00B43EDF" w:rsidRDefault="00B43EDF">
            <w:pPr>
              <w:jc w:val="right"/>
              <w:rPr>
                <w:color w:val="000000"/>
                <w:sz w:val="20"/>
                <w:szCs w:val="20"/>
                <w:rPrChange w:id="165" w:author="S. H." w:date="2018-03-05T11:14:00Z">
                  <w:rPr>
                    <w:rFonts w:ascii="Calibri" w:hAnsi="Calibri"/>
                    <w:color w:val="000000"/>
                    <w:sz w:val="22"/>
                    <w:szCs w:val="22"/>
                  </w:rPr>
                </w:rPrChange>
              </w:rPr>
            </w:pPr>
            <w:r w:rsidRPr="00B43EDF">
              <w:rPr>
                <w:color w:val="000000"/>
                <w:sz w:val="20"/>
                <w:szCs w:val="20"/>
                <w:rPrChange w:id="166" w:author="S. H." w:date="2018-03-05T11:14:00Z">
                  <w:rPr>
                    <w:rFonts w:ascii="Calibri" w:hAnsi="Calibri"/>
                    <w:color w:val="000000"/>
                    <w:sz w:val="22"/>
                    <w:szCs w:val="22"/>
                  </w:rPr>
                </w:rPrChange>
              </w:rPr>
              <w:t>30</w:t>
            </w:r>
          </w:p>
        </w:tc>
        <w:tc>
          <w:tcPr>
            <w:tcW w:w="1420" w:type="dxa"/>
            <w:tcBorders>
              <w:top w:val="nil"/>
              <w:left w:val="nil"/>
              <w:bottom w:val="nil"/>
              <w:right w:val="nil"/>
            </w:tcBorders>
            <w:shd w:val="clear" w:color="auto" w:fill="auto"/>
            <w:noWrap/>
            <w:vAlign w:val="bottom"/>
            <w:hideMark/>
          </w:tcPr>
          <w:p w14:paraId="07FDB186" w14:textId="77777777" w:rsidR="00B43EDF" w:rsidRPr="00B43EDF" w:rsidRDefault="00B43EDF">
            <w:pPr>
              <w:jc w:val="right"/>
              <w:rPr>
                <w:color w:val="000000"/>
                <w:sz w:val="20"/>
                <w:szCs w:val="20"/>
                <w:rPrChange w:id="167" w:author="S. H." w:date="2018-03-05T11:14:00Z">
                  <w:rPr>
                    <w:rFonts w:ascii="Calibri" w:hAnsi="Calibri"/>
                    <w:color w:val="000000"/>
                    <w:sz w:val="22"/>
                    <w:szCs w:val="22"/>
                  </w:rPr>
                </w:rPrChange>
              </w:rPr>
            </w:pPr>
            <w:r w:rsidRPr="00B43EDF">
              <w:rPr>
                <w:color w:val="000000"/>
                <w:sz w:val="20"/>
                <w:szCs w:val="20"/>
                <w:rPrChange w:id="168" w:author="S. H." w:date="2018-03-05T11:14:00Z">
                  <w:rPr>
                    <w:rFonts w:ascii="Calibri" w:hAnsi="Calibri"/>
                    <w:color w:val="000000"/>
                    <w:sz w:val="22"/>
                    <w:szCs w:val="22"/>
                  </w:rPr>
                </w:rPrChange>
              </w:rPr>
              <w:t>0.398</w:t>
            </w:r>
          </w:p>
        </w:tc>
        <w:tc>
          <w:tcPr>
            <w:tcW w:w="1420" w:type="dxa"/>
            <w:tcBorders>
              <w:top w:val="nil"/>
              <w:left w:val="nil"/>
              <w:bottom w:val="nil"/>
              <w:right w:val="nil"/>
            </w:tcBorders>
            <w:shd w:val="clear" w:color="auto" w:fill="auto"/>
            <w:noWrap/>
            <w:vAlign w:val="bottom"/>
            <w:hideMark/>
          </w:tcPr>
          <w:p w14:paraId="2A90098B" w14:textId="77777777" w:rsidR="00B43EDF" w:rsidRPr="00B43EDF" w:rsidRDefault="00B43EDF">
            <w:pPr>
              <w:jc w:val="right"/>
              <w:rPr>
                <w:color w:val="000000"/>
                <w:sz w:val="20"/>
                <w:szCs w:val="20"/>
                <w:rPrChange w:id="169" w:author="S. H." w:date="2018-03-05T11:14:00Z">
                  <w:rPr>
                    <w:rFonts w:ascii="Calibri" w:hAnsi="Calibri"/>
                    <w:color w:val="000000"/>
                    <w:sz w:val="22"/>
                    <w:szCs w:val="22"/>
                  </w:rPr>
                </w:rPrChange>
              </w:rPr>
            </w:pPr>
            <w:r w:rsidRPr="00B43EDF">
              <w:rPr>
                <w:color w:val="000000"/>
                <w:sz w:val="20"/>
                <w:szCs w:val="20"/>
                <w:rPrChange w:id="170" w:author="S. H." w:date="2018-03-05T11:14:00Z">
                  <w:rPr>
                    <w:rFonts w:ascii="Calibri" w:hAnsi="Calibri"/>
                    <w:color w:val="000000"/>
                    <w:sz w:val="22"/>
                    <w:szCs w:val="22"/>
                  </w:rPr>
                </w:rPrChange>
              </w:rPr>
              <w:t>-1.17</w:t>
            </w:r>
          </w:p>
        </w:tc>
        <w:tc>
          <w:tcPr>
            <w:tcW w:w="1420" w:type="dxa"/>
            <w:tcBorders>
              <w:top w:val="nil"/>
              <w:left w:val="nil"/>
              <w:bottom w:val="nil"/>
              <w:right w:val="nil"/>
            </w:tcBorders>
            <w:shd w:val="clear" w:color="auto" w:fill="auto"/>
            <w:noWrap/>
            <w:vAlign w:val="bottom"/>
            <w:hideMark/>
          </w:tcPr>
          <w:p w14:paraId="72CAE53F" w14:textId="77777777" w:rsidR="00B43EDF" w:rsidRPr="00B43EDF" w:rsidRDefault="00B43EDF">
            <w:pPr>
              <w:jc w:val="right"/>
              <w:rPr>
                <w:color w:val="000000"/>
                <w:sz w:val="20"/>
                <w:szCs w:val="20"/>
                <w:rPrChange w:id="171" w:author="S. H." w:date="2018-03-05T11:14:00Z">
                  <w:rPr>
                    <w:rFonts w:ascii="Calibri" w:hAnsi="Calibri"/>
                    <w:color w:val="000000"/>
                    <w:sz w:val="22"/>
                    <w:szCs w:val="22"/>
                  </w:rPr>
                </w:rPrChange>
              </w:rPr>
            </w:pPr>
            <w:r w:rsidRPr="00B43EDF">
              <w:rPr>
                <w:color w:val="000000"/>
                <w:sz w:val="20"/>
                <w:szCs w:val="20"/>
                <w:rPrChange w:id="172" w:author="S. H." w:date="2018-03-05T11:14:00Z">
                  <w:rPr>
                    <w:rFonts w:ascii="Calibri" w:hAnsi="Calibri"/>
                    <w:color w:val="000000"/>
                    <w:sz w:val="22"/>
                    <w:szCs w:val="22"/>
                  </w:rPr>
                </w:rPrChange>
              </w:rPr>
              <w:t>0.00116*</w:t>
            </w:r>
          </w:p>
        </w:tc>
        <w:tc>
          <w:tcPr>
            <w:tcW w:w="1420" w:type="dxa"/>
            <w:tcBorders>
              <w:top w:val="nil"/>
              <w:left w:val="nil"/>
              <w:bottom w:val="nil"/>
              <w:right w:val="nil"/>
            </w:tcBorders>
            <w:shd w:val="clear" w:color="auto" w:fill="auto"/>
            <w:noWrap/>
            <w:vAlign w:val="bottom"/>
            <w:hideMark/>
          </w:tcPr>
          <w:p w14:paraId="6CC9943A" w14:textId="77777777" w:rsidR="00B43EDF" w:rsidRPr="00B43EDF" w:rsidRDefault="00B43EDF">
            <w:pPr>
              <w:jc w:val="right"/>
              <w:rPr>
                <w:color w:val="000000"/>
                <w:sz w:val="20"/>
                <w:szCs w:val="20"/>
                <w:rPrChange w:id="173" w:author="S. H." w:date="2018-03-05T11:14:00Z">
                  <w:rPr>
                    <w:rFonts w:ascii="Calibri" w:hAnsi="Calibri"/>
                    <w:color w:val="000000"/>
                    <w:sz w:val="22"/>
                    <w:szCs w:val="22"/>
                  </w:rPr>
                </w:rPrChange>
              </w:rPr>
            </w:pPr>
            <w:r w:rsidRPr="00B43EDF">
              <w:rPr>
                <w:color w:val="000000"/>
                <w:sz w:val="20"/>
                <w:szCs w:val="20"/>
                <w:rPrChange w:id="174" w:author="S. H." w:date="2018-03-05T11:14:00Z">
                  <w:rPr>
                    <w:rFonts w:ascii="Calibri" w:hAnsi="Calibri"/>
                    <w:color w:val="000000"/>
                    <w:sz w:val="22"/>
                    <w:szCs w:val="22"/>
                  </w:rPr>
                </w:rPrChange>
              </w:rPr>
              <w:t>-4.66</w:t>
            </w:r>
          </w:p>
        </w:tc>
        <w:tc>
          <w:tcPr>
            <w:tcW w:w="1420" w:type="dxa"/>
            <w:tcBorders>
              <w:top w:val="nil"/>
              <w:left w:val="nil"/>
              <w:bottom w:val="nil"/>
              <w:right w:val="nil"/>
            </w:tcBorders>
            <w:shd w:val="clear" w:color="auto" w:fill="auto"/>
            <w:noWrap/>
            <w:vAlign w:val="bottom"/>
            <w:hideMark/>
          </w:tcPr>
          <w:p w14:paraId="0C48561B" w14:textId="77777777" w:rsidR="00B43EDF" w:rsidRPr="00B43EDF" w:rsidRDefault="00B43EDF">
            <w:pPr>
              <w:jc w:val="right"/>
              <w:rPr>
                <w:color w:val="000000"/>
                <w:sz w:val="20"/>
                <w:szCs w:val="20"/>
                <w:rPrChange w:id="175" w:author="S. H." w:date="2018-03-05T11:14:00Z">
                  <w:rPr>
                    <w:rFonts w:ascii="Calibri" w:hAnsi="Calibri"/>
                    <w:color w:val="000000"/>
                    <w:sz w:val="22"/>
                    <w:szCs w:val="22"/>
                  </w:rPr>
                </w:rPrChange>
              </w:rPr>
            </w:pPr>
            <w:r w:rsidRPr="00B43EDF">
              <w:rPr>
                <w:color w:val="000000"/>
                <w:sz w:val="20"/>
                <w:szCs w:val="20"/>
                <w:rPrChange w:id="176" w:author="S. H." w:date="2018-03-05T11:14:00Z">
                  <w:rPr>
                    <w:rFonts w:ascii="Calibri" w:hAnsi="Calibri"/>
                    <w:color w:val="000000"/>
                    <w:sz w:val="22"/>
                    <w:szCs w:val="22"/>
                  </w:rPr>
                </w:rPrChange>
              </w:rPr>
              <w:t>0.0055*</w:t>
            </w:r>
          </w:p>
        </w:tc>
        <w:tc>
          <w:tcPr>
            <w:tcW w:w="1420" w:type="dxa"/>
            <w:tcBorders>
              <w:top w:val="nil"/>
              <w:left w:val="nil"/>
              <w:bottom w:val="nil"/>
              <w:right w:val="nil"/>
            </w:tcBorders>
            <w:shd w:val="clear" w:color="auto" w:fill="auto"/>
            <w:noWrap/>
            <w:vAlign w:val="bottom"/>
            <w:hideMark/>
          </w:tcPr>
          <w:p w14:paraId="4E1C05FA" w14:textId="77777777" w:rsidR="00B43EDF" w:rsidRPr="00B43EDF" w:rsidRDefault="00B43EDF">
            <w:pPr>
              <w:jc w:val="right"/>
              <w:rPr>
                <w:color w:val="000000"/>
                <w:sz w:val="20"/>
                <w:szCs w:val="20"/>
                <w:rPrChange w:id="177" w:author="S. H." w:date="2018-03-05T11:14:00Z">
                  <w:rPr>
                    <w:rFonts w:ascii="Calibri" w:hAnsi="Calibri"/>
                    <w:color w:val="000000"/>
                    <w:sz w:val="22"/>
                    <w:szCs w:val="22"/>
                  </w:rPr>
                </w:rPrChange>
              </w:rPr>
            </w:pPr>
            <w:r w:rsidRPr="00B43EDF">
              <w:rPr>
                <w:color w:val="000000"/>
                <w:sz w:val="20"/>
                <w:szCs w:val="20"/>
                <w:rPrChange w:id="178" w:author="S. H." w:date="2018-03-05T11:14:00Z">
                  <w:rPr>
                    <w:rFonts w:ascii="Calibri" w:hAnsi="Calibri"/>
                    <w:color w:val="000000"/>
                    <w:sz w:val="22"/>
                    <w:szCs w:val="22"/>
                  </w:rPr>
                </w:rPrChange>
              </w:rPr>
              <w:t>-3.53</w:t>
            </w:r>
          </w:p>
        </w:tc>
      </w:tr>
      <w:tr w:rsidR="00B43EDF" w:rsidRPr="00B43EDF" w14:paraId="548E3B9D" w14:textId="77777777" w:rsidTr="00B43EDF">
        <w:trPr>
          <w:trHeight w:val="300"/>
        </w:trPr>
        <w:tc>
          <w:tcPr>
            <w:tcW w:w="960" w:type="dxa"/>
            <w:vMerge/>
            <w:tcBorders>
              <w:top w:val="nil"/>
              <w:left w:val="nil"/>
              <w:bottom w:val="single" w:sz="4" w:space="0" w:color="000000"/>
              <w:right w:val="nil"/>
            </w:tcBorders>
            <w:vAlign w:val="center"/>
            <w:hideMark/>
          </w:tcPr>
          <w:p w14:paraId="322C4B82" w14:textId="77777777" w:rsidR="00B43EDF" w:rsidRPr="00B43EDF" w:rsidRDefault="00B43EDF">
            <w:pPr>
              <w:rPr>
                <w:color w:val="000000"/>
                <w:sz w:val="20"/>
                <w:szCs w:val="20"/>
                <w:rPrChange w:id="17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598D8B" w14:textId="77777777" w:rsidR="00B43EDF" w:rsidRPr="00B43EDF" w:rsidRDefault="00B43EDF">
            <w:pPr>
              <w:rPr>
                <w:color w:val="000000"/>
                <w:sz w:val="20"/>
                <w:szCs w:val="20"/>
                <w:rPrChange w:id="18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E980D19" w14:textId="77777777" w:rsidR="00B43EDF" w:rsidRPr="00B43EDF" w:rsidRDefault="00B43EDF">
            <w:pPr>
              <w:rPr>
                <w:color w:val="000000"/>
                <w:sz w:val="20"/>
                <w:szCs w:val="20"/>
                <w:rPrChange w:id="181" w:author="S. H." w:date="2018-03-05T11:14:00Z">
                  <w:rPr>
                    <w:rFonts w:ascii="Calibri" w:hAnsi="Calibri"/>
                    <w:color w:val="000000"/>
                    <w:sz w:val="22"/>
                    <w:szCs w:val="22"/>
                  </w:rPr>
                </w:rPrChange>
              </w:rPr>
            </w:pPr>
            <w:r w:rsidRPr="00B43EDF">
              <w:rPr>
                <w:color w:val="000000"/>
                <w:sz w:val="20"/>
                <w:szCs w:val="20"/>
                <w:rPrChange w:id="182"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3A3B5EBC" w14:textId="77777777" w:rsidR="00B43EDF" w:rsidRPr="00B43EDF" w:rsidRDefault="00B43EDF">
            <w:pPr>
              <w:jc w:val="right"/>
              <w:rPr>
                <w:color w:val="000000"/>
                <w:sz w:val="20"/>
                <w:szCs w:val="20"/>
                <w:rPrChange w:id="183" w:author="S. H." w:date="2018-03-05T11:14:00Z">
                  <w:rPr>
                    <w:rFonts w:ascii="Calibri" w:hAnsi="Calibri"/>
                    <w:color w:val="000000"/>
                    <w:sz w:val="22"/>
                    <w:szCs w:val="22"/>
                  </w:rPr>
                </w:rPrChange>
              </w:rPr>
            </w:pPr>
            <w:r w:rsidRPr="00B43EDF">
              <w:rPr>
                <w:color w:val="000000"/>
                <w:sz w:val="20"/>
                <w:szCs w:val="20"/>
                <w:rPrChange w:id="184" w:author="S. H." w:date="2018-03-05T11:14:00Z">
                  <w:rPr>
                    <w:rFonts w:ascii="Calibri" w:hAnsi="Calibri"/>
                    <w:color w:val="000000"/>
                    <w:sz w:val="22"/>
                    <w:szCs w:val="22"/>
                  </w:rPr>
                </w:rPrChange>
              </w:rPr>
              <w:t>69</w:t>
            </w:r>
          </w:p>
        </w:tc>
        <w:tc>
          <w:tcPr>
            <w:tcW w:w="1420" w:type="dxa"/>
            <w:tcBorders>
              <w:top w:val="nil"/>
              <w:left w:val="nil"/>
              <w:bottom w:val="nil"/>
              <w:right w:val="nil"/>
            </w:tcBorders>
            <w:shd w:val="clear" w:color="auto" w:fill="auto"/>
            <w:noWrap/>
            <w:vAlign w:val="bottom"/>
            <w:hideMark/>
          </w:tcPr>
          <w:p w14:paraId="12AE264B" w14:textId="77777777" w:rsidR="00B43EDF" w:rsidRPr="00B43EDF" w:rsidRDefault="00B43EDF">
            <w:pPr>
              <w:jc w:val="right"/>
              <w:rPr>
                <w:color w:val="000000"/>
                <w:sz w:val="20"/>
                <w:szCs w:val="20"/>
                <w:rPrChange w:id="185" w:author="S. H." w:date="2018-03-05T11:14:00Z">
                  <w:rPr>
                    <w:rFonts w:ascii="Calibri" w:hAnsi="Calibri"/>
                    <w:color w:val="000000"/>
                    <w:sz w:val="22"/>
                    <w:szCs w:val="22"/>
                  </w:rPr>
                </w:rPrChange>
              </w:rPr>
            </w:pPr>
            <w:r w:rsidRPr="00B43EDF">
              <w:rPr>
                <w:color w:val="000000"/>
                <w:sz w:val="20"/>
                <w:szCs w:val="20"/>
                <w:rPrChange w:id="186" w:author="S. H." w:date="2018-03-05T11:14:00Z">
                  <w:rPr>
                    <w:rFonts w:ascii="Calibri" w:hAnsi="Calibri"/>
                    <w:color w:val="000000"/>
                    <w:sz w:val="22"/>
                    <w:szCs w:val="22"/>
                  </w:rPr>
                </w:rPrChange>
              </w:rPr>
              <w:t>0.334</w:t>
            </w:r>
          </w:p>
        </w:tc>
        <w:tc>
          <w:tcPr>
            <w:tcW w:w="1420" w:type="dxa"/>
            <w:tcBorders>
              <w:top w:val="nil"/>
              <w:left w:val="nil"/>
              <w:bottom w:val="nil"/>
              <w:right w:val="nil"/>
            </w:tcBorders>
            <w:shd w:val="clear" w:color="auto" w:fill="auto"/>
            <w:noWrap/>
            <w:vAlign w:val="bottom"/>
            <w:hideMark/>
          </w:tcPr>
          <w:p w14:paraId="3DFFD679" w14:textId="77777777" w:rsidR="00B43EDF" w:rsidRPr="00B43EDF" w:rsidRDefault="00B43EDF">
            <w:pPr>
              <w:jc w:val="right"/>
              <w:rPr>
                <w:color w:val="000000"/>
                <w:sz w:val="20"/>
                <w:szCs w:val="20"/>
                <w:rPrChange w:id="187" w:author="S. H." w:date="2018-03-05T11:14:00Z">
                  <w:rPr>
                    <w:rFonts w:ascii="Calibri" w:hAnsi="Calibri"/>
                    <w:color w:val="000000"/>
                    <w:sz w:val="22"/>
                    <w:szCs w:val="22"/>
                  </w:rPr>
                </w:rPrChange>
              </w:rPr>
            </w:pPr>
            <w:r w:rsidRPr="00B43EDF">
              <w:rPr>
                <w:color w:val="000000"/>
                <w:sz w:val="20"/>
                <w:szCs w:val="20"/>
                <w:rPrChange w:id="188" w:author="S. H." w:date="2018-03-05T11:14:00Z">
                  <w:rPr>
                    <w:rFonts w:ascii="Calibri" w:hAnsi="Calibri"/>
                    <w:color w:val="000000"/>
                    <w:sz w:val="22"/>
                    <w:szCs w:val="22"/>
                  </w:rPr>
                </w:rPrChange>
              </w:rPr>
              <w:t>-0.496</w:t>
            </w:r>
          </w:p>
        </w:tc>
        <w:tc>
          <w:tcPr>
            <w:tcW w:w="1420" w:type="dxa"/>
            <w:tcBorders>
              <w:top w:val="nil"/>
              <w:left w:val="nil"/>
              <w:bottom w:val="nil"/>
              <w:right w:val="nil"/>
            </w:tcBorders>
            <w:shd w:val="clear" w:color="auto" w:fill="auto"/>
            <w:noWrap/>
            <w:vAlign w:val="bottom"/>
            <w:hideMark/>
          </w:tcPr>
          <w:p w14:paraId="1AD3C7E3" w14:textId="77777777" w:rsidR="00B43EDF" w:rsidRPr="00B43EDF" w:rsidRDefault="00B43EDF">
            <w:pPr>
              <w:jc w:val="right"/>
              <w:rPr>
                <w:color w:val="000000"/>
                <w:sz w:val="20"/>
                <w:szCs w:val="20"/>
                <w:rPrChange w:id="189" w:author="S. H." w:date="2018-03-05T11:14:00Z">
                  <w:rPr>
                    <w:rFonts w:ascii="Calibri" w:hAnsi="Calibri"/>
                    <w:color w:val="000000"/>
                    <w:sz w:val="22"/>
                    <w:szCs w:val="22"/>
                  </w:rPr>
                </w:rPrChange>
              </w:rPr>
            </w:pPr>
            <w:r w:rsidRPr="00B43EDF">
              <w:rPr>
                <w:color w:val="000000"/>
                <w:sz w:val="20"/>
                <w:szCs w:val="20"/>
                <w:rPrChange w:id="190" w:author="S. H." w:date="2018-03-05T11:14:00Z">
                  <w:rPr>
                    <w:rFonts w:ascii="Calibri" w:hAnsi="Calibri"/>
                    <w:color w:val="000000"/>
                    <w:sz w:val="22"/>
                    <w:szCs w:val="22"/>
                  </w:rPr>
                </w:rPrChange>
              </w:rPr>
              <w:t>1.03e-05*</w:t>
            </w:r>
          </w:p>
        </w:tc>
        <w:tc>
          <w:tcPr>
            <w:tcW w:w="1420" w:type="dxa"/>
            <w:tcBorders>
              <w:top w:val="nil"/>
              <w:left w:val="nil"/>
              <w:bottom w:val="nil"/>
              <w:right w:val="nil"/>
            </w:tcBorders>
            <w:shd w:val="clear" w:color="auto" w:fill="auto"/>
            <w:noWrap/>
            <w:vAlign w:val="bottom"/>
            <w:hideMark/>
          </w:tcPr>
          <w:p w14:paraId="49A80078" w14:textId="77777777" w:rsidR="00B43EDF" w:rsidRPr="00B43EDF" w:rsidRDefault="00B43EDF">
            <w:pPr>
              <w:jc w:val="right"/>
              <w:rPr>
                <w:color w:val="000000"/>
                <w:sz w:val="20"/>
                <w:szCs w:val="20"/>
                <w:rPrChange w:id="191" w:author="S. H." w:date="2018-03-05T11:14:00Z">
                  <w:rPr>
                    <w:rFonts w:ascii="Calibri" w:hAnsi="Calibri"/>
                    <w:color w:val="000000"/>
                    <w:sz w:val="22"/>
                    <w:szCs w:val="22"/>
                  </w:rPr>
                </w:rPrChange>
              </w:rPr>
            </w:pPr>
            <w:r w:rsidRPr="00B43EDF">
              <w:rPr>
                <w:color w:val="000000"/>
                <w:sz w:val="20"/>
                <w:szCs w:val="20"/>
                <w:rPrChange w:id="192" w:author="S. H." w:date="2018-03-05T11:14:00Z">
                  <w:rPr>
                    <w:rFonts w:ascii="Calibri" w:hAnsi="Calibri"/>
                    <w:color w:val="000000"/>
                    <w:sz w:val="22"/>
                    <w:szCs w:val="22"/>
                  </w:rPr>
                </w:rPrChange>
              </w:rPr>
              <w:t>-4.62</w:t>
            </w:r>
          </w:p>
        </w:tc>
        <w:tc>
          <w:tcPr>
            <w:tcW w:w="1420" w:type="dxa"/>
            <w:tcBorders>
              <w:top w:val="nil"/>
              <w:left w:val="nil"/>
              <w:bottom w:val="nil"/>
              <w:right w:val="nil"/>
            </w:tcBorders>
            <w:shd w:val="clear" w:color="auto" w:fill="auto"/>
            <w:noWrap/>
            <w:vAlign w:val="bottom"/>
            <w:hideMark/>
          </w:tcPr>
          <w:p w14:paraId="4D26CD7D" w14:textId="77777777" w:rsidR="00B43EDF" w:rsidRPr="00B43EDF" w:rsidRDefault="00B43EDF">
            <w:pPr>
              <w:jc w:val="right"/>
              <w:rPr>
                <w:color w:val="000000"/>
                <w:sz w:val="20"/>
                <w:szCs w:val="20"/>
                <w:rPrChange w:id="193" w:author="S. H." w:date="2018-03-05T11:14:00Z">
                  <w:rPr>
                    <w:rFonts w:ascii="Calibri" w:hAnsi="Calibri"/>
                    <w:color w:val="000000"/>
                    <w:sz w:val="22"/>
                    <w:szCs w:val="22"/>
                  </w:rPr>
                </w:rPrChange>
              </w:rPr>
            </w:pPr>
            <w:r w:rsidRPr="00B43EDF">
              <w:rPr>
                <w:color w:val="000000"/>
                <w:sz w:val="20"/>
                <w:szCs w:val="20"/>
                <w:rPrChange w:id="194" w:author="S. H." w:date="2018-03-05T11:14:00Z">
                  <w:rPr>
                    <w:rFonts w:ascii="Calibri" w:hAnsi="Calibri"/>
                    <w:color w:val="000000"/>
                    <w:sz w:val="22"/>
                    <w:szCs w:val="22"/>
                  </w:rPr>
                </w:rPrChange>
              </w:rPr>
              <w:t>2e-04*</w:t>
            </w:r>
          </w:p>
        </w:tc>
        <w:tc>
          <w:tcPr>
            <w:tcW w:w="1420" w:type="dxa"/>
            <w:tcBorders>
              <w:top w:val="nil"/>
              <w:left w:val="nil"/>
              <w:bottom w:val="nil"/>
              <w:right w:val="nil"/>
            </w:tcBorders>
            <w:shd w:val="clear" w:color="auto" w:fill="auto"/>
            <w:noWrap/>
            <w:vAlign w:val="bottom"/>
            <w:hideMark/>
          </w:tcPr>
          <w:p w14:paraId="64A622B4" w14:textId="77777777" w:rsidR="00B43EDF" w:rsidRPr="00B43EDF" w:rsidRDefault="00B43EDF">
            <w:pPr>
              <w:jc w:val="right"/>
              <w:rPr>
                <w:color w:val="000000"/>
                <w:sz w:val="20"/>
                <w:szCs w:val="20"/>
                <w:rPrChange w:id="195" w:author="S. H." w:date="2018-03-05T11:14:00Z">
                  <w:rPr>
                    <w:rFonts w:ascii="Calibri" w:hAnsi="Calibri"/>
                    <w:color w:val="000000"/>
                    <w:sz w:val="22"/>
                    <w:szCs w:val="22"/>
                  </w:rPr>
                </w:rPrChange>
              </w:rPr>
            </w:pPr>
            <w:r w:rsidRPr="00B43EDF">
              <w:rPr>
                <w:color w:val="000000"/>
                <w:sz w:val="20"/>
                <w:szCs w:val="20"/>
                <w:rPrChange w:id="196" w:author="S. H." w:date="2018-03-05T11:14:00Z">
                  <w:rPr>
                    <w:rFonts w:ascii="Calibri" w:hAnsi="Calibri"/>
                    <w:color w:val="000000"/>
                    <w:sz w:val="22"/>
                    <w:szCs w:val="22"/>
                  </w:rPr>
                </w:rPrChange>
              </w:rPr>
              <w:t>-4.14</w:t>
            </w:r>
          </w:p>
        </w:tc>
      </w:tr>
      <w:tr w:rsidR="00B43EDF" w:rsidRPr="00B43EDF" w14:paraId="0AA8DE96" w14:textId="77777777" w:rsidTr="00B43EDF">
        <w:trPr>
          <w:trHeight w:val="300"/>
        </w:trPr>
        <w:tc>
          <w:tcPr>
            <w:tcW w:w="960" w:type="dxa"/>
            <w:vMerge/>
            <w:tcBorders>
              <w:top w:val="nil"/>
              <w:left w:val="nil"/>
              <w:bottom w:val="single" w:sz="4" w:space="0" w:color="000000"/>
              <w:right w:val="nil"/>
            </w:tcBorders>
            <w:vAlign w:val="center"/>
            <w:hideMark/>
          </w:tcPr>
          <w:p w14:paraId="6F91E946" w14:textId="77777777" w:rsidR="00B43EDF" w:rsidRPr="00B43EDF" w:rsidRDefault="00B43EDF">
            <w:pPr>
              <w:rPr>
                <w:color w:val="000000"/>
                <w:sz w:val="20"/>
                <w:szCs w:val="20"/>
                <w:rPrChange w:id="19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BAF0A34" w14:textId="77777777" w:rsidR="00B43EDF" w:rsidRPr="00B43EDF" w:rsidRDefault="00B43EDF">
            <w:pPr>
              <w:rPr>
                <w:color w:val="000000"/>
                <w:sz w:val="20"/>
                <w:szCs w:val="20"/>
                <w:rPrChange w:id="19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15275CC3" w14:textId="77777777" w:rsidR="00B43EDF" w:rsidRPr="00B43EDF" w:rsidRDefault="00B43EDF">
            <w:pPr>
              <w:rPr>
                <w:color w:val="000000"/>
                <w:sz w:val="20"/>
                <w:szCs w:val="20"/>
                <w:rPrChange w:id="199" w:author="S. H." w:date="2018-03-05T11:14:00Z">
                  <w:rPr>
                    <w:rFonts w:ascii="Calibri" w:hAnsi="Calibri"/>
                    <w:color w:val="000000"/>
                    <w:sz w:val="22"/>
                    <w:szCs w:val="22"/>
                  </w:rPr>
                </w:rPrChange>
              </w:rPr>
            </w:pPr>
            <w:r w:rsidRPr="00B43EDF">
              <w:rPr>
                <w:color w:val="000000"/>
                <w:sz w:val="20"/>
                <w:szCs w:val="20"/>
                <w:rPrChange w:id="200"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21E5F96" w14:textId="77777777" w:rsidR="00B43EDF" w:rsidRPr="00B43EDF" w:rsidRDefault="00B43EDF">
            <w:pPr>
              <w:jc w:val="right"/>
              <w:rPr>
                <w:color w:val="000000"/>
                <w:sz w:val="20"/>
                <w:szCs w:val="20"/>
                <w:rPrChange w:id="201" w:author="S. H." w:date="2018-03-05T11:14:00Z">
                  <w:rPr>
                    <w:rFonts w:ascii="Calibri" w:hAnsi="Calibri"/>
                    <w:color w:val="000000"/>
                    <w:sz w:val="22"/>
                    <w:szCs w:val="22"/>
                  </w:rPr>
                </w:rPrChange>
              </w:rPr>
            </w:pPr>
            <w:r w:rsidRPr="00B43EDF">
              <w:rPr>
                <w:color w:val="000000"/>
                <w:sz w:val="20"/>
                <w:szCs w:val="20"/>
                <w:rPrChange w:id="202" w:author="S. H." w:date="2018-03-05T11:14:00Z">
                  <w:rPr>
                    <w:rFonts w:ascii="Calibri" w:hAnsi="Calibri"/>
                    <w:color w:val="000000"/>
                    <w:sz w:val="22"/>
                    <w:szCs w:val="22"/>
                  </w:rPr>
                </w:rPrChange>
              </w:rPr>
              <w:t>44</w:t>
            </w:r>
          </w:p>
        </w:tc>
        <w:tc>
          <w:tcPr>
            <w:tcW w:w="1420" w:type="dxa"/>
            <w:tcBorders>
              <w:top w:val="nil"/>
              <w:left w:val="nil"/>
              <w:bottom w:val="single" w:sz="4" w:space="0" w:color="auto"/>
              <w:right w:val="nil"/>
            </w:tcBorders>
            <w:shd w:val="clear" w:color="auto" w:fill="auto"/>
            <w:noWrap/>
            <w:vAlign w:val="bottom"/>
            <w:hideMark/>
          </w:tcPr>
          <w:p w14:paraId="0245C08F" w14:textId="77777777" w:rsidR="00B43EDF" w:rsidRPr="00B43EDF" w:rsidRDefault="00B43EDF">
            <w:pPr>
              <w:jc w:val="right"/>
              <w:rPr>
                <w:color w:val="000000"/>
                <w:sz w:val="20"/>
                <w:szCs w:val="20"/>
                <w:rPrChange w:id="203" w:author="S. H." w:date="2018-03-05T11:14:00Z">
                  <w:rPr>
                    <w:rFonts w:ascii="Calibri" w:hAnsi="Calibri"/>
                    <w:color w:val="000000"/>
                    <w:sz w:val="22"/>
                    <w:szCs w:val="22"/>
                  </w:rPr>
                </w:rPrChange>
              </w:rPr>
            </w:pPr>
            <w:r w:rsidRPr="00B43EDF">
              <w:rPr>
                <w:color w:val="000000"/>
                <w:sz w:val="20"/>
                <w:szCs w:val="20"/>
                <w:rPrChange w:id="204" w:author="S. H." w:date="2018-03-05T11:14:00Z">
                  <w:rPr>
                    <w:rFonts w:ascii="Calibri" w:hAnsi="Calibri"/>
                    <w:color w:val="000000"/>
                    <w:sz w:val="22"/>
                    <w:szCs w:val="22"/>
                  </w:rPr>
                </w:rPrChange>
              </w:rPr>
              <w:t>0.341</w:t>
            </w:r>
          </w:p>
        </w:tc>
        <w:tc>
          <w:tcPr>
            <w:tcW w:w="1420" w:type="dxa"/>
            <w:tcBorders>
              <w:top w:val="nil"/>
              <w:left w:val="nil"/>
              <w:bottom w:val="single" w:sz="4" w:space="0" w:color="auto"/>
              <w:right w:val="nil"/>
            </w:tcBorders>
            <w:shd w:val="clear" w:color="auto" w:fill="auto"/>
            <w:noWrap/>
            <w:vAlign w:val="bottom"/>
            <w:hideMark/>
          </w:tcPr>
          <w:p w14:paraId="48F8D0DE" w14:textId="77777777" w:rsidR="00B43EDF" w:rsidRPr="00B43EDF" w:rsidRDefault="00B43EDF">
            <w:pPr>
              <w:jc w:val="right"/>
              <w:rPr>
                <w:color w:val="000000"/>
                <w:sz w:val="20"/>
                <w:szCs w:val="20"/>
                <w:rPrChange w:id="205" w:author="S. H." w:date="2018-03-05T11:14:00Z">
                  <w:rPr>
                    <w:rFonts w:ascii="Calibri" w:hAnsi="Calibri"/>
                    <w:color w:val="000000"/>
                    <w:sz w:val="22"/>
                    <w:szCs w:val="22"/>
                  </w:rPr>
                </w:rPrChange>
              </w:rPr>
            </w:pPr>
            <w:r w:rsidRPr="00B43EDF">
              <w:rPr>
                <w:color w:val="000000"/>
                <w:sz w:val="20"/>
                <w:szCs w:val="20"/>
                <w:rPrChange w:id="206" w:author="S. H." w:date="2018-03-05T11:14:00Z">
                  <w:rPr>
                    <w:rFonts w:ascii="Calibri" w:hAnsi="Calibri"/>
                    <w:color w:val="000000"/>
                    <w:sz w:val="22"/>
                    <w:szCs w:val="22"/>
                  </w:rPr>
                </w:rPrChange>
              </w:rPr>
              <w:t>-1.67</w:t>
            </w:r>
          </w:p>
        </w:tc>
        <w:tc>
          <w:tcPr>
            <w:tcW w:w="1420" w:type="dxa"/>
            <w:tcBorders>
              <w:top w:val="nil"/>
              <w:left w:val="nil"/>
              <w:bottom w:val="single" w:sz="4" w:space="0" w:color="auto"/>
              <w:right w:val="nil"/>
            </w:tcBorders>
            <w:shd w:val="clear" w:color="auto" w:fill="auto"/>
            <w:noWrap/>
            <w:vAlign w:val="bottom"/>
            <w:hideMark/>
          </w:tcPr>
          <w:p w14:paraId="0C71A0DB" w14:textId="77777777" w:rsidR="00B43EDF" w:rsidRPr="00B43EDF" w:rsidRDefault="00B43EDF">
            <w:pPr>
              <w:jc w:val="right"/>
              <w:rPr>
                <w:color w:val="000000"/>
                <w:sz w:val="20"/>
                <w:szCs w:val="20"/>
                <w:rPrChange w:id="207" w:author="S. H." w:date="2018-03-05T11:14:00Z">
                  <w:rPr>
                    <w:rFonts w:ascii="Calibri" w:hAnsi="Calibri"/>
                    <w:color w:val="000000"/>
                    <w:sz w:val="22"/>
                    <w:szCs w:val="22"/>
                  </w:rPr>
                </w:rPrChange>
              </w:rPr>
            </w:pPr>
            <w:r w:rsidRPr="00B43EDF">
              <w:rPr>
                <w:color w:val="000000"/>
                <w:sz w:val="20"/>
                <w:szCs w:val="20"/>
                <w:rPrChange w:id="208" w:author="S. H." w:date="2018-03-05T11:14:00Z">
                  <w:rPr>
                    <w:rFonts w:ascii="Calibri" w:hAnsi="Calibri"/>
                    <w:color w:val="000000"/>
                    <w:sz w:val="22"/>
                    <w:szCs w:val="22"/>
                  </w:rPr>
                </w:rPrChange>
              </w:rPr>
              <w:t>0.00111*</w:t>
            </w:r>
          </w:p>
        </w:tc>
        <w:tc>
          <w:tcPr>
            <w:tcW w:w="1420" w:type="dxa"/>
            <w:tcBorders>
              <w:top w:val="nil"/>
              <w:left w:val="nil"/>
              <w:bottom w:val="single" w:sz="4" w:space="0" w:color="auto"/>
              <w:right w:val="nil"/>
            </w:tcBorders>
            <w:shd w:val="clear" w:color="auto" w:fill="auto"/>
            <w:noWrap/>
            <w:vAlign w:val="bottom"/>
            <w:hideMark/>
          </w:tcPr>
          <w:p w14:paraId="7E34B19E" w14:textId="77777777" w:rsidR="00B43EDF" w:rsidRPr="00B43EDF" w:rsidRDefault="00B43EDF">
            <w:pPr>
              <w:jc w:val="right"/>
              <w:rPr>
                <w:color w:val="000000"/>
                <w:sz w:val="20"/>
                <w:szCs w:val="20"/>
                <w:rPrChange w:id="209" w:author="S. H." w:date="2018-03-05T11:14:00Z">
                  <w:rPr>
                    <w:rFonts w:ascii="Calibri" w:hAnsi="Calibri"/>
                    <w:color w:val="000000"/>
                    <w:sz w:val="22"/>
                    <w:szCs w:val="22"/>
                  </w:rPr>
                </w:rPrChange>
              </w:rPr>
            </w:pPr>
            <w:r w:rsidRPr="00B43EDF">
              <w:rPr>
                <w:color w:val="000000"/>
                <w:sz w:val="20"/>
                <w:szCs w:val="20"/>
                <w:rPrChange w:id="210" w:author="S. H." w:date="2018-03-05T11:14:00Z">
                  <w:rPr>
                    <w:rFonts w:ascii="Calibri" w:hAnsi="Calibri"/>
                    <w:color w:val="000000"/>
                    <w:sz w:val="22"/>
                    <w:szCs w:val="22"/>
                  </w:rPr>
                </w:rPrChange>
              </w:rPr>
              <w:t>-5</w:t>
            </w:r>
          </w:p>
        </w:tc>
        <w:tc>
          <w:tcPr>
            <w:tcW w:w="1420" w:type="dxa"/>
            <w:tcBorders>
              <w:top w:val="nil"/>
              <w:left w:val="nil"/>
              <w:bottom w:val="single" w:sz="4" w:space="0" w:color="auto"/>
              <w:right w:val="nil"/>
            </w:tcBorders>
            <w:shd w:val="clear" w:color="auto" w:fill="auto"/>
            <w:noWrap/>
            <w:vAlign w:val="bottom"/>
            <w:hideMark/>
          </w:tcPr>
          <w:p w14:paraId="468F0637" w14:textId="77777777" w:rsidR="00B43EDF" w:rsidRPr="00B43EDF" w:rsidRDefault="00B43EDF">
            <w:pPr>
              <w:jc w:val="right"/>
              <w:rPr>
                <w:color w:val="000000"/>
                <w:sz w:val="20"/>
                <w:szCs w:val="20"/>
                <w:rPrChange w:id="211" w:author="S. H." w:date="2018-03-05T11:14:00Z">
                  <w:rPr>
                    <w:rFonts w:ascii="Calibri" w:hAnsi="Calibri"/>
                    <w:color w:val="000000"/>
                    <w:sz w:val="22"/>
                    <w:szCs w:val="22"/>
                  </w:rPr>
                </w:rPrChange>
              </w:rPr>
            </w:pPr>
            <w:r w:rsidRPr="00B43EDF">
              <w:rPr>
                <w:color w:val="000000"/>
                <w:sz w:val="20"/>
                <w:szCs w:val="20"/>
                <w:rPrChange w:id="212" w:author="S. H." w:date="2018-03-05T11:14:00Z">
                  <w:rPr>
                    <w:rFonts w:ascii="Calibri" w:hAnsi="Calibri"/>
                    <w:color w:val="000000"/>
                    <w:sz w:val="22"/>
                    <w:szCs w:val="22"/>
                  </w:rPr>
                </w:rPrChange>
              </w:rPr>
              <w:t>0.0119*</w:t>
            </w:r>
          </w:p>
        </w:tc>
        <w:tc>
          <w:tcPr>
            <w:tcW w:w="1420" w:type="dxa"/>
            <w:tcBorders>
              <w:top w:val="nil"/>
              <w:left w:val="nil"/>
              <w:bottom w:val="single" w:sz="4" w:space="0" w:color="auto"/>
              <w:right w:val="nil"/>
            </w:tcBorders>
            <w:shd w:val="clear" w:color="auto" w:fill="auto"/>
            <w:noWrap/>
            <w:vAlign w:val="bottom"/>
            <w:hideMark/>
          </w:tcPr>
          <w:p w14:paraId="77EE43B8" w14:textId="77777777" w:rsidR="00B43EDF" w:rsidRPr="00B43EDF" w:rsidRDefault="00B43EDF">
            <w:pPr>
              <w:jc w:val="right"/>
              <w:rPr>
                <w:color w:val="000000"/>
                <w:sz w:val="20"/>
                <w:szCs w:val="20"/>
                <w:rPrChange w:id="213" w:author="S. H." w:date="2018-03-05T11:14:00Z">
                  <w:rPr>
                    <w:rFonts w:ascii="Calibri" w:hAnsi="Calibri"/>
                    <w:color w:val="000000"/>
                    <w:sz w:val="22"/>
                    <w:szCs w:val="22"/>
                  </w:rPr>
                </w:rPrChange>
              </w:rPr>
            </w:pPr>
            <w:r w:rsidRPr="00B43EDF">
              <w:rPr>
                <w:color w:val="000000"/>
                <w:sz w:val="20"/>
                <w:szCs w:val="20"/>
                <w:rPrChange w:id="214" w:author="S. H." w:date="2018-03-05T11:14:00Z">
                  <w:rPr>
                    <w:rFonts w:ascii="Calibri" w:hAnsi="Calibri"/>
                    <w:color w:val="000000"/>
                    <w:sz w:val="22"/>
                    <w:szCs w:val="22"/>
                  </w:rPr>
                </w:rPrChange>
              </w:rPr>
              <w:t>-3.39</w:t>
            </w:r>
          </w:p>
        </w:tc>
      </w:tr>
      <w:tr w:rsidR="00B43EDF" w:rsidRPr="00B43EDF" w14:paraId="56F5AF0E" w14:textId="77777777" w:rsidTr="00B43EDF">
        <w:trPr>
          <w:trHeight w:val="300"/>
        </w:trPr>
        <w:tc>
          <w:tcPr>
            <w:tcW w:w="960" w:type="dxa"/>
            <w:vMerge/>
            <w:tcBorders>
              <w:top w:val="nil"/>
              <w:left w:val="nil"/>
              <w:bottom w:val="single" w:sz="4" w:space="0" w:color="000000"/>
              <w:right w:val="nil"/>
            </w:tcBorders>
            <w:vAlign w:val="center"/>
            <w:hideMark/>
          </w:tcPr>
          <w:p w14:paraId="0B6FD3F9" w14:textId="77777777" w:rsidR="00B43EDF" w:rsidRPr="00B43EDF" w:rsidRDefault="00B43EDF">
            <w:pPr>
              <w:rPr>
                <w:color w:val="000000"/>
                <w:sz w:val="20"/>
                <w:szCs w:val="20"/>
                <w:rPrChange w:id="215"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23A2C4" w14:textId="77777777" w:rsidR="00B43EDF" w:rsidRPr="00B43EDF" w:rsidRDefault="00B43EDF">
            <w:pPr>
              <w:jc w:val="center"/>
              <w:rPr>
                <w:color w:val="000000"/>
                <w:sz w:val="20"/>
                <w:szCs w:val="20"/>
                <w:rPrChange w:id="216" w:author="S. H." w:date="2018-03-05T11:14:00Z">
                  <w:rPr>
                    <w:rFonts w:ascii="Calibri" w:hAnsi="Calibri"/>
                    <w:color w:val="000000"/>
                    <w:sz w:val="22"/>
                    <w:szCs w:val="22"/>
                  </w:rPr>
                </w:rPrChange>
              </w:rPr>
            </w:pPr>
            <w:r w:rsidRPr="00B43EDF">
              <w:rPr>
                <w:color w:val="000000"/>
                <w:sz w:val="20"/>
                <w:szCs w:val="20"/>
                <w:rPrChange w:id="217"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5E281297" w14:textId="77777777" w:rsidR="00B43EDF" w:rsidRPr="00B43EDF" w:rsidRDefault="00B43EDF">
            <w:pPr>
              <w:rPr>
                <w:color w:val="000000"/>
                <w:sz w:val="20"/>
                <w:szCs w:val="20"/>
                <w:rPrChange w:id="218" w:author="S. H." w:date="2018-03-05T11:14:00Z">
                  <w:rPr>
                    <w:rFonts w:ascii="Calibri" w:hAnsi="Calibri"/>
                    <w:color w:val="000000"/>
                    <w:sz w:val="22"/>
                    <w:szCs w:val="22"/>
                  </w:rPr>
                </w:rPrChange>
              </w:rPr>
            </w:pPr>
            <w:r w:rsidRPr="00B43EDF">
              <w:rPr>
                <w:color w:val="000000"/>
                <w:sz w:val="20"/>
                <w:szCs w:val="20"/>
                <w:rPrChange w:id="219"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425E1F72" w14:textId="77777777" w:rsidR="00B43EDF" w:rsidRPr="00B43EDF" w:rsidRDefault="00B43EDF">
            <w:pPr>
              <w:jc w:val="right"/>
              <w:rPr>
                <w:color w:val="000000"/>
                <w:sz w:val="20"/>
                <w:szCs w:val="20"/>
                <w:rPrChange w:id="220" w:author="S. H." w:date="2018-03-05T11:14:00Z">
                  <w:rPr>
                    <w:rFonts w:ascii="Calibri" w:hAnsi="Calibri"/>
                    <w:color w:val="000000"/>
                    <w:sz w:val="22"/>
                    <w:szCs w:val="22"/>
                  </w:rPr>
                </w:rPrChange>
              </w:rPr>
            </w:pPr>
            <w:r w:rsidRPr="00B43EDF">
              <w:rPr>
                <w:color w:val="000000"/>
                <w:sz w:val="20"/>
                <w:szCs w:val="20"/>
                <w:rPrChange w:id="221" w:author="S. H." w:date="2018-03-05T11:14:00Z">
                  <w:rPr>
                    <w:rFonts w:ascii="Calibri" w:hAnsi="Calibri"/>
                    <w:color w:val="000000"/>
                    <w:sz w:val="22"/>
                    <w:szCs w:val="22"/>
                  </w:rPr>
                </w:rPrChange>
              </w:rPr>
              <w:t>40</w:t>
            </w:r>
          </w:p>
        </w:tc>
        <w:tc>
          <w:tcPr>
            <w:tcW w:w="1420" w:type="dxa"/>
            <w:tcBorders>
              <w:top w:val="nil"/>
              <w:left w:val="nil"/>
              <w:bottom w:val="nil"/>
              <w:right w:val="nil"/>
            </w:tcBorders>
            <w:shd w:val="clear" w:color="auto" w:fill="auto"/>
            <w:noWrap/>
            <w:vAlign w:val="bottom"/>
            <w:hideMark/>
          </w:tcPr>
          <w:p w14:paraId="2FE9242B" w14:textId="77777777" w:rsidR="00B43EDF" w:rsidRPr="00B43EDF" w:rsidRDefault="00B43EDF">
            <w:pPr>
              <w:jc w:val="right"/>
              <w:rPr>
                <w:color w:val="000000"/>
                <w:sz w:val="20"/>
                <w:szCs w:val="20"/>
                <w:rPrChange w:id="222" w:author="S. H." w:date="2018-03-05T11:14:00Z">
                  <w:rPr>
                    <w:rFonts w:ascii="Calibri" w:hAnsi="Calibri"/>
                    <w:color w:val="000000"/>
                    <w:sz w:val="22"/>
                    <w:szCs w:val="22"/>
                  </w:rPr>
                </w:rPrChange>
              </w:rPr>
            </w:pPr>
            <w:r w:rsidRPr="00B43EDF">
              <w:rPr>
                <w:color w:val="000000"/>
                <w:sz w:val="20"/>
                <w:szCs w:val="20"/>
                <w:rPrChange w:id="223" w:author="S. H." w:date="2018-03-05T11:14:00Z">
                  <w:rPr>
                    <w:rFonts w:ascii="Calibri" w:hAnsi="Calibri"/>
                    <w:color w:val="000000"/>
                    <w:sz w:val="22"/>
                    <w:szCs w:val="22"/>
                  </w:rPr>
                </w:rPrChange>
              </w:rPr>
              <w:t>0.569</w:t>
            </w:r>
          </w:p>
        </w:tc>
        <w:tc>
          <w:tcPr>
            <w:tcW w:w="1420" w:type="dxa"/>
            <w:tcBorders>
              <w:top w:val="nil"/>
              <w:left w:val="nil"/>
              <w:bottom w:val="nil"/>
              <w:right w:val="nil"/>
            </w:tcBorders>
            <w:shd w:val="clear" w:color="auto" w:fill="auto"/>
            <w:noWrap/>
            <w:vAlign w:val="bottom"/>
            <w:hideMark/>
          </w:tcPr>
          <w:p w14:paraId="1E1D519A" w14:textId="77777777" w:rsidR="00B43EDF" w:rsidRPr="00B43EDF" w:rsidRDefault="00B43EDF">
            <w:pPr>
              <w:jc w:val="right"/>
              <w:rPr>
                <w:color w:val="000000"/>
                <w:sz w:val="20"/>
                <w:szCs w:val="20"/>
                <w:rPrChange w:id="224" w:author="S. H." w:date="2018-03-05T11:14:00Z">
                  <w:rPr>
                    <w:rFonts w:ascii="Calibri" w:hAnsi="Calibri"/>
                    <w:color w:val="000000"/>
                    <w:sz w:val="22"/>
                    <w:szCs w:val="22"/>
                  </w:rPr>
                </w:rPrChange>
              </w:rPr>
            </w:pPr>
            <w:r w:rsidRPr="00B43EDF">
              <w:rPr>
                <w:color w:val="000000"/>
                <w:sz w:val="20"/>
                <w:szCs w:val="20"/>
                <w:rPrChange w:id="225" w:author="S. H." w:date="2018-03-05T11:14:00Z">
                  <w:rPr>
                    <w:rFonts w:ascii="Calibri" w:hAnsi="Calibri"/>
                    <w:color w:val="000000"/>
                    <w:sz w:val="22"/>
                    <w:szCs w:val="22"/>
                  </w:rPr>
                </w:rPrChange>
              </w:rPr>
              <w:t>-0.592</w:t>
            </w:r>
          </w:p>
        </w:tc>
        <w:tc>
          <w:tcPr>
            <w:tcW w:w="1420" w:type="dxa"/>
            <w:tcBorders>
              <w:top w:val="nil"/>
              <w:left w:val="nil"/>
              <w:bottom w:val="nil"/>
              <w:right w:val="nil"/>
            </w:tcBorders>
            <w:shd w:val="clear" w:color="auto" w:fill="auto"/>
            <w:noWrap/>
            <w:vAlign w:val="bottom"/>
            <w:hideMark/>
          </w:tcPr>
          <w:p w14:paraId="65D03B76" w14:textId="77777777" w:rsidR="00B43EDF" w:rsidRPr="00B43EDF" w:rsidRDefault="00B43EDF">
            <w:pPr>
              <w:jc w:val="right"/>
              <w:rPr>
                <w:color w:val="000000"/>
                <w:sz w:val="20"/>
                <w:szCs w:val="20"/>
                <w:rPrChange w:id="226" w:author="S. H." w:date="2018-03-05T11:14:00Z">
                  <w:rPr>
                    <w:rFonts w:ascii="Calibri" w:hAnsi="Calibri"/>
                    <w:color w:val="000000"/>
                    <w:sz w:val="22"/>
                    <w:szCs w:val="22"/>
                  </w:rPr>
                </w:rPrChange>
              </w:rPr>
            </w:pPr>
            <w:r w:rsidRPr="00B43EDF">
              <w:rPr>
                <w:color w:val="000000"/>
                <w:sz w:val="20"/>
                <w:szCs w:val="20"/>
                <w:rPrChange w:id="227" w:author="S. H." w:date="2018-03-05T11:14:00Z">
                  <w:rPr>
                    <w:rFonts w:ascii="Calibri" w:hAnsi="Calibri"/>
                    <w:color w:val="000000"/>
                    <w:sz w:val="22"/>
                    <w:szCs w:val="22"/>
                  </w:rPr>
                </w:rPrChange>
              </w:rPr>
              <w:t>0.0317*</w:t>
            </w:r>
          </w:p>
        </w:tc>
        <w:tc>
          <w:tcPr>
            <w:tcW w:w="1420" w:type="dxa"/>
            <w:tcBorders>
              <w:top w:val="nil"/>
              <w:left w:val="nil"/>
              <w:bottom w:val="nil"/>
              <w:right w:val="nil"/>
            </w:tcBorders>
            <w:shd w:val="clear" w:color="auto" w:fill="auto"/>
            <w:noWrap/>
            <w:vAlign w:val="bottom"/>
            <w:hideMark/>
          </w:tcPr>
          <w:p w14:paraId="008618C1" w14:textId="77777777" w:rsidR="00B43EDF" w:rsidRPr="00B43EDF" w:rsidRDefault="00B43EDF">
            <w:pPr>
              <w:jc w:val="right"/>
              <w:rPr>
                <w:color w:val="000000"/>
                <w:sz w:val="20"/>
                <w:szCs w:val="20"/>
                <w:rPrChange w:id="228" w:author="S. H." w:date="2018-03-05T11:14:00Z">
                  <w:rPr>
                    <w:rFonts w:ascii="Calibri" w:hAnsi="Calibri"/>
                    <w:color w:val="000000"/>
                    <w:sz w:val="22"/>
                    <w:szCs w:val="22"/>
                  </w:rPr>
                </w:rPrChange>
              </w:rPr>
            </w:pPr>
            <w:r w:rsidRPr="00B43EDF">
              <w:rPr>
                <w:color w:val="000000"/>
                <w:sz w:val="20"/>
                <w:szCs w:val="20"/>
                <w:rPrChange w:id="229" w:author="S. H." w:date="2018-03-05T11:14:00Z">
                  <w:rPr>
                    <w:rFonts w:ascii="Calibri" w:hAnsi="Calibri"/>
                    <w:color w:val="000000"/>
                    <w:sz w:val="22"/>
                    <w:szCs w:val="22"/>
                  </w:rPr>
                </w:rPrChange>
              </w:rPr>
              <w:t>-3.61</w:t>
            </w:r>
          </w:p>
        </w:tc>
        <w:tc>
          <w:tcPr>
            <w:tcW w:w="1420" w:type="dxa"/>
            <w:tcBorders>
              <w:top w:val="nil"/>
              <w:left w:val="nil"/>
              <w:bottom w:val="nil"/>
              <w:right w:val="nil"/>
            </w:tcBorders>
            <w:shd w:val="clear" w:color="auto" w:fill="auto"/>
            <w:noWrap/>
            <w:vAlign w:val="bottom"/>
            <w:hideMark/>
          </w:tcPr>
          <w:p w14:paraId="33705365" w14:textId="77777777" w:rsidR="00B43EDF" w:rsidRPr="00B43EDF" w:rsidRDefault="00B43EDF">
            <w:pPr>
              <w:jc w:val="right"/>
              <w:rPr>
                <w:color w:val="000000"/>
                <w:sz w:val="20"/>
                <w:szCs w:val="20"/>
                <w:rPrChange w:id="230" w:author="S. H." w:date="2018-03-05T11:14:00Z">
                  <w:rPr>
                    <w:rFonts w:ascii="Calibri" w:hAnsi="Calibri"/>
                    <w:color w:val="000000"/>
                    <w:sz w:val="22"/>
                    <w:szCs w:val="22"/>
                  </w:rPr>
                </w:rPrChange>
              </w:rPr>
            </w:pPr>
            <w:r w:rsidRPr="00B43EDF">
              <w:rPr>
                <w:color w:val="000000"/>
                <w:sz w:val="20"/>
                <w:szCs w:val="20"/>
                <w:rPrChange w:id="231" w:author="S. H." w:date="2018-03-05T11:14:00Z">
                  <w:rPr>
                    <w:rFonts w:ascii="Calibri" w:hAnsi="Calibri"/>
                    <w:color w:val="000000"/>
                    <w:sz w:val="22"/>
                    <w:szCs w:val="22"/>
                  </w:rPr>
                </w:rPrChange>
              </w:rPr>
              <w:t>0.0914</w:t>
            </w:r>
          </w:p>
        </w:tc>
        <w:tc>
          <w:tcPr>
            <w:tcW w:w="1420" w:type="dxa"/>
            <w:tcBorders>
              <w:top w:val="nil"/>
              <w:left w:val="nil"/>
              <w:bottom w:val="nil"/>
              <w:right w:val="nil"/>
            </w:tcBorders>
            <w:shd w:val="clear" w:color="auto" w:fill="auto"/>
            <w:noWrap/>
            <w:vAlign w:val="bottom"/>
            <w:hideMark/>
          </w:tcPr>
          <w:p w14:paraId="773C14C5" w14:textId="77777777" w:rsidR="00B43EDF" w:rsidRPr="00B43EDF" w:rsidRDefault="00B43EDF">
            <w:pPr>
              <w:jc w:val="right"/>
              <w:rPr>
                <w:color w:val="000000"/>
                <w:sz w:val="20"/>
                <w:szCs w:val="20"/>
                <w:rPrChange w:id="232" w:author="S. H." w:date="2018-03-05T11:14:00Z">
                  <w:rPr>
                    <w:rFonts w:ascii="Calibri" w:hAnsi="Calibri"/>
                    <w:color w:val="000000"/>
                    <w:sz w:val="22"/>
                    <w:szCs w:val="22"/>
                  </w:rPr>
                </w:rPrChange>
              </w:rPr>
            </w:pPr>
            <w:r w:rsidRPr="00B43EDF">
              <w:rPr>
                <w:color w:val="000000"/>
                <w:sz w:val="20"/>
                <w:szCs w:val="20"/>
                <w:rPrChange w:id="233" w:author="S. H." w:date="2018-03-05T11:14:00Z">
                  <w:rPr>
                    <w:rFonts w:ascii="Calibri" w:hAnsi="Calibri"/>
                    <w:color w:val="000000"/>
                    <w:sz w:val="22"/>
                    <w:szCs w:val="22"/>
                  </w:rPr>
                </w:rPrChange>
              </w:rPr>
              <w:t>-3.03</w:t>
            </w:r>
          </w:p>
        </w:tc>
      </w:tr>
      <w:tr w:rsidR="00B43EDF" w:rsidRPr="00B43EDF" w14:paraId="639873B9" w14:textId="77777777" w:rsidTr="00B43EDF">
        <w:trPr>
          <w:trHeight w:val="300"/>
        </w:trPr>
        <w:tc>
          <w:tcPr>
            <w:tcW w:w="960" w:type="dxa"/>
            <w:vMerge/>
            <w:tcBorders>
              <w:top w:val="nil"/>
              <w:left w:val="nil"/>
              <w:bottom w:val="single" w:sz="4" w:space="0" w:color="000000"/>
              <w:right w:val="nil"/>
            </w:tcBorders>
            <w:vAlign w:val="center"/>
            <w:hideMark/>
          </w:tcPr>
          <w:p w14:paraId="2A499A75" w14:textId="77777777" w:rsidR="00B43EDF" w:rsidRPr="00B43EDF" w:rsidRDefault="00B43EDF">
            <w:pPr>
              <w:rPr>
                <w:color w:val="000000"/>
                <w:sz w:val="20"/>
                <w:szCs w:val="20"/>
                <w:rPrChange w:id="23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4B74355" w14:textId="77777777" w:rsidR="00B43EDF" w:rsidRPr="00B43EDF" w:rsidRDefault="00B43EDF">
            <w:pPr>
              <w:rPr>
                <w:color w:val="000000"/>
                <w:sz w:val="20"/>
                <w:szCs w:val="20"/>
                <w:rPrChange w:id="23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659F02FF" w14:textId="77777777" w:rsidR="00B43EDF" w:rsidRPr="00B43EDF" w:rsidRDefault="00B43EDF">
            <w:pPr>
              <w:rPr>
                <w:color w:val="000000"/>
                <w:sz w:val="20"/>
                <w:szCs w:val="20"/>
                <w:rPrChange w:id="236" w:author="S. H." w:date="2018-03-05T11:14:00Z">
                  <w:rPr>
                    <w:rFonts w:ascii="Calibri" w:hAnsi="Calibri"/>
                    <w:color w:val="000000"/>
                    <w:sz w:val="22"/>
                    <w:szCs w:val="22"/>
                  </w:rPr>
                </w:rPrChange>
              </w:rPr>
            </w:pPr>
            <w:r w:rsidRPr="00B43EDF">
              <w:rPr>
                <w:color w:val="000000"/>
                <w:sz w:val="20"/>
                <w:szCs w:val="20"/>
                <w:rPrChange w:id="237"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042D8CA" w14:textId="77777777" w:rsidR="00B43EDF" w:rsidRPr="00B43EDF" w:rsidRDefault="00B43EDF">
            <w:pPr>
              <w:jc w:val="right"/>
              <w:rPr>
                <w:color w:val="000000"/>
                <w:sz w:val="20"/>
                <w:szCs w:val="20"/>
                <w:rPrChange w:id="238" w:author="S. H." w:date="2018-03-05T11:14:00Z">
                  <w:rPr>
                    <w:rFonts w:ascii="Calibri" w:hAnsi="Calibri"/>
                    <w:color w:val="000000"/>
                    <w:sz w:val="22"/>
                    <w:szCs w:val="22"/>
                  </w:rPr>
                </w:rPrChange>
              </w:rPr>
            </w:pPr>
            <w:r w:rsidRPr="00B43EDF">
              <w:rPr>
                <w:color w:val="000000"/>
                <w:sz w:val="20"/>
                <w:szCs w:val="20"/>
                <w:rPrChange w:id="239" w:author="S. H." w:date="2018-03-05T11:14:00Z">
                  <w:rPr>
                    <w:rFonts w:ascii="Calibri" w:hAnsi="Calibri"/>
                    <w:color w:val="000000"/>
                    <w:sz w:val="22"/>
                    <w:szCs w:val="22"/>
                  </w:rPr>
                </w:rPrChange>
              </w:rPr>
              <w:t>29</w:t>
            </w:r>
          </w:p>
        </w:tc>
        <w:tc>
          <w:tcPr>
            <w:tcW w:w="1420" w:type="dxa"/>
            <w:tcBorders>
              <w:top w:val="nil"/>
              <w:left w:val="nil"/>
              <w:bottom w:val="nil"/>
              <w:right w:val="nil"/>
            </w:tcBorders>
            <w:shd w:val="clear" w:color="auto" w:fill="auto"/>
            <w:noWrap/>
            <w:vAlign w:val="bottom"/>
            <w:hideMark/>
          </w:tcPr>
          <w:p w14:paraId="3F83834B" w14:textId="77777777" w:rsidR="00B43EDF" w:rsidRPr="00B43EDF" w:rsidRDefault="00B43EDF">
            <w:pPr>
              <w:jc w:val="right"/>
              <w:rPr>
                <w:color w:val="000000"/>
                <w:sz w:val="20"/>
                <w:szCs w:val="20"/>
                <w:rPrChange w:id="240" w:author="S. H." w:date="2018-03-05T11:14:00Z">
                  <w:rPr>
                    <w:rFonts w:ascii="Calibri" w:hAnsi="Calibri"/>
                    <w:color w:val="000000"/>
                    <w:sz w:val="22"/>
                    <w:szCs w:val="22"/>
                  </w:rPr>
                </w:rPrChange>
              </w:rPr>
            </w:pPr>
            <w:r w:rsidRPr="00B43EDF">
              <w:rPr>
                <w:color w:val="000000"/>
                <w:sz w:val="20"/>
                <w:szCs w:val="20"/>
                <w:rPrChange w:id="241" w:author="S. H." w:date="2018-03-05T11:14:00Z">
                  <w:rPr>
                    <w:rFonts w:ascii="Calibri" w:hAnsi="Calibri"/>
                    <w:color w:val="000000"/>
                    <w:sz w:val="22"/>
                    <w:szCs w:val="22"/>
                  </w:rPr>
                </w:rPrChange>
              </w:rPr>
              <w:t>0.677</w:t>
            </w:r>
          </w:p>
        </w:tc>
        <w:tc>
          <w:tcPr>
            <w:tcW w:w="1420" w:type="dxa"/>
            <w:tcBorders>
              <w:top w:val="nil"/>
              <w:left w:val="nil"/>
              <w:bottom w:val="nil"/>
              <w:right w:val="nil"/>
            </w:tcBorders>
            <w:shd w:val="clear" w:color="auto" w:fill="auto"/>
            <w:noWrap/>
            <w:vAlign w:val="bottom"/>
            <w:hideMark/>
          </w:tcPr>
          <w:p w14:paraId="335099C8" w14:textId="77777777" w:rsidR="00B43EDF" w:rsidRPr="00B43EDF" w:rsidRDefault="00B43EDF">
            <w:pPr>
              <w:jc w:val="right"/>
              <w:rPr>
                <w:color w:val="000000"/>
                <w:sz w:val="20"/>
                <w:szCs w:val="20"/>
                <w:rPrChange w:id="242" w:author="S. H." w:date="2018-03-05T11:14:00Z">
                  <w:rPr>
                    <w:rFonts w:ascii="Calibri" w:hAnsi="Calibri"/>
                    <w:color w:val="000000"/>
                    <w:sz w:val="22"/>
                    <w:szCs w:val="22"/>
                  </w:rPr>
                </w:rPrChange>
              </w:rPr>
            </w:pPr>
            <w:r w:rsidRPr="00B43EDF">
              <w:rPr>
                <w:color w:val="000000"/>
                <w:sz w:val="20"/>
                <w:szCs w:val="20"/>
                <w:rPrChange w:id="243" w:author="S. H." w:date="2018-03-05T11:14:00Z">
                  <w:rPr>
                    <w:rFonts w:ascii="Calibri" w:hAnsi="Calibri"/>
                    <w:color w:val="000000"/>
                    <w:sz w:val="22"/>
                    <w:szCs w:val="22"/>
                  </w:rPr>
                </w:rPrChange>
              </w:rPr>
              <w:t>-0.221</w:t>
            </w:r>
          </w:p>
        </w:tc>
        <w:tc>
          <w:tcPr>
            <w:tcW w:w="1420" w:type="dxa"/>
            <w:tcBorders>
              <w:top w:val="nil"/>
              <w:left w:val="nil"/>
              <w:bottom w:val="nil"/>
              <w:right w:val="nil"/>
            </w:tcBorders>
            <w:shd w:val="clear" w:color="auto" w:fill="auto"/>
            <w:noWrap/>
            <w:vAlign w:val="bottom"/>
            <w:hideMark/>
          </w:tcPr>
          <w:p w14:paraId="362856B6" w14:textId="77777777" w:rsidR="00B43EDF" w:rsidRPr="00B43EDF" w:rsidRDefault="00B43EDF">
            <w:pPr>
              <w:jc w:val="right"/>
              <w:rPr>
                <w:color w:val="000000"/>
                <w:sz w:val="20"/>
                <w:szCs w:val="20"/>
                <w:rPrChange w:id="244" w:author="S. H." w:date="2018-03-05T11:14:00Z">
                  <w:rPr>
                    <w:rFonts w:ascii="Calibri" w:hAnsi="Calibri"/>
                    <w:color w:val="000000"/>
                    <w:sz w:val="22"/>
                    <w:szCs w:val="22"/>
                  </w:rPr>
                </w:rPrChange>
              </w:rPr>
            </w:pPr>
            <w:r w:rsidRPr="00B43EDF">
              <w:rPr>
                <w:color w:val="000000"/>
                <w:sz w:val="20"/>
                <w:szCs w:val="20"/>
                <w:rPrChange w:id="245" w:author="S. H." w:date="2018-03-05T11:14:00Z">
                  <w:rPr>
                    <w:rFonts w:ascii="Calibri" w:hAnsi="Calibri"/>
                    <w:color w:val="000000"/>
                    <w:sz w:val="22"/>
                    <w:szCs w:val="22"/>
                  </w:rPr>
                </w:rPrChange>
              </w:rPr>
              <w:t>0.0872</w:t>
            </w:r>
          </w:p>
        </w:tc>
        <w:tc>
          <w:tcPr>
            <w:tcW w:w="1420" w:type="dxa"/>
            <w:tcBorders>
              <w:top w:val="nil"/>
              <w:left w:val="nil"/>
              <w:bottom w:val="nil"/>
              <w:right w:val="nil"/>
            </w:tcBorders>
            <w:shd w:val="clear" w:color="auto" w:fill="auto"/>
            <w:noWrap/>
            <w:vAlign w:val="bottom"/>
            <w:hideMark/>
          </w:tcPr>
          <w:p w14:paraId="449361C7" w14:textId="77777777" w:rsidR="00B43EDF" w:rsidRPr="00B43EDF" w:rsidRDefault="00B43EDF">
            <w:pPr>
              <w:jc w:val="right"/>
              <w:rPr>
                <w:color w:val="000000"/>
                <w:sz w:val="20"/>
                <w:szCs w:val="20"/>
                <w:rPrChange w:id="246" w:author="S. H." w:date="2018-03-05T11:14:00Z">
                  <w:rPr>
                    <w:rFonts w:ascii="Calibri" w:hAnsi="Calibri"/>
                    <w:color w:val="000000"/>
                    <w:sz w:val="22"/>
                    <w:szCs w:val="22"/>
                  </w:rPr>
                </w:rPrChange>
              </w:rPr>
            </w:pPr>
            <w:r w:rsidRPr="00B43EDF">
              <w:rPr>
                <w:color w:val="000000"/>
                <w:sz w:val="20"/>
                <w:szCs w:val="20"/>
                <w:rPrChange w:id="247" w:author="S. H." w:date="2018-03-05T11:14:00Z">
                  <w:rPr>
                    <w:rFonts w:ascii="Calibri" w:hAnsi="Calibri"/>
                    <w:color w:val="000000"/>
                    <w:sz w:val="22"/>
                    <w:szCs w:val="22"/>
                  </w:rPr>
                </w:rPrChange>
              </w:rPr>
              <w:t>-3.63</w:t>
            </w:r>
          </w:p>
        </w:tc>
        <w:tc>
          <w:tcPr>
            <w:tcW w:w="1420" w:type="dxa"/>
            <w:tcBorders>
              <w:top w:val="nil"/>
              <w:left w:val="nil"/>
              <w:bottom w:val="nil"/>
              <w:right w:val="nil"/>
            </w:tcBorders>
            <w:shd w:val="clear" w:color="auto" w:fill="auto"/>
            <w:noWrap/>
            <w:vAlign w:val="bottom"/>
            <w:hideMark/>
          </w:tcPr>
          <w:p w14:paraId="651AEB14" w14:textId="77777777" w:rsidR="00B43EDF" w:rsidRPr="00B43EDF" w:rsidRDefault="00B43EDF">
            <w:pPr>
              <w:jc w:val="right"/>
              <w:rPr>
                <w:color w:val="000000"/>
                <w:sz w:val="20"/>
                <w:szCs w:val="20"/>
                <w:rPrChange w:id="248" w:author="S. H." w:date="2018-03-05T11:14:00Z">
                  <w:rPr>
                    <w:rFonts w:ascii="Calibri" w:hAnsi="Calibri"/>
                    <w:color w:val="000000"/>
                    <w:sz w:val="22"/>
                    <w:szCs w:val="22"/>
                  </w:rPr>
                </w:rPrChange>
              </w:rPr>
            </w:pPr>
            <w:r w:rsidRPr="00B43EDF">
              <w:rPr>
                <w:color w:val="000000"/>
                <w:sz w:val="20"/>
                <w:szCs w:val="20"/>
                <w:rPrChange w:id="249" w:author="S. H." w:date="2018-03-05T11:14:00Z">
                  <w:rPr>
                    <w:rFonts w:ascii="Calibri" w:hAnsi="Calibri"/>
                    <w:color w:val="000000"/>
                    <w:sz w:val="22"/>
                    <w:szCs w:val="22"/>
                  </w:rPr>
                </w:rPrChange>
              </w:rPr>
              <w:t>0.132</w:t>
            </w:r>
          </w:p>
        </w:tc>
        <w:tc>
          <w:tcPr>
            <w:tcW w:w="1420" w:type="dxa"/>
            <w:tcBorders>
              <w:top w:val="nil"/>
              <w:left w:val="nil"/>
              <w:bottom w:val="nil"/>
              <w:right w:val="nil"/>
            </w:tcBorders>
            <w:shd w:val="clear" w:color="auto" w:fill="auto"/>
            <w:noWrap/>
            <w:vAlign w:val="bottom"/>
            <w:hideMark/>
          </w:tcPr>
          <w:p w14:paraId="54B94BA9" w14:textId="77777777" w:rsidR="00B43EDF" w:rsidRPr="00B43EDF" w:rsidRDefault="00B43EDF">
            <w:pPr>
              <w:jc w:val="right"/>
              <w:rPr>
                <w:color w:val="000000"/>
                <w:sz w:val="20"/>
                <w:szCs w:val="20"/>
                <w:rPrChange w:id="250" w:author="S. H." w:date="2018-03-05T11:14:00Z">
                  <w:rPr>
                    <w:rFonts w:ascii="Calibri" w:hAnsi="Calibri"/>
                    <w:color w:val="000000"/>
                    <w:sz w:val="22"/>
                    <w:szCs w:val="22"/>
                  </w:rPr>
                </w:rPrChange>
              </w:rPr>
            </w:pPr>
            <w:r w:rsidRPr="00B43EDF">
              <w:rPr>
                <w:color w:val="000000"/>
                <w:sz w:val="20"/>
                <w:szCs w:val="20"/>
                <w:rPrChange w:id="251" w:author="S. H." w:date="2018-03-05T11:14:00Z">
                  <w:rPr>
                    <w:rFonts w:ascii="Calibri" w:hAnsi="Calibri"/>
                    <w:color w:val="000000"/>
                    <w:sz w:val="22"/>
                    <w:szCs w:val="22"/>
                  </w:rPr>
                </w:rPrChange>
              </w:rPr>
              <w:t>-3.42</w:t>
            </w:r>
          </w:p>
        </w:tc>
      </w:tr>
      <w:tr w:rsidR="00B43EDF" w:rsidRPr="00B43EDF" w14:paraId="1E0BEFC1" w14:textId="77777777" w:rsidTr="00B43EDF">
        <w:trPr>
          <w:trHeight w:val="300"/>
        </w:trPr>
        <w:tc>
          <w:tcPr>
            <w:tcW w:w="960" w:type="dxa"/>
            <w:vMerge/>
            <w:tcBorders>
              <w:top w:val="nil"/>
              <w:left w:val="nil"/>
              <w:bottom w:val="single" w:sz="4" w:space="0" w:color="000000"/>
              <w:right w:val="nil"/>
            </w:tcBorders>
            <w:vAlign w:val="center"/>
            <w:hideMark/>
          </w:tcPr>
          <w:p w14:paraId="6A9C7E89" w14:textId="77777777" w:rsidR="00B43EDF" w:rsidRPr="00B43EDF" w:rsidRDefault="00B43EDF">
            <w:pPr>
              <w:rPr>
                <w:color w:val="000000"/>
                <w:sz w:val="20"/>
                <w:szCs w:val="20"/>
                <w:rPrChange w:id="25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10AF310D" w14:textId="77777777" w:rsidR="00B43EDF" w:rsidRPr="00B43EDF" w:rsidRDefault="00B43EDF">
            <w:pPr>
              <w:rPr>
                <w:color w:val="000000"/>
                <w:sz w:val="20"/>
                <w:szCs w:val="20"/>
                <w:rPrChange w:id="25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BF98D0D" w14:textId="77777777" w:rsidR="00B43EDF" w:rsidRPr="00B43EDF" w:rsidRDefault="00B43EDF">
            <w:pPr>
              <w:rPr>
                <w:color w:val="000000"/>
                <w:sz w:val="20"/>
                <w:szCs w:val="20"/>
                <w:rPrChange w:id="254" w:author="S. H." w:date="2018-03-05T11:14:00Z">
                  <w:rPr>
                    <w:rFonts w:ascii="Calibri" w:hAnsi="Calibri"/>
                    <w:color w:val="000000"/>
                    <w:sz w:val="22"/>
                    <w:szCs w:val="22"/>
                  </w:rPr>
                </w:rPrChange>
              </w:rPr>
            </w:pPr>
            <w:r w:rsidRPr="00B43EDF">
              <w:rPr>
                <w:color w:val="000000"/>
                <w:sz w:val="20"/>
                <w:szCs w:val="20"/>
                <w:rPrChange w:id="255"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FA4F096" w14:textId="77777777" w:rsidR="00B43EDF" w:rsidRPr="00B43EDF" w:rsidRDefault="00B43EDF">
            <w:pPr>
              <w:jc w:val="right"/>
              <w:rPr>
                <w:color w:val="000000"/>
                <w:sz w:val="20"/>
                <w:szCs w:val="20"/>
                <w:rPrChange w:id="256" w:author="S. H." w:date="2018-03-05T11:14:00Z">
                  <w:rPr>
                    <w:rFonts w:ascii="Calibri" w:hAnsi="Calibri"/>
                    <w:color w:val="000000"/>
                    <w:sz w:val="22"/>
                    <w:szCs w:val="22"/>
                  </w:rPr>
                </w:rPrChange>
              </w:rPr>
            </w:pPr>
            <w:r w:rsidRPr="00B43EDF">
              <w:rPr>
                <w:color w:val="000000"/>
                <w:sz w:val="20"/>
                <w:szCs w:val="20"/>
                <w:rPrChange w:id="257" w:author="S. H." w:date="2018-03-05T11:14:00Z">
                  <w:rPr>
                    <w:rFonts w:ascii="Calibri" w:hAnsi="Calibri"/>
                    <w:color w:val="000000"/>
                    <w:sz w:val="22"/>
                    <w:szCs w:val="22"/>
                  </w:rPr>
                </w:rPrChange>
              </w:rPr>
              <w:t>64</w:t>
            </w:r>
          </w:p>
        </w:tc>
        <w:tc>
          <w:tcPr>
            <w:tcW w:w="1420" w:type="dxa"/>
            <w:tcBorders>
              <w:top w:val="nil"/>
              <w:left w:val="nil"/>
              <w:bottom w:val="nil"/>
              <w:right w:val="nil"/>
            </w:tcBorders>
            <w:shd w:val="clear" w:color="auto" w:fill="auto"/>
            <w:noWrap/>
            <w:vAlign w:val="bottom"/>
            <w:hideMark/>
          </w:tcPr>
          <w:p w14:paraId="15AE5B33" w14:textId="77777777" w:rsidR="00B43EDF" w:rsidRPr="00B43EDF" w:rsidRDefault="00B43EDF">
            <w:pPr>
              <w:jc w:val="right"/>
              <w:rPr>
                <w:color w:val="000000"/>
                <w:sz w:val="20"/>
                <w:szCs w:val="20"/>
                <w:rPrChange w:id="258" w:author="S. H." w:date="2018-03-05T11:14:00Z">
                  <w:rPr>
                    <w:rFonts w:ascii="Calibri" w:hAnsi="Calibri"/>
                    <w:color w:val="000000"/>
                    <w:sz w:val="22"/>
                    <w:szCs w:val="22"/>
                  </w:rPr>
                </w:rPrChange>
              </w:rPr>
            </w:pPr>
            <w:r w:rsidRPr="00B43EDF">
              <w:rPr>
                <w:color w:val="000000"/>
                <w:sz w:val="20"/>
                <w:szCs w:val="20"/>
                <w:rPrChange w:id="259" w:author="S. H." w:date="2018-03-05T11:14:00Z">
                  <w:rPr>
                    <w:rFonts w:ascii="Calibri" w:hAnsi="Calibri"/>
                    <w:color w:val="000000"/>
                    <w:sz w:val="22"/>
                    <w:szCs w:val="22"/>
                  </w:rPr>
                </w:rPrChange>
              </w:rPr>
              <w:t>0.337</w:t>
            </w:r>
          </w:p>
        </w:tc>
        <w:tc>
          <w:tcPr>
            <w:tcW w:w="1420" w:type="dxa"/>
            <w:tcBorders>
              <w:top w:val="nil"/>
              <w:left w:val="nil"/>
              <w:bottom w:val="nil"/>
              <w:right w:val="nil"/>
            </w:tcBorders>
            <w:shd w:val="clear" w:color="auto" w:fill="auto"/>
            <w:noWrap/>
            <w:vAlign w:val="bottom"/>
            <w:hideMark/>
          </w:tcPr>
          <w:p w14:paraId="5CED698D" w14:textId="77777777" w:rsidR="00B43EDF" w:rsidRPr="00B43EDF" w:rsidRDefault="00B43EDF">
            <w:pPr>
              <w:jc w:val="right"/>
              <w:rPr>
                <w:color w:val="000000"/>
                <w:sz w:val="20"/>
                <w:szCs w:val="20"/>
                <w:rPrChange w:id="260" w:author="S. H." w:date="2018-03-05T11:14:00Z">
                  <w:rPr>
                    <w:rFonts w:ascii="Calibri" w:hAnsi="Calibri"/>
                    <w:color w:val="000000"/>
                    <w:sz w:val="22"/>
                    <w:szCs w:val="22"/>
                  </w:rPr>
                </w:rPrChange>
              </w:rPr>
            </w:pPr>
            <w:r w:rsidRPr="00B43EDF">
              <w:rPr>
                <w:color w:val="000000"/>
                <w:sz w:val="20"/>
                <w:szCs w:val="20"/>
                <w:rPrChange w:id="261" w:author="S. H." w:date="2018-03-05T11:14:00Z">
                  <w:rPr>
                    <w:rFonts w:ascii="Calibri" w:hAnsi="Calibri"/>
                    <w:color w:val="000000"/>
                    <w:sz w:val="22"/>
                    <w:szCs w:val="22"/>
                  </w:rPr>
                </w:rPrChange>
              </w:rPr>
              <w:t>-1.2</w:t>
            </w:r>
          </w:p>
        </w:tc>
        <w:tc>
          <w:tcPr>
            <w:tcW w:w="1420" w:type="dxa"/>
            <w:tcBorders>
              <w:top w:val="nil"/>
              <w:left w:val="nil"/>
              <w:bottom w:val="nil"/>
              <w:right w:val="nil"/>
            </w:tcBorders>
            <w:shd w:val="clear" w:color="auto" w:fill="auto"/>
            <w:noWrap/>
            <w:vAlign w:val="bottom"/>
            <w:hideMark/>
          </w:tcPr>
          <w:p w14:paraId="1AF71EA4" w14:textId="77777777" w:rsidR="00B43EDF" w:rsidRPr="00B43EDF" w:rsidRDefault="00B43EDF">
            <w:pPr>
              <w:jc w:val="right"/>
              <w:rPr>
                <w:color w:val="000000"/>
                <w:sz w:val="20"/>
                <w:szCs w:val="20"/>
                <w:rPrChange w:id="262" w:author="S. H." w:date="2018-03-05T11:14:00Z">
                  <w:rPr>
                    <w:rFonts w:ascii="Calibri" w:hAnsi="Calibri"/>
                    <w:color w:val="000000"/>
                    <w:sz w:val="22"/>
                    <w:szCs w:val="22"/>
                  </w:rPr>
                </w:rPrChange>
              </w:rPr>
            </w:pPr>
            <w:r w:rsidRPr="00B43EDF">
              <w:rPr>
                <w:color w:val="000000"/>
                <w:sz w:val="20"/>
                <w:szCs w:val="20"/>
                <w:rPrChange w:id="263" w:author="S. H." w:date="2018-03-05T11:14:00Z">
                  <w:rPr>
                    <w:rFonts w:ascii="Calibri" w:hAnsi="Calibri"/>
                    <w:color w:val="000000"/>
                    <w:sz w:val="22"/>
                    <w:szCs w:val="22"/>
                  </w:rPr>
                </w:rPrChange>
              </w:rPr>
              <w:t>0.00162*</w:t>
            </w:r>
          </w:p>
        </w:tc>
        <w:tc>
          <w:tcPr>
            <w:tcW w:w="1420" w:type="dxa"/>
            <w:tcBorders>
              <w:top w:val="nil"/>
              <w:left w:val="nil"/>
              <w:bottom w:val="nil"/>
              <w:right w:val="nil"/>
            </w:tcBorders>
            <w:shd w:val="clear" w:color="auto" w:fill="auto"/>
            <w:noWrap/>
            <w:vAlign w:val="bottom"/>
            <w:hideMark/>
          </w:tcPr>
          <w:p w14:paraId="155F39F2" w14:textId="77777777" w:rsidR="00B43EDF" w:rsidRPr="00B43EDF" w:rsidRDefault="00B43EDF">
            <w:pPr>
              <w:jc w:val="right"/>
              <w:rPr>
                <w:color w:val="000000"/>
                <w:sz w:val="20"/>
                <w:szCs w:val="20"/>
                <w:rPrChange w:id="264" w:author="S. H." w:date="2018-03-05T11:14:00Z">
                  <w:rPr>
                    <w:rFonts w:ascii="Calibri" w:hAnsi="Calibri"/>
                    <w:color w:val="000000"/>
                    <w:sz w:val="22"/>
                    <w:szCs w:val="22"/>
                  </w:rPr>
                </w:rPrChange>
              </w:rPr>
            </w:pPr>
            <w:r w:rsidRPr="00B43EDF">
              <w:rPr>
                <w:color w:val="000000"/>
                <w:sz w:val="20"/>
                <w:szCs w:val="20"/>
                <w:rPrChange w:id="265" w:author="S. H." w:date="2018-03-05T11:14:00Z">
                  <w:rPr>
                    <w:rFonts w:ascii="Calibri" w:hAnsi="Calibri"/>
                    <w:color w:val="000000"/>
                    <w:sz w:val="22"/>
                    <w:szCs w:val="22"/>
                  </w:rPr>
                </w:rPrChange>
              </w:rPr>
              <w:t>-3.97</w:t>
            </w:r>
          </w:p>
        </w:tc>
        <w:tc>
          <w:tcPr>
            <w:tcW w:w="1420" w:type="dxa"/>
            <w:tcBorders>
              <w:top w:val="nil"/>
              <w:left w:val="nil"/>
              <w:bottom w:val="nil"/>
              <w:right w:val="nil"/>
            </w:tcBorders>
            <w:shd w:val="clear" w:color="auto" w:fill="auto"/>
            <w:noWrap/>
            <w:vAlign w:val="bottom"/>
            <w:hideMark/>
          </w:tcPr>
          <w:p w14:paraId="013EAD85" w14:textId="77777777" w:rsidR="00B43EDF" w:rsidRPr="00B43EDF" w:rsidRDefault="00B43EDF">
            <w:pPr>
              <w:jc w:val="right"/>
              <w:rPr>
                <w:color w:val="000000"/>
                <w:sz w:val="20"/>
                <w:szCs w:val="20"/>
                <w:rPrChange w:id="266" w:author="S. H." w:date="2018-03-05T11:14:00Z">
                  <w:rPr>
                    <w:rFonts w:ascii="Calibri" w:hAnsi="Calibri"/>
                    <w:color w:val="000000"/>
                    <w:sz w:val="22"/>
                    <w:szCs w:val="22"/>
                  </w:rPr>
                </w:rPrChange>
              </w:rPr>
            </w:pPr>
            <w:r w:rsidRPr="00B43EDF">
              <w:rPr>
                <w:color w:val="000000"/>
                <w:sz w:val="20"/>
                <w:szCs w:val="20"/>
                <w:rPrChange w:id="267" w:author="S. H." w:date="2018-03-05T11:14:00Z">
                  <w:rPr>
                    <w:rFonts w:ascii="Calibri" w:hAnsi="Calibri"/>
                    <w:color w:val="000000"/>
                    <w:sz w:val="22"/>
                    <w:szCs w:val="22"/>
                  </w:rPr>
                </w:rPrChange>
              </w:rPr>
              <w:t>0.0197*</w:t>
            </w:r>
          </w:p>
        </w:tc>
        <w:tc>
          <w:tcPr>
            <w:tcW w:w="1420" w:type="dxa"/>
            <w:tcBorders>
              <w:top w:val="nil"/>
              <w:left w:val="nil"/>
              <w:bottom w:val="nil"/>
              <w:right w:val="nil"/>
            </w:tcBorders>
            <w:shd w:val="clear" w:color="auto" w:fill="auto"/>
            <w:noWrap/>
            <w:vAlign w:val="bottom"/>
            <w:hideMark/>
          </w:tcPr>
          <w:p w14:paraId="5C93680F" w14:textId="77777777" w:rsidR="00B43EDF" w:rsidRPr="00B43EDF" w:rsidRDefault="00B43EDF">
            <w:pPr>
              <w:jc w:val="right"/>
              <w:rPr>
                <w:color w:val="000000"/>
                <w:sz w:val="20"/>
                <w:szCs w:val="20"/>
                <w:rPrChange w:id="268" w:author="S. H." w:date="2018-03-05T11:14:00Z">
                  <w:rPr>
                    <w:rFonts w:ascii="Calibri" w:hAnsi="Calibri"/>
                    <w:color w:val="000000"/>
                    <w:sz w:val="22"/>
                    <w:szCs w:val="22"/>
                  </w:rPr>
                </w:rPrChange>
              </w:rPr>
            </w:pPr>
            <w:r w:rsidRPr="00B43EDF">
              <w:rPr>
                <w:color w:val="000000"/>
                <w:sz w:val="20"/>
                <w:szCs w:val="20"/>
                <w:rPrChange w:id="269" w:author="S. H." w:date="2018-03-05T11:14:00Z">
                  <w:rPr>
                    <w:rFonts w:ascii="Calibri" w:hAnsi="Calibri"/>
                    <w:color w:val="000000"/>
                    <w:sz w:val="22"/>
                    <w:szCs w:val="22"/>
                  </w:rPr>
                </w:rPrChange>
              </w:rPr>
              <w:t>-2.8</w:t>
            </w:r>
          </w:p>
        </w:tc>
      </w:tr>
      <w:tr w:rsidR="00B43EDF" w:rsidRPr="00B43EDF" w14:paraId="0D050139" w14:textId="77777777" w:rsidTr="00B43EDF">
        <w:trPr>
          <w:trHeight w:val="300"/>
        </w:trPr>
        <w:tc>
          <w:tcPr>
            <w:tcW w:w="960" w:type="dxa"/>
            <w:vMerge/>
            <w:tcBorders>
              <w:top w:val="nil"/>
              <w:left w:val="nil"/>
              <w:bottom w:val="single" w:sz="4" w:space="0" w:color="000000"/>
              <w:right w:val="nil"/>
            </w:tcBorders>
            <w:vAlign w:val="center"/>
            <w:hideMark/>
          </w:tcPr>
          <w:p w14:paraId="4AF9780F" w14:textId="77777777" w:rsidR="00B43EDF" w:rsidRPr="00B43EDF" w:rsidRDefault="00B43EDF">
            <w:pPr>
              <w:rPr>
                <w:color w:val="000000"/>
                <w:sz w:val="20"/>
                <w:szCs w:val="20"/>
                <w:rPrChange w:id="27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F7FB316" w14:textId="77777777" w:rsidR="00B43EDF" w:rsidRPr="00B43EDF" w:rsidRDefault="00B43EDF">
            <w:pPr>
              <w:rPr>
                <w:color w:val="000000"/>
                <w:sz w:val="20"/>
                <w:szCs w:val="20"/>
                <w:rPrChange w:id="271"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1063273" w14:textId="77777777" w:rsidR="00B43EDF" w:rsidRPr="00B43EDF" w:rsidRDefault="00B43EDF">
            <w:pPr>
              <w:rPr>
                <w:color w:val="000000"/>
                <w:sz w:val="20"/>
                <w:szCs w:val="20"/>
                <w:rPrChange w:id="272" w:author="S. H." w:date="2018-03-05T11:14:00Z">
                  <w:rPr>
                    <w:rFonts w:ascii="Calibri" w:hAnsi="Calibri"/>
                    <w:color w:val="000000"/>
                    <w:sz w:val="22"/>
                    <w:szCs w:val="22"/>
                  </w:rPr>
                </w:rPrChange>
              </w:rPr>
            </w:pPr>
            <w:r w:rsidRPr="00B43EDF">
              <w:rPr>
                <w:color w:val="000000"/>
                <w:sz w:val="20"/>
                <w:szCs w:val="20"/>
                <w:rPrChange w:id="273"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25CA4F5A" w14:textId="77777777" w:rsidR="00B43EDF" w:rsidRPr="00B43EDF" w:rsidRDefault="00B43EDF">
            <w:pPr>
              <w:jc w:val="right"/>
              <w:rPr>
                <w:color w:val="000000"/>
                <w:sz w:val="20"/>
                <w:szCs w:val="20"/>
                <w:rPrChange w:id="274" w:author="S. H." w:date="2018-03-05T11:14:00Z">
                  <w:rPr>
                    <w:rFonts w:ascii="Calibri" w:hAnsi="Calibri"/>
                    <w:color w:val="000000"/>
                    <w:sz w:val="22"/>
                    <w:szCs w:val="22"/>
                  </w:rPr>
                </w:rPrChange>
              </w:rPr>
            </w:pPr>
            <w:r w:rsidRPr="00B43EDF">
              <w:rPr>
                <w:color w:val="000000"/>
                <w:sz w:val="20"/>
                <w:szCs w:val="20"/>
                <w:rPrChange w:id="275" w:author="S. H." w:date="2018-03-05T11:14:00Z">
                  <w:rPr>
                    <w:rFonts w:ascii="Calibri" w:hAnsi="Calibri"/>
                    <w:color w:val="000000"/>
                    <w:sz w:val="22"/>
                    <w:szCs w:val="22"/>
                  </w:rPr>
                </w:rPrChange>
              </w:rPr>
              <w:t>17</w:t>
            </w:r>
          </w:p>
        </w:tc>
        <w:tc>
          <w:tcPr>
            <w:tcW w:w="1420" w:type="dxa"/>
            <w:tcBorders>
              <w:top w:val="nil"/>
              <w:left w:val="nil"/>
              <w:bottom w:val="single" w:sz="4" w:space="0" w:color="auto"/>
              <w:right w:val="nil"/>
            </w:tcBorders>
            <w:shd w:val="clear" w:color="auto" w:fill="auto"/>
            <w:noWrap/>
            <w:vAlign w:val="bottom"/>
            <w:hideMark/>
          </w:tcPr>
          <w:p w14:paraId="5D5306E9" w14:textId="77777777" w:rsidR="00B43EDF" w:rsidRPr="00B43EDF" w:rsidRDefault="00B43EDF">
            <w:pPr>
              <w:jc w:val="right"/>
              <w:rPr>
                <w:color w:val="000000"/>
                <w:sz w:val="20"/>
                <w:szCs w:val="20"/>
                <w:rPrChange w:id="276" w:author="S. H." w:date="2018-03-05T11:14:00Z">
                  <w:rPr>
                    <w:rFonts w:ascii="Calibri" w:hAnsi="Calibri"/>
                    <w:color w:val="000000"/>
                    <w:sz w:val="22"/>
                    <w:szCs w:val="22"/>
                  </w:rPr>
                </w:rPrChange>
              </w:rPr>
            </w:pPr>
            <w:r w:rsidRPr="00B43EDF">
              <w:rPr>
                <w:color w:val="000000"/>
                <w:sz w:val="20"/>
                <w:szCs w:val="20"/>
                <w:rPrChange w:id="277" w:author="S. H." w:date="2018-03-05T11:14:00Z">
                  <w:rPr>
                    <w:rFonts w:ascii="Calibri" w:hAnsi="Calibri"/>
                    <w:color w:val="000000"/>
                    <w:sz w:val="22"/>
                    <w:szCs w:val="22"/>
                  </w:rPr>
                </w:rPrChange>
              </w:rPr>
              <w:t>0.658</w:t>
            </w:r>
          </w:p>
        </w:tc>
        <w:tc>
          <w:tcPr>
            <w:tcW w:w="1420" w:type="dxa"/>
            <w:tcBorders>
              <w:top w:val="nil"/>
              <w:left w:val="nil"/>
              <w:bottom w:val="single" w:sz="4" w:space="0" w:color="auto"/>
              <w:right w:val="nil"/>
            </w:tcBorders>
            <w:shd w:val="clear" w:color="auto" w:fill="auto"/>
            <w:noWrap/>
            <w:vAlign w:val="bottom"/>
            <w:hideMark/>
          </w:tcPr>
          <w:p w14:paraId="553D02F8" w14:textId="77777777" w:rsidR="00B43EDF" w:rsidRPr="00B43EDF" w:rsidRDefault="00B43EDF">
            <w:pPr>
              <w:jc w:val="right"/>
              <w:rPr>
                <w:color w:val="000000"/>
                <w:sz w:val="20"/>
                <w:szCs w:val="20"/>
                <w:rPrChange w:id="278" w:author="S. H." w:date="2018-03-05T11:14:00Z">
                  <w:rPr>
                    <w:rFonts w:ascii="Calibri" w:hAnsi="Calibri"/>
                    <w:color w:val="000000"/>
                    <w:sz w:val="22"/>
                    <w:szCs w:val="22"/>
                  </w:rPr>
                </w:rPrChange>
              </w:rPr>
            </w:pPr>
            <w:r w:rsidRPr="00B43EDF">
              <w:rPr>
                <w:color w:val="000000"/>
                <w:sz w:val="20"/>
                <w:szCs w:val="20"/>
                <w:rPrChange w:id="279" w:author="S. H." w:date="2018-03-05T11:14:00Z">
                  <w:rPr>
                    <w:rFonts w:ascii="Calibri" w:hAnsi="Calibri"/>
                    <w:color w:val="000000"/>
                    <w:sz w:val="22"/>
                    <w:szCs w:val="22"/>
                  </w:rPr>
                </w:rPrChange>
              </w:rPr>
              <w:t>-0.755</w:t>
            </w:r>
          </w:p>
        </w:tc>
        <w:tc>
          <w:tcPr>
            <w:tcW w:w="1420" w:type="dxa"/>
            <w:tcBorders>
              <w:top w:val="nil"/>
              <w:left w:val="nil"/>
              <w:bottom w:val="single" w:sz="4" w:space="0" w:color="auto"/>
              <w:right w:val="nil"/>
            </w:tcBorders>
            <w:shd w:val="clear" w:color="auto" w:fill="auto"/>
            <w:noWrap/>
            <w:vAlign w:val="bottom"/>
            <w:hideMark/>
          </w:tcPr>
          <w:p w14:paraId="20A7B445" w14:textId="77777777" w:rsidR="00B43EDF" w:rsidRPr="00B43EDF" w:rsidRDefault="00B43EDF">
            <w:pPr>
              <w:jc w:val="right"/>
              <w:rPr>
                <w:color w:val="000000"/>
                <w:sz w:val="20"/>
                <w:szCs w:val="20"/>
                <w:rPrChange w:id="280" w:author="S. H." w:date="2018-03-05T11:14:00Z">
                  <w:rPr>
                    <w:rFonts w:ascii="Calibri" w:hAnsi="Calibri"/>
                    <w:color w:val="000000"/>
                    <w:sz w:val="22"/>
                    <w:szCs w:val="22"/>
                  </w:rPr>
                </w:rPrChange>
              </w:rPr>
            </w:pPr>
            <w:r w:rsidRPr="00B43EDF">
              <w:rPr>
                <w:color w:val="000000"/>
                <w:sz w:val="20"/>
                <w:szCs w:val="20"/>
                <w:rPrChange w:id="281" w:author="S. H." w:date="2018-03-05T11:14:00Z">
                  <w:rPr>
                    <w:rFonts w:ascii="Calibri" w:hAnsi="Calibri"/>
                    <w:color w:val="000000"/>
                    <w:sz w:val="22"/>
                    <w:szCs w:val="22"/>
                  </w:rPr>
                </w:rPrChange>
              </w:rPr>
              <w:t>0.131</w:t>
            </w:r>
          </w:p>
        </w:tc>
        <w:tc>
          <w:tcPr>
            <w:tcW w:w="1420" w:type="dxa"/>
            <w:tcBorders>
              <w:top w:val="nil"/>
              <w:left w:val="nil"/>
              <w:bottom w:val="single" w:sz="4" w:space="0" w:color="auto"/>
              <w:right w:val="nil"/>
            </w:tcBorders>
            <w:shd w:val="clear" w:color="auto" w:fill="auto"/>
            <w:noWrap/>
            <w:vAlign w:val="bottom"/>
            <w:hideMark/>
          </w:tcPr>
          <w:p w14:paraId="5CBB7C2D" w14:textId="77777777" w:rsidR="00B43EDF" w:rsidRPr="00B43EDF" w:rsidRDefault="00B43EDF">
            <w:pPr>
              <w:jc w:val="right"/>
              <w:rPr>
                <w:color w:val="000000"/>
                <w:sz w:val="20"/>
                <w:szCs w:val="20"/>
                <w:rPrChange w:id="282" w:author="S. H." w:date="2018-03-05T11:14:00Z">
                  <w:rPr>
                    <w:rFonts w:ascii="Calibri" w:hAnsi="Calibri"/>
                    <w:color w:val="000000"/>
                    <w:sz w:val="22"/>
                    <w:szCs w:val="22"/>
                  </w:rPr>
                </w:rPrChange>
              </w:rPr>
            </w:pPr>
            <w:r w:rsidRPr="00B43EDF">
              <w:rPr>
                <w:color w:val="000000"/>
                <w:sz w:val="20"/>
                <w:szCs w:val="20"/>
                <w:rPrChange w:id="283" w:author="S. H." w:date="2018-03-05T11:14:00Z">
                  <w:rPr>
                    <w:rFonts w:ascii="Calibri" w:hAnsi="Calibri"/>
                    <w:color w:val="000000"/>
                    <w:sz w:val="22"/>
                    <w:szCs w:val="22"/>
                  </w:rPr>
                </w:rPrChange>
              </w:rPr>
              <w:t>-3.55</w:t>
            </w:r>
          </w:p>
        </w:tc>
        <w:tc>
          <w:tcPr>
            <w:tcW w:w="1420" w:type="dxa"/>
            <w:tcBorders>
              <w:top w:val="nil"/>
              <w:left w:val="nil"/>
              <w:bottom w:val="single" w:sz="4" w:space="0" w:color="auto"/>
              <w:right w:val="nil"/>
            </w:tcBorders>
            <w:shd w:val="clear" w:color="auto" w:fill="auto"/>
            <w:noWrap/>
            <w:vAlign w:val="bottom"/>
            <w:hideMark/>
          </w:tcPr>
          <w:p w14:paraId="1F97C4A2" w14:textId="77777777" w:rsidR="00B43EDF" w:rsidRPr="00B43EDF" w:rsidRDefault="00B43EDF">
            <w:pPr>
              <w:jc w:val="right"/>
              <w:rPr>
                <w:color w:val="000000"/>
                <w:sz w:val="20"/>
                <w:szCs w:val="20"/>
                <w:rPrChange w:id="284" w:author="S. H." w:date="2018-03-05T11:14:00Z">
                  <w:rPr>
                    <w:rFonts w:ascii="Calibri" w:hAnsi="Calibri"/>
                    <w:color w:val="000000"/>
                    <w:sz w:val="22"/>
                    <w:szCs w:val="22"/>
                  </w:rPr>
                </w:rPrChange>
              </w:rPr>
            </w:pPr>
            <w:r w:rsidRPr="00B43EDF">
              <w:rPr>
                <w:color w:val="000000"/>
                <w:sz w:val="20"/>
                <w:szCs w:val="20"/>
                <w:rPrChange w:id="285" w:author="S. H." w:date="2018-03-05T11:14:00Z">
                  <w:rPr>
                    <w:rFonts w:ascii="Calibri" w:hAnsi="Calibri"/>
                    <w:color w:val="000000"/>
                    <w:sz w:val="22"/>
                    <w:szCs w:val="22"/>
                  </w:rPr>
                </w:rPrChange>
              </w:rPr>
              <w:t>0.218</w:t>
            </w:r>
          </w:p>
        </w:tc>
        <w:tc>
          <w:tcPr>
            <w:tcW w:w="1420" w:type="dxa"/>
            <w:tcBorders>
              <w:top w:val="nil"/>
              <w:left w:val="nil"/>
              <w:bottom w:val="single" w:sz="4" w:space="0" w:color="auto"/>
              <w:right w:val="nil"/>
            </w:tcBorders>
            <w:shd w:val="clear" w:color="auto" w:fill="auto"/>
            <w:noWrap/>
            <w:vAlign w:val="bottom"/>
            <w:hideMark/>
          </w:tcPr>
          <w:p w14:paraId="1C5F3F1D" w14:textId="77777777" w:rsidR="00B43EDF" w:rsidRPr="00B43EDF" w:rsidRDefault="00B43EDF">
            <w:pPr>
              <w:jc w:val="right"/>
              <w:rPr>
                <w:color w:val="000000"/>
                <w:sz w:val="20"/>
                <w:szCs w:val="20"/>
                <w:rPrChange w:id="286" w:author="S. H." w:date="2018-03-05T11:14:00Z">
                  <w:rPr>
                    <w:rFonts w:ascii="Calibri" w:hAnsi="Calibri"/>
                    <w:color w:val="000000"/>
                    <w:sz w:val="22"/>
                    <w:szCs w:val="22"/>
                  </w:rPr>
                </w:rPrChange>
              </w:rPr>
            </w:pPr>
            <w:r w:rsidRPr="00B43EDF">
              <w:rPr>
                <w:color w:val="000000"/>
                <w:sz w:val="20"/>
                <w:szCs w:val="20"/>
                <w:rPrChange w:id="287" w:author="S. H." w:date="2018-03-05T11:14:00Z">
                  <w:rPr>
                    <w:rFonts w:ascii="Calibri" w:hAnsi="Calibri"/>
                    <w:color w:val="000000"/>
                    <w:sz w:val="22"/>
                    <w:szCs w:val="22"/>
                  </w:rPr>
                </w:rPrChange>
              </w:rPr>
              <w:t>-2.82</w:t>
            </w:r>
          </w:p>
        </w:tc>
      </w:tr>
      <w:tr w:rsidR="00B43EDF" w:rsidRPr="00B43EDF" w14:paraId="786557E1" w14:textId="77777777" w:rsidTr="00B43EDF">
        <w:trPr>
          <w:trHeight w:val="300"/>
        </w:trPr>
        <w:tc>
          <w:tcPr>
            <w:tcW w:w="960" w:type="dxa"/>
            <w:vMerge/>
            <w:tcBorders>
              <w:top w:val="nil"/>
              <w:left w:val="nil"/>
              <w:bottom w:val="single" w:sz="4" w:space="0" w:color="000000"/>
              <w:right w:val="nil"/>
            </w:tcBorders>
            <w:vAlign w:val="center"/>
            <w:hideMark/>
          </w:tcPr>
          <w:p w14:paraId="140C9857" w14:textId="77777777" w:rsidR="00B43EDF" w:rsidRPr="00B43EDF" w:rsidRDefault="00B43EDF">
            <w:pPr>
              <w:rPr>
                <w:color w:val="000000"/>
                <w:sz w:val="20"/>
                <w:szCs w:val="20"/>
                <w:rPrChange w:id="288"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423CF0A9" w14:textId="77777777" w:rsidR="00B43EDF" w:rsidRPr="00B43EDF" w:rsidRDefault="00B43EDF">
            <w:pPr>
              <w:jc w:val="center"/>
              <w:rPr>
                <w:color w:val="000000"/>
                <w:sz w:val="20"/>
                <w:szCs w:val="20"/>
                <w:rPrChange w:id="289" w:author="S. H." w:date="2018-03-05T11:14:00Z">
                  <w:rPr>
                    <w:rFonts w:ascii="Calibri" w:hAnsi="Calibri"/>
                    <w:color w:val="000000"/>
                    <w:sz w:val="22"/>
                    <w:szCs w:val="22"/>
                  </w:rPr>
                </w:rPrChange>
              </w:rPr>
            </w:pPr>
            <w:r w:rsidRPr="00B43EDF">
              <w:rPr>
                <w:color w:val="000000"/>
                <w:sz w:val="20"/>
                <w:szCs w:val="20"/>
                <w:rPrChange w:id="290"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36E95FEF" w14:textId="77777777" w:rsidR="00B43EDF" w:rsidRPr="00B43EDF" w:rsidRDefault="00B43EDF">
            <w:pPr>
              <w:rPr>
                <w:color w:val="000000"/>
                <w:sz w:val="20"/>
                <w:szCs w:val="20"/>
                <w:rPrChange w:id="291" w:author="S. H." w:date="2018-03-05T11:14:00Z">
                  <w:rPr>
                    <w:rFonts w:ascii="Calibri" w:hAnsi="Calibri"/>
                    <w:color w:val="000000"/>
                    <w:sz w:val="22"/>
                    <w:szCs w:val="22"/>
                  </w:rPr>
                </w:rPrChange>
              </w:rPr>
            </w:pPr>
            <w:r w:rsidRPr="00B43EDF">
              <w:rPr>
                <w:color w:val="000000"/>
                <w:sz w:val="20"/>
                <w:szCs w:val="20"/>
                <w:rPrChange w:id="292" w:author="S. H." w:date="2018-03-05T11:14:00Z">
                  <w:rPr>
                    <w:rFonts w:ascii="Calibri" w:hAnsi="Calibri"/>
                    <w:color w:val="000000"/>
                    <w:sz w:val="22"/>
                    <w:szCs w:val="22"/>
                  </w:rPr>
                </w:rPrChange>
              </w:rPr>
              <w:t>Clear</w:t>
            </w:r>
          </w:p>
        </w:tc>
        <w:tc>
          <w:tcPr>
            <w:tcW w:w="960" w:type="dxa"/>
            <w:tcBorders>
              <w:top w:val="nil"/>
              <w:left w:val="nil"/>
              <w:bottom w:val="nil"/>
              <w:right w:val="nil"/>
            </w:tcBorders>
            <w:shd w:val="clear" w:color="auto" w:fill="auto"/>
            <w:noWrap/>
            <w:vAlign w:val="bottom"/>
            <w:hideMark/>
          </w:tcPr>
          <w:p w14:paraId="321213D0" w14:textId="77777777" w:rsidR="00B43EDF" w:rsidRPr="00B43EDF" w:rsidRDefault="00B43EDF">
            <w:pPr>
              <w:jc w:val="right"/>
              <w:rPr>
                <w:color w:val="000000"/>
                <w:sz w:val="20"/>
                <w:szCs w:val="20"/>
                <w:rPrChange w:id="293" w:author="S. H." w:date="2018-03-05T11:14:00Z">
                  <w:rPr>
                    <w:rFonts w:ascii="Calibri" w:hAnsi="Calibri"/>
                    <w:color w:val="000000"/>
                    <w:sz w:val="22"/>
                    <w:szCs w:val="22"/>
                  </w:rPr>
                </w:rPrChange>
              </w:rPr>
            </w:pPr>
            <w:r w:rsidRPr="00B43EDF">
              <w:rPr>
                <w:color w:val="000000"/>
                <w:sz w:val="20"/>
                <w:szCs w:val="20"/>
                <w:rPrChange w:id="294" w:author="S. H." w:date="2018-03-05T11:14:00Z">
                  <w:rPr>
                    <w:rFonts w:ascii="Calibri" w:hAnsi="Calibri"/>
                    <w:color w:val="000000"/>
                    <w:sz w:val="22"/>
                    <w:szCs w:val="22"/>
                  </w:rPr>
                </w:rPrChange>
              </w:rPr>
              <w:t>39</w:t>
            </w:r>
          </w:p>
        </w:tc>
        <w:tc>
          <w:tcPr>
            <w:tcW w:w="1420" w:type="dxa"/>
            <w:tcBorders>
              <w:top w:val="nil"/>
              <w:left w:val="nil"/>
              <w:bottom w:val="nil"/>
              <w:right w:val="nil"/>
            </w:tcBorders>
            <w:shd w:val="clear" w:color="auto" w:fill="auto"/>
            <w:noWrap/>
            <w:vAlign w:val="bottom"/>
            <w:hideMark/>
          </w:tcPr>
          <w:p w14:paraId="7A8EF10B" w14:textId="77777777" w:rsidR="00B43EDF" w:rsidRPr="00B43EDF" w:rsidRDefault="00B43EDF">
            <w:pPr>
              <w:jc w:val="right"/>
              <w:rPr>
                <w:color w:val="000000"/>
                <w:sz w:val="20"/>
                <w:szCs w:val="20"/>
                <w:rPrChange w:id="295" w:author="S. H." w:date="2018-03-05T11:14:00Z">
                  <w:rPr>
                    <w:rFonts w:ascii="Calibri" w:hAnsi="Calibri"/>
                    <w:color w:val="000000"/>
                    <w:sz w:val="22"/>
                    <w:szCs w:val="22"/>
                  </w:rPr>
                </w:rPrChange>
              </w:rPr>
            </w:pPr>
            <w:r w:rsidRPr="00B43EDF">
              <w:rPr>
                <w:color w:val="000000"/>
                <w:sz w:val="20"/>
                <w:szCs w:val="20"/>
                <w:rPrChange w:id="296" w:author="S. H." w:date="2018-03-05T11:14:00Z">
                  <w:rPr>
                    <w:rFonts w:ascii="Calibri" w:hAnsi="Calibri"/>
                    <w:color w:val="000000"/>
                    <w:sz w:val="22"/>
                    <w:szCs w:val="22"/>
                  </w:rPr>
                </w:rPrChange>
              </w:rPr>
              <w:t>0.576</w:t>
            </w:r>
          </w:p>
        </w:tc>
        <w:tc>
          <w:tcPr>
            <w:tcW w:w="1420" w:type="dxa"/>
            <w:tcBorders>
              <w:top w:val="nil"/>
              <w:left w:val="nil"/>
              <w:bottom w:val="nil"/>
              <w:right w:val="nil"/>
            </w:tcBorders>
            <w:shd w:val="clear" w:color="auto" w:fill="auto"/>
            <w:noWrap/>
            <w:vAlign w:val="bottom"/>
            <w:hideMark/>
          </w:tcPr>
          <w:p w14:paraId="58C23512" w14:textId="77777777" w:rsidR="00B43EDF" w:rsidRPr="00B43EDF" w:rsidRDefault="00B43EDF">
            <w:pPr>
              <w:jc w:val="right"/>
              <w:rPr>
                <w:color w:val="000000"/>
                <w:sz w:val="20"/>
                <w:szCs w:val="20"/>
                <w:rPrChange w:id="297" w:author="S. H." w:date="2018-03-05T11:14:00Z">
                  <w:rPr>
                    <w:rFonts w:ascii="Calibri" w:hAnsi="Calibri"/>
                    <w:color w:val="000000"/>
                    <w:sz w:val="22"/>
                    <w:szCs w:val="22"/>
                  </w:rPr>
                </w:rPrChange>
              </w:rPr>
            </w:pPr>
            <w:r w:rsidRPr="00B43EDF">
              <w:rPr>
                <w:color w:val="000000"/>
                <w:sz w:val="20"/>
                <w:szCs w:val="20"/>
                <w:rPrChange w:id="298" w:author="S. H." w:date="2018-03-05T11:14:00Z">
                  <w:rPr>
                    <w:rFonts w:ascii="Calibri" w:hAnsi="Calibri"/>
                    <w:color w:val="000000"/>
                    <w:sz w:val="22"/>
                    <w:szCs w:val="22"/>
                  </w:rPr>
                </w:rPrChange>
              </w:rPr>
              <w:t>-0.815</w:t>
            </w:r>
          </w:p>
        </w:tc>
        <w:tc>
          <w:tcPr>
            <w:tcW w:w="1420" w:type="dxa"/>
            <w:tcBorders>
              <w:top w:val="nil"/>
              <w:left w:val="nil"/>
              <w:bottom w:val="nil"/>
              <w:right w:val="nil"/>
            </w:tcBorders>
            <w:shd w:val="clear" w:color="auto" w:fill="auto"/>
            <w:noWrap/>
            <w:vAlign w:val="bottom"/>
            <w:hideMark/>
          </w:tcPr>
          <w:p w14:paraId="2D7AD9F8" w14:textId="77777777" w:rsidR="00B43EDF" w:rsidRPr="00B43EDF" w:rsidRDefault="00B43EDF">
            <w:pPr>
              <w:jc w:val="right"/>
              <w:rPr>
                <w:color w:val="000000"/>
                <w:sz w:val="20"/>
                <w:szCs w:val="20"/>
                <w:rPrChange w:id="299" w:author="S. H." w:date="2018-03-05T11:14:00Z">
                  <w:rPr>
                    <w:rFonts w:ascii="Calibri" w:hAnsi="Calibri"/>
                    <w:color w:val="000000"/>
                    <w:sz w:val="22"/>
                    <w:szCs w:val="22"/>
                  </w:rPr>
                </w:rPrChange>
              </w:rPr>
            </w:pPr>
            <w:r w:rsidRPr="00B43EDF">
              <w:rPr>
                <w:color w:val="000000"/>
                <w:sz w:val="20"/>
                <w:szCs w:val="20"/>
                <w:rPrChange w:id="300" w:author="S. H." w:date="2018-03-05T11:14:00Z">
                  <w:rPr>
                    <w:rFonts w:ascii="Calibri" w:hAnsi="Calibri"/>
                    <w:color w:val="000000"/>
                    <w:sz w:val="22"/>
                    <w:szCs w:val="22"/>
                  </w:rPr>
                </w:rPrChange>
              </w:rPr>
              <w:t>0.142</w:t>
            </w:r>
          </w:p>
        </w:tc>
        <w:tc>
          <w:tcPr>
            <w:tcW w:w="1420" w:type="dxa"/>
            <w:tcBorders>
              <w:top w:val="nil"/>
              <w:left w:val="nil"/>
              <w:bottom w:val="nil"/>
              <w:right w:val="nil"/>
            </w:tcBorders>
            <w:shd w:val="clear" w:color="auto" w:fill="auto"/>
            <w:noWrap/>
            <w:vAlign w:val="bottom"/>
            <w:hideMark/>
          </w:tcPr>
          <w:p w14:paraId="5D08BE2F" w14:textId="77777777" w:rsidR="00B43EDF" w:rsidRPr="00B43EDF" w:rsidRDefault="00B43EDF">
            <w:pPr>
              <w:jc w:val="right"/>
              <w:rPr>
                <w:color w:val="000000"/>
                <w:sz w:val="20"/>
                <w:szCs w:val="20"/>
                <w:rPrChange w:id="301" w:author="S. H." w:date="2018-03-05T11:14:00Z">
                  <w:rPr>
                    <w:rFonts w:ascii="Calibri" w:hAnsi="Calibri"/>
                    <w:color w:val="000000"/>
                    <w:sz w:val="22"/>
                    <w:szCs w:val="22"/>
                  </w:rPr>
                </w:rPrChange>
              </w:rPr>
            </w:pPr>
            <w:r w:rsidRPr="00B43EDF">
              <w:rPr>
                <w:color w:val="000000"/>
                <w:sz w:val="20"/>
                <w:szCs w:val="20"/>
                <w:rPrChange w:id="302" w:author="S. H." w:date="2018-03-05T11:14:00Z">
                  <w:rPr>
                    <w:rFonts w:ascii="Calibri" w:hAnsi="Calibri"/>
                    <w:color w:val="000000"/>
                    <w:sz w:val="22"/>
                    <w:szCs w:val="22"/>
                  </w:rPr>
                </w:rPrChange>
              </w:rPr>
              <w:t>-3.44</w:t>
            </w:r>
          </w:p>
        </w:tc>
        <w:tc>
          <w:tcPr>
            <w:tcW w:w="1420" w:type="dxa"/>
            <w:tcBorders>
              <w:top w:val="nil"/>
              <w:left w:val="nil"/>
              <w:bottom w:val="nil"/>
              <w:right w:val="nil"/>
            </w:tcBorders>
            <w:shd w:val="clear" w:color="auto" w:fill="auto"/>
            <w:noWrap/>
            <w:vAlign w:val="bottom"/>
            <w:hideMark/>
          </w:tcPr>
          <w:p w14:paraId="3374E8AB" w14:textId="77777777" w:rsidR="00B43EDF" w:rsidRPr="00B43EDF" w:rsidRDefault="00B43EDF">
            <w:pPr>
              <w:jc w:val="right"/>
              <w:rPr>
                <w:color w:val="000000"/>
                <w:sz w:val="20"/>
                <w:szCs w:val="20"/>
                <w:rPrChange w:id="303" w:author="S. H." w:date="2018-03-05T11:14:00Z">
                  <w:rPr>
                    <w:rFonts w:ascii="Calibri" w:hAnsi="Calibri"/>
                    <w:color w:val="000000"/>
                    <w:sz w:val="22"/>
                    <w:szCs w:val="22"/>
                  </w:rPr>
                </w:rPrChange>
              </w:rPr>
            </w:pPr>
            <w:r w:rsidRPr="00B43EDF">
              <w:rPr>
                <w:color w:val="000000"/>
                <w:sz w:val="20"/>
                <w:szCs w:val="20"/>
                <w:rPrChange w:id="304" w:author="S. H." w:date="2018-03-05T11:14:00Z">
                  <w:rPr>
                    <w:rFonts w:ascii="Calibri" w:hAnsi="Calibri"/>
                    <w:color w:val="000000"/>
                    <w:sz w:val="22"/>
                    <w:szCs w:val="22"/>
                  </w:rPr>
                </w:rPrChange>
              </w:rPr>
              <w:t>0.223</w:t>
            </w:r>
          </w:p>
        </w:tc>
        <w:tc>
          <w:tcPr>
            <w:tcW w:w="1420" w:type="dxa"/>
            <w:tcBorders>
              <w:top w:val="nil"/>
              <w:left w:val="nil"/>
              <w:bottom w:val="nil"/>
              <w:right w:val="nil"/>
            </w:tcBorders>
            <w:shd w:val="clear" w:color="auto" w:fill="auto"/>
            <w:noWrap/>
            <w:vAlign w:val="bottom"/>
            <w:hideMark/>
          </w:tcPr>
          <w:p w14:paraId="270EA890" w14:textId="77777777" w:rsidR="00B43EDF" w:rsidRPr="00B43EDF" w:rsidRDefault="00B43EDF">
            <w:pPr>
              <w:jc w:val="right"/>
              <w:rPr>
                <w:color w:val="000000"/>
                <w:sz w:val="20"/>
                <w:szCs w:val="20"/>
                <w:rPrChange w:id="305" w:author="S. H." w:date="2018-03-05T11:14:00Z">
                  <w:rPr>
                    <w:rFonts w:ascii="Calibri" w:hAnsi="Calibri"/>
                    <w:color w:val="000000"/>
                    <w:sz w:val="22"/>
                    <w:szCs w:val="22"/>
                  </w:rPr>
                </w:rPrChange>
              </w:rPr>
            </w:pPr>
            <w:r w:rsidRPr="00B43EDF">
              <w:rPr>
                <w:color w:val="000000"/>
                <w:sz w:val="20"/>
                <w:szCs w:val="20"/>
                <w:rPrChange w:id="306" w:author="S. H." w:date="2018-03-05T11:14:00Z">
                  <w:rPr>
                    <w:rFonts w:ascii="Calibri" w:hAnsi="Calibri"/>
                    <w:color w:val="000000"/>
                    <w:sz w:val="22"/>
                    <w:szCs w:val="22"/>
                  </w:rPr>
                </w:rPrChange>
              </w:rPr>
              <w:t>-2.65</w:t>
            </w:r>
          </w:p>
        </w:tc>
      </w:tr>
      <w:tr w:rsidR="00B43EDF" w:rsidRPr="00B43EDF" w14:paraId="7CC860EA" w14:textId="77777777" w:rsidTr="00B43EDF">
        <w:trPr>
          <w:trHeight w:val="300"/>
        </w:trPr>
        <w:tc>
          <w:tcPr>
            <w:tcW w:w="960" w:type="dxa"/>
            <w:vMerge/>
            <w:tcBorders>
              <w:top w:val="nil"/>
              <w:left w:val="nil"/>
              <w:bottom w:val="single" w:sz="4" w:space="0" w:color="000000"/>
              <w:right w:val="nil"/>
            </w:tcBorders>
            <w:vAlign w:val="center"/>
            <w:hideMark/>
          </w:tcPr>
          <w:p w14:paraId="62E93C16" w14:textId="77777777" w:rsidR="00B43EDF" w:rsidRPr="00B43EDF" w:rsidRDefault="00B43EDF">
            <w:pPr>
              <w:rPr>
                <w:color w:val="000000"/>
                <w:sz w:val="20"/>
                <w:szCs w:val="20"/>
                <w:rPrChange w:id="30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B300D2" w14:textId="77777777" w:rsidR="00B43EDF" w:rsidRPr="00B43EDF" w:rsidRDefault="00B43EDF">
            <w:pPr>
              <w:rPr>
                <w:color w:val="000000"/>
                <w:sz w:val="20"/>
                <w:szCs w:val="20"/>
                <w:rPrChange w:id="308"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633302F" w14:textId="77777777" w:rsidR="00B43EDF" w:rsidRPr="00B43EDF" w:rsidRDefault="00B43EDF">
            <w:pPr>
              <w:rPr>
                <w:color w:val="000000"/>
                <w:sz w:val="20"/>
                <w:szCs w:val="20"/>
                <w:rPrChange w:id="309" w:author="S. H." w:date="2018-03-05T11:14:00Z">
                  <w:rPr>
                    <w:rFonts w:ascii="Calibri" w:hAnsi="Calibri"/>
                    <w:color w:val="000000"/>
                    <w:sz w:val="22"/>
                    <w:szCs w:val="22"/>
                  </w:rPr>
                </w:rPrChange>
              </w:rPr>
            </w:pPr>
            <w:r w:rsidRPr="00B43EDF">
              <w:rPr>
                <w:color w:val="000000"/>
                <w:sz w:val="20"/>
                <w:szCs w:val="20"/>
                <w:rPrChange w:id="310" w:author="S. H." w:date="2018-03-05T11:14:00Z">
                  <w:rPr>
                    <w:rFonts w:ascii="Calibri" w:hAnsi="Calibri"/>
                    <w:color w:val="000000"/>
                    <w:sz w:val="22"/>
                    <w:szCs w:val="22"/>
                  </w:rPr>
                </w:rPrChange>
              </w:rPr>
              <w:t>Enemy Swim</w:t>
            </w:r>
          </w:p>
        </w:tc>
        <w:tc>
          <w:tcPr>
            <w:tcW w:w="960" w:type="dxa"/>
            <w:tcBorders>
              <w:top w:val="nil"/>
              <w:left w:val="nil"/>
              <w:bottom w:val="nil"/>
              <w:right w:val="nil"/>
            </w:tcBorders>
            <w:shd w:val="clear" w:color="auto" w:fill="auto"/>
            <w:noWrap/>
            <w:vAlign w:val="bottom"/>
            <w:hideMark/>
          </w:tcPr>
          <w:p w14:paraId="24CC683F" w14:textId="77777777" w:rsidR="00B43EDF" w:rsidRPr="00B43EDF" w:rsidRDefault="00B43EDF">
            <w:pPr>
              <w:jc w:val="right"/>
              <w:rPr>
                <w:color w:val="000000"/>
                <w:sz w:val="20"/>
                <w:szCs w:val="20"/>
                <w:rPrChange w:id="311" w:author="S. H." w:date="2018-03-05T11:14:00Z">
                  <w:rPr>
                    <w:rFonts w:ascii="Calibri" w:hAnsi="Calibri"/>
                    <w:color w:val="000000"/>
                    <w:sz w:val="22"/>
                    <w:szCs w:val="22"/>
                  </w:rPr>
                </w:rPrChange>
              </w:rPr>
            </w:pPr>
            <w:r w:rsidRPr="00B43EDF">
              <w:rPr>
                <w:color w:val="000000"/>
                <w:sz w:val="20"/>
                <w:szCs w:val="20"/>
                <w:rPrChange w:id="312"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50C80563" w14:textId="77777777" w:rsidR="00B43EDF" w:rsidRPr="00B43EDF" w:rsidRDefault="00B43EDF">
            <w:pPr>
              <w:jc w:val="right"/>
              <w:rPr>
                <w:color w:val="000000"/>
                <w:sz w:val="20"/>
                <w:szCs w:val="20"/>
                <w:rPrChange w:id="313" w:author="S. H." w:date="2018-03-05T11:14:00Z">
                  <w:rPr>
                    <w:rFonts w:ascii="Calibri" w:hAnsi="Calibri"/>
                    <w:color w:val="000000"/>
                    <w:sz w:val="22"/>
                    <w:szCs w:val="22"/>
                  </w:rPr>
                </w:rPrChange>
              </w:rPr>
            </w:pPr>
            <w:r w:rsidRPr="00B43EDF">
              <w:rPr>
                <w:color w:val="000000"/>
                <w:sz w:val="20"/>
                <w:szCs w:val="20"/>
                <w:rPrChange w:id="314"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24839244" w14:textId="77777777" w:rsidR="00B43EDF" w:rsidRPr="00B43EDF" w:rsidRDefault="00B43EDF">
            <w:pPr>
              <w:jc w:val="right"/>
              <w:rPr>
                <w:color w:val="000000"/>
                <w:sz w:val="20"/>
                <w:szCs w:val="20"/>
                <w:rPrChange w:id="315" w:author="S. H." w:date="2018-03-05T11:14:00Z">
                  <w:rPr>
                    <w:rFonts w:ascii="Calibri" w:hAnsi="Calibri"/>
                    <w:color w:val="000000"/>
                    <w:sz w:val="22"/>
                    <w:szCs w:val="22"/>
                  </w:rPr>
                </w:rPrChange>
              </w:rPr>
            </w:pPr>
            <w:r w:rsidRPr="00B43EDF">
              <w:rPr>
                <w:color w:val="000000"/>
                <w:sz w:val="20"/>
                <w:szCs w:val="20"/>
                <w:rPrChange w:id="316" w:author="S. H." w:date="2018-03-05T11:14:00Z">
                  <w:rPr>
                    <w:rFonts w:ascii="Calibri" w:hAnsi="Calibri"/>
                    <w:color w:val="000000"/>
                    <w:sz w:val="22"/>
                    <w:szCs w:val="22"/>
                  </w:rPr>
                </w:rPrChange>
              </w:rPr>
              <w:t>-0.848</w:t>
            </w:r>
          </w:p>
        </w:tc>
        <w:tc>
          <w:tcPr>
            <w:tcW w:w="1420" w:type="dxa"/>
            <w:tcBorders>
              <w:top w:val="nil"/>
              <w:left w:val="nil"/>
              <w:bottom w:val="nil"/>
              <w:right w:val="nil"/>
            </w:tcBorders>
            <w:shd w:val="clear" w:color="auto" w:fill="auto"/>
            <w:noWrap/>
            <w:vAlign w:val="bottom"/>
            <w:hideMark/>
          </w:tcPr>
          <w:p w14:paraId="668EF25F" w14:textId="77777777" w:rsidR="00B43EDF" w:rsidRPr="00B43EDF" w:rsidRDefault="00B43EDF">
            <w:pPr>
              <w:jc w:val="right"/>
              <w:rPr>
                <w:color w:val="000000"/>
                <w:sz w:val="20"/>
                <w:szCs w:val="20"/>
                <w:rPrChange w:id="317" w:author="S. H." w:date="2018-03-05T11:14:00Z">
                  <w:rPr>
                    <w:rFonts w:ascii="Calibri" w:hAnsi="Calibri"/>
                    <w:color w:val="000000"/>
                    <w:sz w:val="22"/>
                    <w:szCs w:val="22"/>
                  </w:rPr>
                </w:rPrChange>
              </w:rPr>
            </w:pPr>
            <w:r w:rsidRPr="00B43EDF">
              <w:rPr>
                <w:color w:val="000000"/>
                <w:sz w:val="20"/>
                <w:szCs w:val="20"/>
                <w:rPrChange w:id="318"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4F52525" w14:textId="77777777" w:rsidR="00B43EDF" w:rsidRPr="00B43EDF" w:rsidRDefault="00B43EDF">
            <w:pPr>
              <w:jc w:val="right"/>
              <w:rPr>
                <w:color w:val="000000"/>
                <w:sz w:val="20"/>
                <w:szCs w:val="20"/>
                <w:rPrChange w:id="319" w:author="S. H." w:date="2018-03-05T11:14:00Z">
                  <w:rPr>
                    <w:rFonts w:ascii="Calibri" w:hAnsi="Calibri"/>
                    <w:color w:val="000000"/>
                    <w:sz w:val="22"/>
                    <w:szCs w:val="22"/>
                  </w:rPr>
                </w:rPrChange>
              </w:rPr>
            </w:pPr>
            <w:r w:rsidRPr="00B43EDF">
              <w:rPr>
                <w:color w:val="000000"/>
                <w:sz w:val="20"/>
                <w:szCs w:val="20"/>
                <w:rPrChange w:id="320" w:author="S. H." w:date="2018-03-05T11:14:00Z">
                  <w:rPr>
                    <w:rFonts w:ascii="Calibri" w:hAnsi="Calibri"/>
                    <w:color w:val="000000"/>
                    <w:sz w:val="22"/>
                    <w:szCs w:val="22"/>
                  </w:rPr>
                </w:rPrChange>
              </w:rPr>
              <w:t>-3.41</w:t>
            </w:r>
          </w:p>
        </w:tc>
        <w:tc>
          <w:tcPr>
            <w:tcW w:w="1420" w:type="dxa"/>
            <w:tcBorders>
              <w:top w:val="nil"/>
              <w:left w:val="nil"/>
              <w:bottom w:val="nil"/>
              <w:right w:val="nil"/>
            </w:tcBorders>
            <w:shd w:val="clear" w:color="auto" w:fill="auto"/>
            <w:noWrap/>
            <w:vAlign w:val="bottom"/>
            <w:hideMark/>
          </w:tcPr>
          <w:p w14:paraId="1B9EAEDF" w14:textId="77777777" w:rsidR="00B43EDF" w:rsidRPr="00B43EDF" w:rsidRDefault="00B43EDF">
            <w:pPr>
              <w:jc w:val="right"/>
              <w:rPr>
                <w:color w:val="000000"/>
                <w:sz w:val="20"/>
                <w:szCs w:val="20"/>
                <w:rPrChange w:id="321" w:author="S. H." w:date="2018-03-05T11:14:00Z">
                  <w:rPr>
                    <w:rFonts w:ascii="Calibri" w:hAnsi="Calibri"/>
                    <w:color w:val="000000"/>
                    <w:sz w:val="22"/>
                    <w:szCs w:val="22"/>
                  </w:rPr>
                </w:rPrChange>
              </w:rPr>
            </w:pPr>
            <w:r w:rsidRPr="00B43EDF">
              <w:rPr>
                <w:color w:val="000000"/>
                <w:sz w:val="20"/>
                <w:szCs w:val="20"/>
                <w:rPrChange w:id="322"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1A75DDB" w14:textId="77777777" w:rsidR="00B43EDF" w:rsidRPr="00B43EDF" w:rsidRDefault="00B43EDF">
            <w:pPr>
              <w:jc w:val="right"/>
              <w:rPr>
                <w:color w:val="000000"/>
                <w:sz w:val="20"/>
                <w:szCs w:val="20"/>
                <w:rPrChange w:id="323" w:author="S. H." w:date="2018-03-05T11:14:00Z">
                  <w:rPr>
                    <w:rFonts w:ascii="Calibri" w:hAnsi="Calibri"/>
                    <w:color w:val="000000"/>
                    <w:sz w:val="22"/>
                    <w:szCs w:val="22"/>
                  </w:rPr>
                </w:rPrChange>
              </w:rPr>
            </w:pPr>
            <w:r w:rsidRPr="00B43EDF">
              <w:rPr>
                <w:color w:val="000000"/>
                <w:sz w:val="20"/>
                <w:szCs w:val="20"/>
                <w:rPrChange w:id="324" w:author="S. H." w:date="2018-03-05T11:14:00Z">
                  <w:rPr>
                    <w:rFonts w:ascii="Calibri" w:hAnsi="Calibri"/>
                    <w:color w:val="000000"/>
                    <w:sz w:val="22"/>
                    <w:szCs w:val="22"/>
                  </w:rPr>
                </w:rPrChange>
              </w:rPr>
              <w:t>-2.58</w:t>
            </w:r>
          </w:p>
        </w:tc>
      </w:tr>
      <w:tr w:rsidR="00B43EDF" w:rsidRPr="00B43EDF" w14:paraId="6B6CDA8D" w14:textId="77777777" w:rsidTr="00B43EDF">
        <w:trPr>
          <w:trHeight w:val="300"/>
        </w:trPr>
        <w:tc>
          <w:tcPr>
            <w:tcW w:w="960" w:type="dxa"/>
            <w:vMerge/>
            <w:tcBorders>
              <w:top w:val="nil"/>
              <w:left w:val="nil"/>
              <w:bottom w:val="single" w:sz="4" w:space="0" w:color="000000"/>
              <w:right w:val="nil"/>
            </w:tcBorders>
            <w:vAlign w:val="center"/>
            <w:hideMark/>
          </w:tcPr>
          <w:p w14:paraId="2E3AE05A" w14:textId="77777777" w:rsidR="00B43EDF" w:rsidRPr="00B43EDF" w:rsidRDefault="00B43EDF">
            <w:pPr>
              <w:rPr>
                <w:color w:val="000000"/>
                <w:sz w:val="20"/>
                <w:szCs w:val="20"/>
                <w:rPrChange w:id="32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3BDB38A" w14:textId="77777777" w:rsidR="00B43EDF" w:rsidRPr="00B43EDF" w:rsidRDefault="00B43EDF">
            <w:pPr>
              <w:rPr>
                <w:color w:val="000000"/>
                <w:sz w:val="20"/>
                <w:szCs w:val="20"/>
                <w:rPrChange w:id="32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9D7C9D" w14:textId="77777777" w:rsidR="00B43EDF" w:rsidRPr="00B43EDF" w:rsidRDefault="00B43EDF">
            <w:pPr>
              <w:rPr>
                <w:color w:val="000000"/>
                <w:sz w:val="20"/>
                <w:szCs w:val="20"/>
                <w:rPrChange w:id="327" w:author="S. H." w:date="2018-03-05T11:14:00Z">
                  <w:rPr>
                    <w:rFonts w:ascii="Calibri" w:hAnsi="Calibri"/>
                    <w:color w:val="000000"/>
                    <w:sz w:val="22"/>
                    <w:szCs w:val="22"/>
                  </w:rPr>
                </w:rPrChange>
              </w:rPr>
            </w:pPr>
            <w:r w:rsidRPr="00B43EDF">
              <w:rPr>
                <w:color w:val="000000"/>
                <w:sz w:val="20"/>
                <w:szCs w:val="20"/>
                <w:rPrChange w:id="328" w:author="S. H." w:date="2018-03-05T11:14:00Z">
                  <w:rPr>
                    <w:rFonts w:ascii="Calibri" w:hAnsi="Calibri"/>
                    <w:color w:val="000000"/>
                    <w:sz w:val="22"/>
                    <w:szCs w:val="22"/>
                  </w:rPr>
                </w:rPrChange>
              </w:rPr>
              <w:t>Pickerel</w:t>
            </w:r>
          </w:p>
        </w:tc>
        <w:tc>
          <w:tcPr>
            <w:tcW w:w="960" w:type="dxa"/>
            <w:tcBorders>
              <w:top w:val="nil"/>
              <w:left w:val="nil"/>
              <w:bottom w:val="nil"/>
              <w:right w:val="nil"/>
            </w:tcBorders>
            <w:shd w:val="clear" w:color="auto" w:fill="auto"/>
            <w:noWrap/>
            <w:vAlign w:val="bottom"/>
            <w:hideMark/>
          </w:tcPr>
          <w:p w14:paraId="17C277D1" w14:textId="77777777" w:rsidR="00B43EDF" w:rsidRPr="00B43EDF" w:rsidRDefault="00B43EDF">
            <w:pPr>
              <w:jc w:val="right"/>
              <w:rPr>
                <w:color w:val="000000"/>
                <w:sz w:val="20"/>
                <w:szCs w:val="20"/>
                <w:rPrChange w:id="329" w:author="S. H." w:date="2018-03-05T11:14:00Z">
                  <w:rPr>
                    <w:rFonts w:ascii="Calibri" w:hAnsi="Calibri"/>
                    <w:color w:val="000000"/>
                    <w:sz w:val="22"/>
                    <w:szCs w:val="22"/>
                  </w:rPr>
                </w:rPrChange>
              </w:rPr>
            </w:pPr>
            <w:r w:rsidRPr="00B43EDF">
              <w:rPr>
                <w:color w:val="000000"/>
                <w:sz w:val="20"/>
                <w:szCs w:val="20"/>
                <w:rPrChange w:id="330"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1A7B4C2B" w14:textId="77777777" w:rsidR="00B43EDF" w:rsidRPr="00B43EDF" w:rsidRDefault="00B43EDF">
            <w:pPr>
              <w:jc w:val="right"/>
              <w:rPr>
                <w:color w:val="000000"/>
                <w:sz w:val="20"/>
                <w:szCs w:val="20"/>
                <w:rPrChange w:id="331" w:author="S. H." w:date="2018-03-05T11:14:00Z">
                  <w:rPr>
                    <w:rFonts w:ascii="Calibri" w:hAnsi="Calibri"/>
                    <w:color w:val="000000"/>
                    <w:sz w:val="22"/>
                    <w:szCs w:val="22"/>
                  </w:rPr>
                </w:rPrChange>
              </w:rPr>
            </w:pPr>
            <w:r w:rsidRPr="00B43EDF">
              <w:rPr>
                <w:color w:val="000000"/>
                <w:sz w:val="20"/>
                <w:szCs w:val="20"/>
                <w:rPrChange w:id="332" w:author="S. H." w:date="2018-03-05T11:14:00Z">
                  <w:rPr>
                    <w:rFonts w:ascii="Calibri" w:hAnsi="Calibri"/>
                    <w:color w:val="000000"/>
                    <w:sz w:val="22"/>
                    <w:szCs w:val="22"/>
                  </w:rPr>
                </w:rPrChange>
              </w:rPr>
              <w:t>0.62</w:t>
            </w:r>
          </w:p>
        </w:tc>
        <w:tc>
          <w:tcPr>
            <w:tcW w:w="1420" w:type="dxa"/>
            <w:tcBorders>
              <w:top w:val="nil"/>
              <w:left w:val="nil"/>
              <w:bottom w:val="nil"/>
              <w:right w:val="nil"/>
            </w:tcBorders>
            <w:shd w:val="clear" w:color="auto" w:fill="auto"/>
            <w:noWrap/>
            <w:vAlign w:val="bottom"/>
            <w:hideMark/>
          </w:tcPr>
          <w:p w14:paraId="0725CCCA" w14:textId="77777777" w:rsidR="00B43EDF" w:rsidRPr="00B43EDF" w:rsidRDefault="00B43EDF">
            <w:pPr>
              <w:jc w:val="right"/>
              <w:rPr>
                <w:color w:val="000000"/>
                <w:sz w:val="20"/>
                <w:szCs w:val="20"/>
                <w:rPrChange w:id="333" w:author="S. H." w:date="2018-03-05T11:14:00Z">
                  <w:rPr>
                    <w:rFonts w:ascii="Calibri" w:hAnsi="Calibri"/>
                    <w:color w:val="000000"/>
                    <w:sz w:val="22"/>
                    <w:szCs w:val="22"/>
                  </w:rPr>
                </w:rPrChange>
              </w:rPr>
            </w:pPr>
            <w:r w:rsidRPr="00B43EDF">
              <w:rPr>
                <w:color w:val="000000"/>
                <w:sz w:val="20"/>
                <w:szCs w:val="20"/>
                <w:rPrChange w:id="334" w:author="S. H." w:date="2018-03-05T11:14:00Z">
                  <w:rPr>
                    <w:rFonts w:ascii="Calibri" w:hAnsi="Calibri"/>
                    <w:color w:val="000000"/>
                    <w:sz w:val="22"/>
                    <w:szCs w:val="22"/>
                  </w:rPr>
                </w:rPrChange>
              </w:rPr>
              <w:t>-1.31</w:t>
            </w:r>
          </w:p>
        </w:tc>
        <w:tc>
          <w:tcPr>
            <w:tcW w:w="1420" w:type="dxa"/>
            <w:tcBorders>
              <w:top w:val="nil"/>
              <w:left w:val="nil"/>
              <w:bottom w:val="nil"/>
              <w:right w:val="nil"/>
            </w:tcBorders>
            <w:shd w:val="clear" w:color="auto" w:fill="auto"/>
            <w:noWrap/>
            <w:vAlign w:val="bottom"/>
            <w:hideMark/>
          </w:tcPr>
          <w:p w14:paraId="502E1994" w14:textId="77777777" w:rsidR="00B43EDF" w:rsidRPr="00B43EDF" w:rsidRDefault="00B43EDF">
            <w:pPr>
              <w:jc w:val="right"/>
              <w:rPr>
                <w:color w:val="000000"/>
                <w:sz w:val="20"/>
                <w:szCs w:val="20"/>
                <w:rPrChange w:id="335" w:author="S. H." w:date="2018-03-05T11:14:00Z">
                  <w:rPr>
                    <w:rFonts w:ascii="Calibri" w:hAnsi="Calibri"/>
                    <w:color w:val="000000"/>
                    <w:sz w:val="22"/>
                    <w:szCs w:val="22"/>
                  </w:rPr>
                </w:rPrChange>
              </w:rPr>
            </w:pPr>
            <w:r w:rsidRPr="00B43EDF">
              <w:rPr>
                <w:color w:val="000000"/>
                <w:sz w:val="20"/>
                <w:szCs w:val="20"/>
                <w:rPrChange w:id="336"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13982573" w14:textId="77777777" w:rsidR="00B43EDF" w:rsidRPr="00B43EDF" w:rsidRDefault="00B43EDF">
            <w:pPr>
              <w:jc w:val="right"/>
              <w:rPr>
                <w:color w:val="000000"/>
                <w:sz w:val="20"/>
                <w:szCs w:val="20"/>
                <w:rPrChange w:id="337" w:author="S. H." w:date="2018-03-05T11:14:00Z">
                  <w:rPr>
                    <w:rFonts w:ascii="Calibri" w:hAnsi="Calibri"/>
                    <w:color w:val="000000"/>
                    <w:sz w:val="22"/>
                    <w:szCs w:val="22"/>
                  </w:rPr>
                </w:rPrChange>
              </w:rPr>
            </w:pPr>
            <w:r w:rsidRPr="00B43EDF">
              <w:rPr>
                <w:color w:val="000000"/>
                <w:sz w:val="20"/>
                <w:szCs w:val="20"/>
                <w:rPrChange w:id="338" w:author="S. H." w:date="2018-03-05T11:14:00Z">
                  <w:rPr>
                    <w:rFonts w:ascii="Calibri" w:hAnsi="Calibri"/>
                    <w:color w:val="000000"/>
                    <w:sz w:val="22"/>
                    <w:szCs w:val="22"/>
                  </w:rPr>
                </w:rPrChange>
              </w:rPr>
              <w:t>-3.58</w:t>
            </w:r>
          </w:p>
        </w:tc>
        <w:tc>
          <w:tcPr>
            <w:tcW w:w="1420" w:type="dxa"/>
            <w:tcBorders>
              <w:top w:val="nil"/>
              <w:left w:val="nil"/>
              <w:bottom w:val="nil"/>
              <w:right w:val="nil"/>
            </w:tcBorders>
            <w:shd w:val="clear" w:color="auto" w:fill="auto"/>
            <w:noWrap/>
            <w:vAlign w:val="bottom"/>
            <w:hideMark/>
          </w:tcPr>
          <w:p w14:paraId="4EE168B8" w14:textId="77777777" w:rsidR="00B43EDF" w:rsidRPr="00B43EDF" w:rsidRDefault="00B43EDF">
            <w:pPr>
              <w:jc w:val="right"/>
              <w:rPr>
                <w:color w:val="000000"/>
                <w:sz w:val="20"/>
                <w:szCs w:val="20"/>
                <w:rPrChange w:id="339" w:author="S. H." w:date="2018-03-05T11:14:00Z">
                  <w:rPr>
                    <w:rFonts w:ascii="Calibri" w:hAnsi="Calibri"/>
                    <w:color w:val="000000"/>
                    <w:sz w:val="22"/>
                    <w:szCs w:val="22"/>
                  </w:rPr>
                </w:rPrChange>
              </w:rPr>
            </w:pPr>
            <w:r w:rsidRPr="00B43EDF">
              <w:rPr>
                <w:color w:val="000000"/>
                <w:sz w:val="20"/>
                <w:szCs w:val="20"/>
                <w:rPrChange w:id="340"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387B40AC" w14:textId="77777777" w:rsidR="00B43EDF" w:rsidRPr="00B43EDF" w:rsidRDefault="00B43EDF">
            <w:pPr>
              <w:jc w:val="right"/>
              <w:rPr>
                <w:color w:val="000000"/>
                <w:sz w:val="20"/>
                <w:szCs w:val="20"/>
                <w:rPrChange w:id="341" w:author="S. H." w:date="2018-03-05T11:14:00Z">
                  <w:rPr>
                    <w:rFonts w:ascii="Calibri" w:hAnsi="Calibri"/>
                    <w:color w:val="000000"/>
                    <w:sz w:val="22"/>
                    <w:szCs w:val="22"/>
                  </w:rPr>
                </w:rPrChange>
              </w:rPr>
            </w:pPr>
            <w:r w:rsidRPr="00B43EDF">
              <w:rPr>
                <w:color w:val="000000"/>
                <w:sz w:val="20"/>
                <w:szCs w:val="20"/>
                <w:rPrChange w:id="342" w:author="S. H." w:date="2018-03-05T11:14:00Z">
                  <w:rPr>
                    <w:rFonts w:ascii="Calibri" w:hAnsi="Calibri"/>
                    <w:color w:val="000000"/>
                    <w:sz w:val="22"/>
                    <w:szCs w:val="22"/>
                  </w:rPr>
                </w:rPrChange>
              </w:rPr>
              <w:t>-2.3</w:t>
            </w:r>
          </w:p>
        </w:tc>
      </w:tr>
      <w:tr w:rsidR="00B43EDF" w:rsidRPr="00B43EDF" w14:paraId="7C0BB948" w14:textId="77777777" w:rsidTr="00B43EDF">
        <w:trPr>
          <w:trHeight w:val="300"/>
        </w:trPr>
        <w:tc>
          <w:tcPr>
            <w:tcW w:w="960" w:type="dxa"/>
            <w:vMerge/>
            <w:tcBorders>
              <w:top w:val="nil"/>
              <w:left w:val="nil"/>
              <w:bottom w:val="single" w:sz="4" w:space="0" w:color="000000"/>
              <w:right w:val="nil"/>
            </w:tcBorders>
            <w:vAlign w:val="center"/>
            <w:hideMark/>
          </w:tcPr>
          <w:p w14:paraId="4A094BC8" w14:textId="77777777" w:rsidR="00B43EDF" w:rsidRPr="00B43EDF" w:rsidRDefault="00B43EDF">
            <w:pPr>
              <w:rPr>
                <w:color w:val="000000"/>
                <w:sz w:val="20"/>
                <w:szCs w:val="20"/>
                <w:rPrChange w:id="34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1AD1B89" w14:textId="77777777" w:rsidR="00B43EDF" w:rsidRPr="00B43EDF" w:rsidRDefault="00B43EDF">
            <w:pPr>
              <w:rPr>
                <w:color w:val="000000"/>
                <w:sz w:val="20"/>
                <w:szCs w:val="20"/>
                <w:rPrChange w:id="344"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906357B" w14:textId="77777777" w:rsidR="00B43EDF" w:rsidRPr="00B43EDF" w:rsidRDefault="00B43EDF">
            <w:pPr>
              <w:rPr>
                <w:color w:val="000000"/>
                <w:sz w:val="20"/>
                <w:szCs w:val="20"/>
                <w:rPrChange w:id="345" w:author="S. H." w:date="2018-03-05T11:14:00Z">
                  <w:rPr>
                    <w:rFonts w:ascii="Calibri" w:hAnsi="Calibri"/>
                    <w:color w:val="000000"/>
                    <w:sz w:val="22"/>
                    <w:szCs w:val="22"/>
                  </w:rPr>
                </w:rPrChange>
              </w:rPr>
            </w:pPr>
            <w:r w:rsidRPr="00B43EDF">
              <w:rPr>
                <w:color w:val="000000"/>
                <w:sz w:val="20"/>
                <w:szCs w:val="20"/>
                <w:rPrChange w:id="346" w:author="S. H." w:date="2018-03-05T11:14:00Z">
                  <w:rPr>
                    <w:rFonts w:ascii="Calibri" w:hAnsi="Calibri"/>
                    <w:color w:val="000000"/>
                    <w:sz w:val="22"/>
                    <w:szCs w:val="22"/>
                  </w:rPr>
                </w:rPrChange>
              </w:rPr>
              <w:t>Roy</w:t>
            </w:r>
          </w:p>
        </w:tc>
        <w:tc>
          <w:tcPr>
            <w:tcW w:w="960" w:type="dxa"/>
            <w:tcBorders>
              <w:top w:val="nil"/>
              <w:left w:val="nil"/>
              <w:bottom w:val="single" w:sz="4" w:space="0" w:color="auto"/>
              <w:right w:val="nil"/>
            </w:tcBorders>
            <w:shd w:val="clear" w:color="auto" w:fill="auto"/>
            <w:noWrap/>
            <w:vAlign w:val="bottom"/>
            <w:hideMark/>
          </w:tcPr>
          <w:p w14:paraId="0E3E79F1" w14:textId="77777777" w:rsidR="00B43EDF" w:rsidRPr="00B43EDF" w:rsidRDefault="00B43EDF">
            <w:pPr>
              <w:jc w:val="right"/>
              <w:rPr>
                <w:color w:val="000000"/>
                <w:sz w:val="20"/>
                <w:szCs w:val="20"/>
                <w:rPrChange w:id="347" w:author="S. H." w:date="2018-03-05T11:14:00Z">
                  <w:rPr>
                    <w:rFonts w:ascii="Calibri" w:hAnsi="Calibri"/>
                    <w:color w:val="000000"/>
                    <w:sz w:val="22"/>
                    <w:szCs w:val="22"/>
                  </w:rPr>
                </w:rPrChange>
              </w:rPr>
            </w:pPr>
            <w:r w:rsidRPr="00B43EDF">
              <w:rPr>
                <w:color w:val="000000"/>
                <w:sz w:val="20"/>
                <w:szCs w:val="20"/>
                <w:rPrChange w:id="348" w:author="S. H." w:date="2018-03-05T11:14:00Z">
                  <w:rPr>
                    <w:rFonts w:ascii="Calibri" w:hAnsi="Calibri"/>
                    <w:color w:val="000000"/>
                    <w:sz w:val="22"/>
                    <w:szCs w:val="22"/>
                  </w:rPr>
                </w:rPrChange>
              </w:rPr>
              <w:t>43</w:t>
            </w:r>
          </w:p>
        </w:tc>
        <w:tc>
          <w:tcPr>
            <w:tcW w:w="1420" w:type="dxa"/>
            <w:tcBorders>
              <w:top w:val="nil"/>
              <w:left w:val="nil"/>
              <w:bottom w:val="single" w:sz="4" w:space="0" w:color="auto"/>
              <w:right w:val="nil"/>
            </w:tcBorders>
            <w:shd w:val="clear" w:color="auto" w:fill="auto"/>
            <w:noWrap/>
            <w:vAlign w:val="bottom"/>
            <w:hideMark/>
          </w:tcPr>
          <w:p w14:paraId="0DD8C641" w14:textId="77777777" w:rsidR="00B43EDF" w:rsidRPr="00B43EDF" w:rsidRDefault="00B43EDF">
            <w:pPr>
              <w:jc w:val="right"/>
              <w:rPr>
                <w:color w:val="000000"/>
                <w:sz w:val="20"/>
                <w:szCs w:val="20"/>
                <w:rPrChange w:id="349" w:author="S. H." w:date="2018-03-05T11:14:00Z">
                  <w:rPr>
                    <w:rFonts w:ascii="Calibri" w:hAnsi="Calibri"/>
                    <w:color w:val="000000"/>
                    <w:sz w:val="22"/>
                    <w:szCs w:val="22"/>
                  </w:rPr>
                </w:rPrChange>
              </w:rPr>
            </w:pPr>
            <w:r w:rsidRPr="00B43EDF">
              <w:rPr>
                <w:color w:val="000000"/>
                <w:sz w:val="20"/>
                <w:szCs w:val="20"/>
                <w:rPrChange w:id="350" w:author="S. H." w:date="2018-03-05T11:14:00Z">
                  <w:rPr>
                    <w:rFonts w:ascii="Calibri" w:hAnsi="Calibri"/>
                    <w:color w:val="000000"/>
                    <w:sz w:val="22"/>
                    <w:szCs w:val="22"/>
                  </w:rPr>
                </w:rPrChange>
              </w:rPr>
              <w:t>0.399</w:t>
            </w:r>
          </w:p>
        </w:tc>
        <w:tc>
          <w:tcPr>
            <w:tcW w:w="1420" w:type="dxa"/>
            <w:tcBorders>
              <w:top w:val="nil"/>
              <w:left w:val="nil"/>
              <w:bottom w:val="single" w:sz="4" w:space="0" w:color="auto"/>
              <w:right w:val="nil"/>
            </w:tcBorders>
            <w:shd w:val="clear" w:color="auto" w:fill="auto"/>
            <w:noWrap/>
            <w:vAlign w:val="bottom"/>
            <w:hideMark/>
          </w:tcPr>
          <w:p w14:paraId="503A6BD3" w14:textId="77777777" w:rsidR="00B43EDF" w:rsidRPr="00B43EDF" w:rsidRDefault="00B43EDF">
            <w:pPr>
              <w:jc w:val="right"/>
              <w:rPr>
                <w:color w:val="000000"/>
                <w:sz w:val="20"/>
                <w:szCs w:val="20"/>
                <w:rPrChange w:id="351" w:author="S. H." w:date="2018-03-05T11:14:00Z">
                  <w:rPr>
                    <w:rFonts w:ascii="Calibri" w:hAnsi="Calibri"/>
                    <w:color w:val="000000"/>
                    <w:sz w:val="22"/>
                    <w:szCs w:val="22"/>
                  </w:rPr>
                </w:rPrChange>
              </w:rPr>
            </w:pPr>
            <w:r w:rsidRPr="00B43EDF">
              <w:rPr>
                <w:color w:val="000000"/>
                <w:sz w:val="20"/>
                <w:szCs w:val="20"/>
                <w:rPrChange w:id="352" w:author="S. H." w:date="2018-03-05T11:14:00Z">
                  <w:rPr>
                    <w:rFonts w:ascii="Calibri" w:hAnsi="Calibri"/>
                    <w:color w:val="000000"/>
                    <w:sz w:val="22"/>
                    <w:szCs w:val="22"/>
                  </w:rPr>
                </w:rPrChange>
              </w:rPr>
              <w:t>-0.979</w:t>
            </w:r>
          </w:p>
        </w:tc>
        <w:tc>
          <w:tcPr>
            <w:tcW w:w="1420" w:type="dxa"/>
            <w:tcBorders>
              <w:top w:val="nil"/>
              <w:left w:val="nil"/>
              <w:bottom w:val="single" w:sz="4" w:space="0" w:color="auto"/>
              <w:right w:val="nil"/>
            </w:tcBorders>
            <w:shd w:val="clear" w:color="auto" w:fill="auto"/>
            <w:noWrap/>
            <w:vAlign w:val="bottom"/>
            <w:hideMark/>
          </w:tcPr>
          <w:p w14:paraId="6C47710A" w14:textId="77777777" w:rsidR="00B43EDF" w:rsidRPr="00B43EDF" w:rsidRDefault="00B43EDF">
            <w:pPr>
              <w:jc w:val="right"/>
              <w:rPr>
                <w:color w:val="000000"/>
                <w:sz w:val="20"/>
                <w:szCs w:val="20"/>
                <w:rPrChange w:id="353" w:author="S. H." w:date="2018-03-05T11:14:00Z">
                  <w:rPr>
                    <w:rFonts w:ascii="Calibri" w:hAnsi="Calibri"/>
                    <w:color w:val="000000"/>
                    <w:sz w:val="22"/>
                    <w:szCs w:val="22"/>
                  </w:rPr>
                </w:rPrChange>
              </w:rPr>
            </w:pPr>
            <w:r w:rsidRPr="00B43EDF">
              <w:rPr>
                <w:color w:val="000000"/>
                <w:sz w:val="20"/>
                <w:szCs w:val="20"/>
                <w:rPrChange w:id="354" w:author="S. H." w:date="2018-03-05T11:14:00Z">
                  <w:rPr>
                    <w:rFonts w:ascii="Calibri" w:hAnsi="Calibri"/>
                    <w:color w:val="000000"/>
                    <w:sz w:val="22"/>
                    <w:szCs w:val="22"/>
                  </w:rPr>
                </w:rPrChange>
              </w:rPr>
              <w:t>0.0216*</w:t>
            </w:r>
          </w:p>
        </w:tc>
        <w:tc>
          <w:tcPr>
            <w:tcW w:w="1420" w:type="dxa"/>
            <w:tcBorders>
              <w:top w:val="nil"/>
              <w:left w:val="nil"/>
              <w:bottom w:val="single" w:sz="4" w:space="0" w:color="auto"/>
              <w:right w:val="nil"/>
            </w:tcBorders>
            <w:shd w:val="clear" w:color="auto" w:fill="auto"/>
            <w:noWrap/>
            <w:vAlign w:val="bottom"/>
            <w:hideMark/>
          </w:tcPr>
          <w:p w14:paraId="0BC88259" w14:textId="77777777" w:rsidR="00B43EDF" w:rsidRPr="00B43EDF" w:rsidRDefault="00B43EDF">
            <w:pPr>
              <w:jc w:val="right"/>
              <w:rPr>
                <w:color w:val="000000"/>
                <w:sz w:val="20"/>
                <w:szCs w:val="20"/>
                <w:rPrChange w:id="355" w:author="S. H." w:date="2018-03-05T11:14:00Z">
                  <w:rPr>
                    <w:rFonts w:ascii="Calibri" w:hAnsi="Calibri"/>
                    <w:color w:val="000000"/>
                    <w:sz w:val="22"/>
                    <w:szCs w:val="22"/>
                  </w:rPr>
                </w:rPrChange>
              </w:rPr>
            </w:pPr>
            <w:r w:rsidRPr="00B43EDF">
              <w:rPr>
                <w:color w:val="000000"/>
                <w:sz w:val="20"/>
                <w:szCs w:val="20"/>
                <w:rPrChange w:id="356" w:author="S. H." w:date="2018-03-05T11:14:00Z">
                  <w:rPr>
                    <w:rFonts w:ascii="Calibri" w:hAnsi="Calibri"/>
                    <w:color w:val="000000"/>
                    <w:sz w:val="22"/>
                    <w:szCs w:val="22"/>
                  </w:rPr>
                </w:rPrChange>
              </w:rPr>
              <w:t>-3.42</w:t>
            </w:r>
          </w:p>
        </w:tc>
        <w:tc>
          <w:tcPr>
            <w:tcW w:w="1420" w:type="dxa"/>
            <w:tcBorders>
              <w:top w:val="nil"/>
              <w:left w:val="nil"/>
              <w:bottom w:val="single" w:sz="4" w:space="0" w:color="auto"/>
              <w:right w:val="nil"/>
            </w:tcBorders>
            <w:shd w:val="clear" w:color="auto" w:fill="auto"/>
            <w:noWrap/>
            <w:vAlign w:val="bottom"/>
            <w:hideMark/>
          </w:tcPr>
          <w:p w14:paraId="263D5199" w14:textId="77777777" w:rsidR="00B43EDF" w:rsidRPr="00B43EDF" w:rsidRDefault="00B43EDF">
            <w:pPr>
              <w:jc w:val="right"/>
              <w:rPr>
                <w:color w:val="000000"/>
                <w:sz w:val="20"/>
                <w:szCs w:val="20"/>
                <w:rPrChange w:id="357" w:author="S. H." w:date="2018-03-05T11:14:00Z">
                  <w:rPr>
                    <w:rFonts w:ascii="Calibri" w:hAnsi="Calibri"/>
                    <w:color w:val="000000"/>
                    <w:sz w:val="22"/>
                    <w:szCs w:val="22"/>
                  </w:rPr>
                </w:rPrChange>
              </w:rPr>
            </w:pPr>
            <w:r w:rsidRPr="00B43EDF">
              <w:rPr>
                <w:color w:val="000000"/>
                <w:sz w:val="20"/>
                <w:szCs w:val="20"/>
                <w:rPrChange w:id="358" w:author="S. H." w:date="2018-03-05T11:14:00Z">
                  <w:rPr>
                    <w:rFonts w:ascii="Calibri" w:hAnsi="Calibri"/>
                    <w:color w:val="000000"/>
                    <w:sz w:val="22"/>
                    <w:szCs w:val="22"/>
                  </w:rPr>
                </w:rPrChange>
              </w:rPr>
              <w:t>0.0999</w:t>
            </w:r>
          </w:p>
        </w:tc>
        <w:tc>
          <w:tcPr>
            <w:tcW w:w="1420" w:type="dxa"/>
            <w:tcBorders>
              <w:top w:val="nil"/>
              <w:left w:val="nil"/>
              <w:bottom w:val="single" w:sz="4" w:space="0" w:color="auto"/>
              <w:right w:val="nil"/>
            </w:tcBorders>
            <w:shd w:val="clear" w:color="auto" w:fill="auto"/>
            <w:noWrap/>
            <w:vAlign w:val="bottom"/>
            <w:hideMark/>
          </w:tcPr>
          <w:p w14:paraId="19701614" w14:textId="77777777" w:rsidR="00B43EDF" w:rsidRPr="00B43EDF" w:rsidRDefault="00B43EDF">
            <w:pPr>
              <w:jc w:val="right"/>
              <w:rPr>
                <w:color w:val="000000"/>
                <w:sz w:val="20"/>
                <w:szCs w:val="20"/>
                <w:rPrChange w:id="359" w:author="S. H." w:date="2018-03-05T11:14:00Z">
                  <w:rPr>
                    <w:rFonts w:ascii="Calibri" w:hAnsi="Calibri"/>
                    <w:color w:val="000000"/>
                    <w:sz w:val="22"/>
                    <w:szCs w:val="22"/>
                  </w:rPr>
                </w:rPrChange>
              </w:rPr>
            </w:pPr>
            <w:r w:rsidRPr="00B43EDF">
              <w:rPr>
                <w:color w:val="000000"/>
                <w:sz w:val="20"/>
                <w:szCs w:val="20"/>
                <w:rPrChange w:id="360" w:author="S. H." w:date="2018-03-05T11:14:00Z">
                  <w:rPr>
                    <w:rFonts w:ascii="Calibri" w:hAnsi="Calibri"/>
                    <w:color w:val="000000"/>
                    <w:sz w:val="22"/>
                    <w:szCs w:val="22"/>
                  </w:rPr>
                </w:rPrChange>
              </w:rPr>
              <w:t>-2.47</w:t>
            </w:r>
          </w:p>
        </w:tc>
      </w:tr>
      <w:tr w:rsidR="00B43EDF" w:rsidRPr="00B43EDF" w14:paraId="7E190F22" w14:textId="77777777" w:rsidTr="00B43EDF">
        <w:trPr>
          <w:trHeight w:val="300"/>
        </w:trPr>
        <w:tc>
          <w:tcPr>
            <w:tcW w:w="960" w:type="dxa"/>
            <w:vMerge w:val="restart"/>
            <w:tcBorders>
              <w:top w:val="nil"/>
              <w:left w:val="nil"/>
              <w:bottom w:val="single" w:sz="4" w:space="0" w:color="000000"/>
              <w:right w:val="nil"/>
            </w:tcBorders>
            <w:shd w:val="clear" w:color="auto" w:fill="auto"/>
            <w:noWrap/>
            <w:textDirection w:val="btLr"/>
            <w:vAlign w:val="center"/>
            <w:hideMark/>
          </w:tcPr>
          <w:p w14:paraId="68CFEBF3" w14:textId="77777777" w:rsidR="00B43EDF" w:rsidRPr="00CA7100" w:rsidRDefault="00B43EDF">
            <w:pPr>
              <w:jc w:val="center"/>
              <w:rPr>
                <w:color w:val="000000"/>
                <w:sz w:val="20"/>
                <w:szCs w:val="20"/>
              </w:rPr>
            </w:pPr>
            <w:r w:rsidRPr="00CA7100">
              <w:rPr>
                <w:color w:val="000000"/>
                <w:sz w:val="20"/>
                <w:szCs w:val="20"/>
              </w:rPr>
              <w:t>Walleye</w:t>
            </w:r>
          </w:p>
        </w:tc>
        <w:tc>
          <w:tcPr>
            <w:tcW w:w="1660" w:type="dxa"/>
            <w:vMerge w:val="restart"/>
            <w:tcBorders>
              <w:top w:val="nil"/>
              <w:left w:val="nil"/>
              <w:bottom w:val="single" w:sz="4" w:space="0" w:color="000000"/>
              <w:right w:val="nil"/>
            </w:tcBorders>
            <w:shd w:val="clear" w:color="auto" w:fill="auto"/>
            <w:noWrap/>
            <w:vAlign w:val="center"/>
            <w:hideMark/>
          </w:tcPr>
          <w:p w14:paraId="0B9BBF98" w14:textId="77777777" w:rsidR="00B43EDF" w:rsidRPr="00CA7100" w:rsidRDefault="00B43EDF">
            <w:pPr>
              <w:jc w:val="center"/>
              <w:rPr>
                <w:color w:val="000000"/>
                <w:sz w:val="20"/>
                <w:szCs w:val="20"/>
              </w:rPr>
            </w:pPr>
            <w:r w:rsidRPr="00CA7100">
              <w:rPr>
                <w:color w:val="000000"/>
                <w:sz w:val="20"/>
                <w:szCs w:val="20"/>
              </w:rPr>
              <w:t>SS</w:t>
            </w:r>
          </w:p>
        </w:tc>
        <w:tc>
          <w:tcPr>
            <w:tcW w:w="1820" w:type="dxa"/>
            <w:tcBorders>
              <w:top w:val="nil"/>
              <w:left w:val="nil"/>
              <w:bottom w:val="nil"/>
              <w:right w:val="nil"/>
            </w:tcBorders>
            <w:shd w:val="clear" w:color="auto" w:fill="auto"/>
            <w:noWrap/>
            <w:vAlign w:val="bottom"/>
            <w:hideMark/>
          </w:tcPr>
          <w:p w14:paraId="7111D66C" w14:textId="77777777" w:rsidR="00B43EDF" w:rsidRPr="00CA7100" w:rsidRDefault="00B43EDF">
            <w:pPr>
              <w:rPr>
                <w:color w:val="000000"/>
                <w:sz w:val="20"/>
                <w:szCs w:val="20"/>
              </w:rPr>
            </w:pPr>
            <w:r w:rsidRPr="00CA7100">
              <w:rPr>
                <w:color w:val="000000"/>
                <w:sz w:val="20"/>
                <w:szCs w:val="20"/>
              </w:rPr>
              <w:t>Bitter</w:t>
            </w:r>
          </w:p>
        </w:tc>
        <w:tc>
          <w:tcPr>
            <w:tcW w:w="960" w:type="dxa"/>
            <w:tcBorders>
              <w:top w:val="nil"/>
              <w:left w:val="nil"/>
              <w:bottom w:val="nil"/>
              <w:right w:val="nil"/>
            </w:tcBorders>
            <w:shd w:val="clear" w:color="auto" w:fill="auto"/>
            <w:noWrap/>
            <w:vAlign w:val="bottom"/>
            <w:hideMark/>
          </w:tcPr>
          <w:p w14:paraId="545BF3E1" w14:textId="77777777" w:rsidR="00B43EDF" w:rsidRPr="00CA7100" w:rsidRDefault="00B43EDF">
            <w:pPr>
              <w:jc w:val="right"/>
              <w:rPr>
                <w:color w:val="000000"/>
                <w:sz w:val="20"/>
                <w:szCs w:val="20"/>
              </w:rPr>
            </w:pPr>
            <w:r w:rsidRPr="00CA7100">
              <w:rPr>
                <w:color w:val="000000"/>
                <w:sz w:val="20"/>
                <w:szCs w:val="20"/>
              </w:rPr>
              <w:t>68</w:t>
            </w:r>
          </w:p>
        </w:tc>
        <w:tc>
          <w:tcPr>
            <w:tcW w:w="1420" w:type="dxa"/>
            <w:tcBorders>
              <w:top w:val="nil"/>
              <w:left w:val="nil"/>
              <w:bottom w:val="nil"/>
              <w:right w:val="nil"/>
            </w:tcBorders>
            <w:shd w:val="clear" w:color="auto" w:fill="auto"/>
            <w:noWrap/>
            <w:vAlign w:val="bottom"/>
            <w:hideMark/>
          </w:tcPr>
          <w:p w14:paraId="66A7E84F" w14:textId="77777777" w:rsidR="00B43EDF" w:rsidRPr="00CA7100" w:rsidRDefault="00B43EDF">
            <w:pPr>
              <w:jc w:val="right"/>
              <w:rPr>
                <w:color w:val="000000"/>
                <w:sz w:val="20"/>
                <w:szCs w:val="20"/>
              </w:rPr>
            </w:pPr>
            <w:r w:rsidRPr="00CA7100">
              <w:rPr>
                <w:color w:val="000000"/>
                <w:sz w:val="20"/>
                <w:szCs w:val="20"/>
              </w:rPr>
              <w:t>0.243</w:t>
            </w:r>
          </w:p>
        </w:tc>
        <w:tc>
          <w:tcPr>
            <w:tcW w:w="1420" w:type="dxa"/>
            <w:tcBorders>
              <w:top w:val="nil"/>
              <w:left w:val="nil"/>
              <w:bottom w:val="nil"/>
              <w:right w:val="nil"/>
            </w:tcBorders>
            <w:shd w:val="clear" w:color="auto" w:fill="auto"/>
            <w:noWrap/>
            <w:vAlign w:val="bottom"/>
            <w:hideMark/>
          </w:tcPr>
          <w:p w14:paraId="52881C47" w14:textId="77777777" w:rsidR="00B43EDF" w:rsidRPr="00CA7100" w:rsidRDefault="00B43EDF">
            <w:pPr>
              <w:jc w:val="right"/>
              <w:rPr>
                <w:color w:val="000000"/>
                <w:sz w:val="20"/>
                <w:szCs w:val="20"/>
              </w:rPr>
            </w:pPr>
            <w:r w:rsidRPr="00CA7100">
              <w:rPr>
                <w:color w:val="000000"/>
                <w:sz w:val="20"/>
                <w:szCs w:val="20"/>
              </w:rPr>
              <w:t>-0.539</w:t>
            </w:r>
          </w:p>
        </w:tc>
        <w:tc>
          <w:tcPr>
            <w:tcW w:w="1420" w:type="dxa"/>
            <w:tcBorders>
              <w:top w:val="nil"/>
              <w:left w:val="nil"/>
              <w:bottom w:val="nil"/>
              <w:right w:val="nil"/>
            </w:tcBorders>
            <w:shd w:val="clear" w:color="auto" w:fill="auto"/>
            <w:noWrap/>
            <w:vAlign w:val="bottom"/>
            <w:hideMark/>
          </w:tcPr>
          <w:p w14:paraId="4AB1BA1E" w14:textId="77777777" w:rsidR="00B43EDF" w:rsidRPr="00CA7100" w:rsidRDefault="00B43EDF">
            <w:pPr>
              <w:jc w:val="right"/>
              <w:rPr>
                <w:color w:val="000000"/>
                <w:sz w:val="20"/>
                <w:szCs w:val="20"/>
              </w:rPr>
            </w:pPr>
            <w:r w:rsidRPr="00CA7100">
              <w:rPr>
                <w:color w:val="000000"/>
                <w:sz w:val="20"/>
                <w:szCs w:val="20"/>
              </w:rPr>
              <w:t>1.31e-20*</w:t>
            </w:r>
          </w:p>
        </w:tc>
        <w:tc>
          <w:tcPr>
            <w:tcW w:w="1420" w:type="dxa"/>
            <w:tcBorders>
              <w:top w:val="nil"/>
              <w:left w:val="nil"/>
              <w:bottom w:val="nil"/>
              <w:right w:val="nil"/>
            </w:tcBorders>
            <w:shd w:val="clear" w:color="auto" w:fill="auto"/>
            <w:noWrap/>
            <w:vAlign w:val="bottom"/>
            <w:hideMark/>
          </w:tcPr>
          <w:p w14:paraId="1F3DE113" w14:textId="77777777" w:rsidR="00B43EDF" w:rsidRPr="00CA7100" w:rsidRDefault="00B43EDF">
            <w:pPr>
              <w:jc w:val="right"/>
              <w:rPr>
                <w:color w:val="000000"/>
                <w:sz w:val="20"/>
                <w:szCs w:val="20"/>
              </w:rPr>
            </w:pPr>
            <w:r w:rsidRPr="00CA7100">
              <w:rPr>
                <w:color w:val="000000"/>
                <w:sz w:val="20"/>
                <w:szCs w:val="20"/>
              </w:rPr>
              <w:t>-16</w:t>
            </w:r>
          </w:p>
        </w:tc>
        <w:tc>
          <w:tcPr>
            <w:tcW w:w="1420" w:type="dxa"/>
            <w:tcBorders>
              <w:top w:val="nil"/>
              <w:left w:val="nil"/>
              <w:bottom w:val="nil"/>
              <w:right w:val="nil"/>
            </w:tcBorders>
            <w:shd w:val="clear" w:color="auto" w:fill="auto"/>
            <w:noWrap/>
            <w:vAlign w:val="bottom"/>
            <w:hideMark/>
          </w:tcPr>
          <w:p w14:paraId="23F05704" w14:textId="77777777" w:rsidR="00B43EDF" w:rsidRPr="00CA7100" w:rsidRDefault="00B43EDF">
            <w:pPr>
              <w:jc w:val="right"/>
              <w:rPr>
                <w:color w:val="000000"/>
                <w:sz w:val="20"/>
                <w:szCs w:val="20"/>
              </w:rPr>
            </w:pPr>
            <w:r w:rsidRPr="00CA7100">
              <w:rPr>
                <w:color w:val="000000"/>
                <w:sz w:val="20"/>
                <w:szCs w:val="20"/>
              </w:rPr>
              <w:t>9.15e-20*</w:t>
            </w:r>
          </w:p>
        </w:tc>
        <w:tc>
          <w:tcPr>
            <w:tcW w:w="1420" w:type="dxa"/>
            <w:tcBorders>
              <w:top w:val="nil"/>
              <w:left w:val="nil"/>
              <w:bottom w:val="nil"/>
              <w:right w:val="nil"/>
            </w:tcBorders>
            <w:shd w:val="clear" w:color="auto" w:fill="auto"/>
            <w:noWrap/>
            <w:vAlign w:val="bottom"/>
            <w:hideMark/>
          </w:tcPr>
          <w:p w14:paraId="5647085F" w14:textId="77777777" w:rsidR="00B43EDF" w:rsidRPr="00CA7100" w:rsidRDefault="00B43EDF">
            <w:pPr>
              <w:jc w:val="right"/>
              <w:rPr>
                <w:color w:val="000000"/>
                <w:sz w:val="20"/>
                <w:szCs w:val="20"/>
              </w:rPr>
            </w:pPr>
            <w:r w:rsidRPr="00CA7100">
              <w:rPr>
                <w:color w:val="000000"/>
                <w:sz w:val="20"/>
                <w:szCs w:val="20"/>
              </w:rPr>
              <w:t>-15.6</w:t>
            </w:r>
          </w:p>
        </w:tc>
      </w:tr>
      <w:tr w:rsidR="00B43EDF" w:rsidRPr="00B43EDF" w14:paraId="443D6461" w14:textId="77777777" w:rsidTr="00B43EDF">
        <w:trPr>
          <w:trHeight w:val="300"/>
        </w:trPr>
        <w:tc>
          <w:tcPr>
            <w:tcW w:w="960" w:type="dxa"/>
            <w:vMerge/>
            <w:tcBorders>
              <w:top w:val="nil"/>
              <w:left w:val="nil"/>
              <w:bottom w:val="single" w:sz="4" w:space="0" w:color="000000"/>
              <w:right w:val="nil"/>
            </w:tcBorders>
            <w:vAlign w:val="center"/>
            <w:hideMark/>
          </w:tcPr>
          <w:p w14:paraId="22667766" w14:textId="77777777" w:rsidR="00B43EDF" w:rsidRPr="00B43EDF" w:rsidRDefault="00B43EDF">
            <w:pPr>
              <w:rPr>
                <w:color w:val="000000"/>
                <w:sz w:val="20"/>
                <w:szCs w:val="20"/>
                <w:rPrChange w:id="36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FF5B32" w14:textId="77777777" w:rsidR="00B43EDF" w:rsidRPr="00B43EDF" w:rsidRDefault="00B43EDF">
            <w:pPr>
              <w:rPr>
                <w:color w:val="000000"/>
                <w:sz w:val="20"/>
                <w:szCs w:val="20"/>
                <w:rPrChange w:id="36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25A7086" w14:textId="77777777" w:rsidR="00B43EDF" w:rsidRPr="00B43EDF" w:rsidRDefault="00B43EDF">
            <w:pPr>
              <w:rPr>
                <w:color w:val="000000"/>
                <w:sz w:val="20"/>
                <w:szCs w:val="20"/>
                <w:rPrChange w:id="363" w:author="S. H." w:date="2018-03-05T11:14:00Z">
                  <w:rPr>
                    <w:rFonts w:ascii="Calibri" w:hAnsi="Calibri"/>
                    <w:color w:val="000000"/>
                    <w:sz w:val="22"/>
                    <w:szCs w:val="22"/>
                  </w:rPr>
                </w:rPrChange>
              </w:rPr>
            </w:pPr>
            <w:r w:rsidRPr="00B43EDF">
              <w:rPr>
                <w:color w:val="000000"/>
                <w:sz w:val="20"/>
                <w:szCs w:val="20"/>
                <w:rPrChange w:id="364"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329B729D" w14:textId="77777777" w:rsidR="00B43EDF" w:rsidRPr="00B43EDF" w:rsidRDefault="00B43EDF">
            <w:pPr>
              <w:jc w:val="right"/>
              <w:rPr>
                <w:color w:val="000000"/>
                <w:sz w:val="20"/>
                <w:szCs w:val="20"/>
                <w:rPrChange w:id="365" w:author="S. H." w:date="2018-03-05T11:14:00Z">
                  <w:rPr>
                    <w:rFonts w:ascii="Calibri" w:hAnsi="Calibri"/>
                    <w:color w:val="000000"/>
                    <w:sz w:val="22"/>
                    <w:szCs w:val="22"/>
                  </w:rPr>
                </w:rPrChange>
              </w:rPr>
            </w:pPr>
            <w:r w:rsidRPr="00B43EDF">
              <w:rPr>
                <w:color w:val="000000"/>
                <w:sz w:val="20"/>
                <w:szCs w:val="20"/>
                <w:rPrChange w:id="366"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1088B1C7" w14:textId="77777777" w:rsidR="00B43EDF" w:rsidRPr="00B43EDF" w:rsidRDefault="00B43EDF">
            <w:pPr>
              <w:jc w:val="right"/>
              <w:rPr>
                <w:color w:val="000000"/>
                <w:sz w:val="20"/>
                <w:szCs w:val="20"/>
                <w:rPrChange w:id="367" w:author="S. H." w:date="2018-03-05T11:14:00Z">
                  <w:rPr>
                    <w:rFonts w:ascii="Calibri" w:hAnsi="Calibri"/>
                    <w:color w:val="000000"/>
                    <w:sz w:val="22"/>
                    <w:szCs w:val="22"/>
                  </w:rPr>
                </w:rPrChange>
              </w:rPr>
            </w:pPr>
            <w:r w:rsidRPr="00B43EDF">
              <w:rPr>
                <w:color w:val="000000"/>
                <w:sz w:val="20"/>
                <w:szCs w:val="20"/>
                <w:rPrChange w:id="368"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718D05E" w14:textId="77777777" w:rsidR="00B43EDF" w:rsidRPr="00B43EDF" w:rsidRDefault="00B43EDF">
            <w:pPr>
              <w:jc w:val="right"/>
              <w:rPr>
                <w:color w:val="000000"/>
                <w:sz w:val="20"/>
                <w:szCs w:val="20"/>
                <w:rPrChange w:id="369" w:author="S. H." w:date="2018-03-05T11:14:00Z">
                  <w:rPr>
                    <w:rFonts w:ascii="Calibri" w:hAnsi="Calibri"/>
                    <w:color w:val="000000"/>
                    <w:sz w:val="22"/>
                    <w:szCs w:val="22"/>
                  </w:rPr>
                </w:rPrChange>
              </w:rPr>
            </w:pPr>
            <w:r w:rsidRPr="00B43EDF">
              <w:rPr>
                <w:color w:val="000000"/>
                <w:sz w:val="20"/>
                <w:szCs w:val="20"/>
                <w:rPrChange w:id="370" w:author="S. H." w:date="2018-03-05T11:14:00Z">
                  <w:rPr>
                    <w:rFonts w:ascii="Calibri" w:hAnsi="Calibri"/>
                    <w:color w:val="000000"/>
                    <w:sz w:val="22"/>
                    <w:szCs w:val="22"/>
                  </w:rPr>
                </w:rPrChange>
              </w:rPr>
              <w:t>-2.83</w:t>
            </w:r>
          </w:p>
        </w:tc>
        <w:tc>
          <w:tcPr>
            <w:tcW w:w="1420" w:type="dxa"/>
            <w:tcBorders>
              <w:top w:val="nil"/>
              <w:left w:val="nil"/>
              <w:bottom w:val="nil"/>
              <w:right w:val="nil"/>
            </w:tcBorders>
            <w:shd w:val="clear" w:color="auto" w:fill="auto"/>
            <w:noWrap/>
            <w:vAlign w:val="bottom"/>
            <w:hideMark/>
          </w:tcPr>
          <w:p w14:paraId="3DFEA561" w14:textId="77777777" w:rsidR="00B43EDF" w:rsidRPr="00B43EDF" w:rsidRDefault="00B43EDF">
            <w:pPr>
              <w:jc w:val="right"/>
              <w:rPr>
                <w:color w:val="000000"/>
                <w:sz w:val="20"/>
                <w:szCs w:val="20"/>
                <w:rPrChange w:id="371" w:author="S. H." w:date="2018-03-05T11:14:00Z">
                  <w:rPr>
                    <w:rFonts w:ascii="Calibri" w:hAnsi="Calibri"/>
                    <w:color w:val="000000"/>
                    <w:sz w:val="22"/>
                    <w:szCs w:val="22"/>
                  </w:rPr>
                </w:rPrChange>
              </w:rPr>
            </w:pPr>
            <w:r w:rsidRPr="00B43EDF">
              <w:rPr>
                <w:color w:val="000000"/>
                <w:sz w:val="20"/>
                <w:szCs w:val="20"/>
                <w:rPrChange w:id="372"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6D1B3E0C" w14:textId="77777777" w:rsidR="00B43EDF" w:rsidRPr="00B43EDF" w:rsidRDefault="00B43EDF">
            <w:pPr>
              <w:jc w:val="right"/>
              <w:rPr>
                <w:color w:val="000000"/>
                <w:sz w:val="20"/>
                <w:szCs w:val="20"/>
                <w:rPrChange w:id="373" w:author="S. H." w:date="2018-03-05T11:14:00Z">
                  <w:rPr>
                    <w:rFonts w:ascii="Calibri" w:hAnsi="Calibri"/>
                    <w:color w:val="000000"/>
                    <w:sz w:val="22"/>
                    <w:szCs w:val="22"/>
                  </w:rPr>
                </w:rPrChange>
              </w:rPr>
            </w:pPr>
            <w:r w:rsidRPr="00B43EDF">
              <w:rPr>
                <w:color w:val="000000"/>
                <w:sz w:val="20"/>
                <w:szCs w:val="20"/>
                <w:rPrChange w:id="374" w:author="S. H." w:date="2018-03-05T11:14:00Z">
                  <w:rPr>
                    <w:rFonts w:ascii="Calibri" w:hAnsi="Calibri"/>
                    <w:color w:val="000000"/>
                    <w:sz w:val="22"/>
                    <w:szCs w:val="22"/>
                  </w:rPr>
                </w:rPrChange>
              </w:rPr>
              <w:t>-14.9</w:t>
            </w:r>
          </w:p>
        </w:tc>
        <w:tc>
          <w:tcPr>
            <w:tcW w:w="1420" w:type="dxa"/>
            <w:tcBorders>
              <w:top w:val="nil"/>
              <w:left w:val="nil"/>
              <w:bottom w:val="nil"/>
              <w:right w:val="nil"/>
            </w:tcBorders>
            <w:shd w:val="clear" w:color="auto" w:fill="auto"/>
            <w:noWrap/>
            <w:vAlign w:val="bottom"/>
            <w:hideMark/>
          </w:tcPr>
          <w:p w14:paraId="49283AF6" w14:textId="77777777" w:rsidR="00B43EDF" w:rsidRPr="00B43EDF" w:rsidRDefault="00B43EDF">
            <w:pPr>
              <w:jc w:val="right"/>
              <w:rPr>
                <w:color w:val="000000"/>
                <w:sz w:val="20"/>
                <w:szCs w:val="20"/>
                <w:rPrChange w:id="375" w:author="S. H." w:date="2018-03-05T11:14:00Z">
                  <w:rPr>
                    <w:rFonts w:ascii="Calibri" w:hAnsi="Calibri"/>
                    <w:color w:val="000000"/>
                    <w:sz w:val="22"/>
                    <w:szCs w:val="22"/>
                  </w:rPr>
                </w:rPrChange>
              </w:rPr>
            </w:pPr>
            <w:r w:rsidRPr="00B43EDF">
              <w:rPr>
                <w:color w:val="000000"/>
                <w:sz w:val="20"/>
                <w:szCs w:val="20"/>
                <w:rPrChange w:id="376" w:author="S. H." w:date="2018-03-05T11:14:00Z">
                  <w:rPr>
                    <w:rFonts w:ascii="Calibri" w:hAnsi="Calibri"/>
                    <w:color w:val="000000"/>
                    <w:sz w:val="22"/>
                    <w:szCs w:val="22"/>
                  </w:rPr>
                </w:rPrChange>
              </w:rPr>
              <w:t>0.69</w:t>
            </w:r>
          </w:p>
        </w:tc>
        <w:tc>
          <w:tcPr>
            <w:tcW w:w="1420" w:type="dxa"/>
            <w:tcBorders>
              <w:top w:val="nil"/>
              <w:left w:val="nil"/>
              <w:bottom w:val="nil"/>
              <w:right w:val="nil"/>
            </w:tcBorders>
            <w:shd w:val="clear" w:color="auto" w:fill="auto"/>
            <w:noWrap/>
            <w:vAlign w:val="bottom"/>
            <w:hideMark/>
          </w:tcPr>
          <w:p w14:paraId="276AB8B9" w14:textId="77777777" w:rsidR="00B43EDF" w:rsidRPr="00B43EDF" w:rsidRDefault="00B43EDF">
            <w:pPr>
              <w:jc w:val="right"/>
              <w:rPr>
                <w:color w:val="000000"/>
                <w:sz w:val="20"/>
                <w:szCs w:val="20"/>
                <w:rPrChange w:id="377" w:author="S. H." w:date="2018-03-05T11:14:00Z">
                  <w:rPr>
                    <w:rFonts w:ascii="Calibri" w:hAnsi="Calibri"/>
                    <w:color w:val="000000"/>
                    <w:sz w:val="22"/>
                    <w:szCs w:val="22"/>
                  </w:rPr>
                </w:rPrChange>
              </w:rPr>
            </w:pPr>
            <w:r w:rsidRPr="00B43EDF">
              <w:rPr>
                <w:color w:val="000000"/>
                <w:sz w:val="20"/>
                <w:szCs w:val="20"/>
                <w:rPrChange w:id="378" w:author="S. H." w:date="2018-03-05T11:14:00Z">
                  <w:rPr>
                    <w:rFonts w:ascii="Calibri" w:hAnsi="Calibri"/>
                    <w:color w:val="000000"/>
                    <w:sz w:val="22"/>
                    <w:szCs w:val="22"/>
                  </w:rPr>
                </w:rPrChange>
              </w:rPr>
              <w:t>-12.4</w:t>
            </w:r>
          </w:p>
        </w:tc>
      </w:tr>
      <w:tr w:rsidR="00B43EDF" w:rsidRPr="00B43EDF" w14:paraId="1E2F8C92" w14:textId="77777777" w:rsidTr="00B43EDF">
        <w:trPr>
          <w:trHeight w:val="300"/>
        </w:trPr>
        <w:tc>
          <w:tcPr>
            <w:tcW w:w="960" w:type="dxa"/>
            <w:vMerge/>
            <w:tcBorders>
              <w:top w:val="nil"/>
              <w:left w:val="nil"/>
              <w:bottom w:val="single" w:sz="4" w:space="0" w:color="000000"/>
              <w:right w:val="nil"/>
            </w:tcBorders>
            <w:vAlign w:val="center"/>
            <w:hideMark/>
          </w:tcPr>
          <w:p w14:paraId="0240A88C" w14:textId="77777777" w:rsidR="00B43EDF" w:rsidRPr="00B43EDF" w:rsidRDefault="00B43EDF">
            <w:pPr>
              <w:rPr>
                <w:color w:val="000000"/>
                <w:sz w:val="20"/>
                <w:szCs w:val="20"/>
                <w:rPrChange w:id="37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58EA508" w14:textId="77777777" w:rsidR="00B43EDF" w:rsidRPr="00B43EDF" w:rsidRDefault="00B43EDF">
            <w:pPr>
              <w:rPr>
                <w:color w:val="000000"/>
                <w:sz w:val="20"/>
                <w:szCs w:val="20"/>
                <w:rPrChange w:id="380"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C5DD0CA" w14:textId="77777777" w:rsidR="00B43EDF" w:rsidRPr="00B43EDF" w:rsidRDefault="00B43EDF">
            <w:pPr>
              <w:rPr>
                <w:color w:val="000000"/>
                <w:sz w:val="20"/>
                <w:szCs w:val="20"/>
                <w:rPrChange w:id="381" w:author="S. H." w:date="2018-03-05T11:14:00Z">
                  <w:rPr>
                    <w:rFonts w:ascii="Calibri" w:hAnsi="Calibri"/>
                    <w:color w:val="000000"/>
                    <w:sz w:val="22"/>
                    <w:szCs w:val="22"/>
                  </w:rPr>
                </w:rPrChange>
              </w:rPr>
            </w:pPr>
            <w:r w:rsidRPr="00B43EDF">
              <w:rPr>
                <w:color w:val="000000"/>
                <w:sz w:val="20"/>
                <w:szCs w:val="20"/>
                <w:rPrChange w:id="382"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461FBEA6" w14:textId="77777777" w:rsidR="00B43EDF" w:rsidRPr="00B43EDF" w:rsidRDefault="00B43EDF">
            <w:pPr>
              <w:jc w:val="right"/>
              <w:rPr>
                <w:color w:val="000000"/>
                <w:sz w:val="20"/>
                <w:szCs w:val="20"/>
                <w:rPrChange w:id="383" w:author="S. H." w:date="2018-03-05T11:14:00Z">
                  <w:rPr>
                    <w:rFonts w:ascii="Calibri" w:hAnsi="Calibri"/>
                    <w:color w:val="000000"/>
                    <w:sz w:val="22"/>
                    <w:szCs w:val="22"/>
                  </w:rPr>
                </w:rPrChange>
              </w:rPr>
            </w:pPr>
            <w:r w:rsidRPr="00B43EDF">
              <w:rPr>
                <w:color w:val="000000"/>
                <w:sz w:val="20"/>
                <w:szCs w:val="20"/>
                <w:rPrChange w:id="384"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4AE1B8BA" w14:textId="77777777" w:rsidR="00B43EDF" w:rsidRPr="00B43EDF" w:rsidRDefault="00B43EDF">
            <w:pPr>
              <w:jc w:val="right"/>
              <w:rPr>
                <w:color w:val="000000"/>
                <w:sz w:val="20"/>
                <w:szCs w:val="20"/>
                <w:rPrChange w:id="385" w:author="S. H." w:date="2018-03-05T11:14:00Z">
                  <w:rPr>
                    <w:rFonts w:ascii="Calibri" w:hAnsi="Calibri"/>
                    <w:color w:val="000000"/>
                    <w:sz w:val="22"/>
                    <w:szCs w:val="22"/>
                  </w:rPr>
                </w:rPrChange>
              </w:rPr>
            </w:pPr>
            <w:r w:rsidRPr="00B43EDF">
              <w:rPr>
                <w:color w:val="000000"/>
                <w:sz w:val="20"/>
                <w:szCs w:val="20"/>
                <w:rPrChange w:id="386" w:author="S. H." w:date="2018-03-05T11:14:00Z">
                  <w:rPr>
                    <w:rFonts w:ascii="Calibri" w:hAnsi="Calibri"/>
                    <w:color w:val="000000"/>
                    <w:sz w:val="22"/>
                    <w:szCs w:val="22"/>
                  </w:rPr>
                </w:rPrChange>
              </w:rPr>
              <w:t>0.645</w:t>
            </w:r>
          </w:p>
        </w:tc>
        <w:tc>
          <w:tcPr>
            <w:tcW w:w="1420" w:type="dxa"/>
            <w:tcBorders>
              <w:top w:val="nil"/>
              <w:left w:val="nil"/>
              <w:bottom w:val="single" w:sz="4" w:space="0" w:color="auto"/>
              <w:right w:val="nil"/>
            </w:tcBorders>
            <w:shd w:val="clear" w:color="auto" w:fill="auto"/>
            <w:noWrap/>
            <w:vAlign w:val="bottom"/>
            <w:hideMark/>
          </w:tcPr>
          <w:p w14:paraId="507889EA" w14:textId="77777777" w:rsidR="00B43EDF" w:rsidRPr="00B43EDF" w:rsidRDefault="00B43EDF">
            <w:pPr>
              <w:jc w:val="right"/>
              <w:rPr>
                <w:color w:val="000000"/>
                <w:sz w:val="20"/>
                <w:szCs w:val="20"/>
                <w:rPrChange w:id="387" w:author="S. H." w:date="2018-03-05T11:14:00Z">
                  <w:rPr>
                    <w:rFonts w:ascii="Calibri" w:hAnsi="Calibri"/>
                    <w:color w:val="000000"/>
                    <w:sz w:val="22"/>
                    <w:szCs w:val="22"/>
                  </w:rPr>
                </w:rPrChange>
              </w:rPr>
            </w:pPr>
            <w:r w:rsidRPr="00B43EDF">
              <w:rPr>
                <w:color w:val="000000"/>
                <w:sz w:val="20"/>
                <w:szCs w:val="20"/>
                <w:rPrChange w:id="388" w:author="S. H." w:date="2018-03-05T11:14:00Z">
                  <w:rPr>
                    <w:rFonts w:ascii="Calibri" w:hAnsi="Calibri"/>
                    <w:color w:val="000000"/>
                    <w:sz w:val="22"/>
                    <w:szCs w:val="22"/>
                  </w:rPr>
                </w:rPrChange>
              </w:rPr>
              <w:t>-0.318</w:t>
            </w:r>
          </w:p>
        </w:tc>
        <w:tc>
          <w:tcPr>
            <w:tcW w:w="1420" w:type="dxa"/>
            <w:tcBorders>
              <w:top w:val="nil"/>
              <w:left w:val="nil"/>
              <w:bottom w:val="single" w:sz="4" w:space="0" w:color="auto"/>
              <w:right w:val="nil"/>
            </w:tcBorders>
            <w:shd w:val="clear" w:color="auto" w:fill="auto"/>
            <w:noWrap/>
            <w:vAlign w:val="bottom"/>
            <w:hideMark/>
          </w:tcPr>
          <w:p w14:paraId="3B4FC7C0" w14:textId="77777777" w:rsidR="00B43EDF" w:rsidRPr="00B43EDF" w:rsidRDefault="00B43EDF">
            <w:pPr>
              <w:jc w:val="right"/>
              <w:rPr>
                <w:color w:val="000000"/>
                <w:sz w:val="20"/>
                <w:szCs w:val="20"/>
                <w:rPrChange w:id="389" w:author="S. H." w:date="2018-03-05T11:14:00Z">
                  <w:rPr>
                    <w:rFonts w:ascii="Calibri" w:hAnsi="Calibri"/>
                    <w:color w:val="000000"/>
                    <w:sz w:val="22"/>
                    <w:szCs w:val="22"/>
                  </w:rPr>
                </w:rPrChange>
              </w:rPr>
            </w:pPr>
            <w:r w:rsidRPr="00B43EDF">
              <w:rPr>
                <w:color w:val="000000"/>
                <w:sz w:val="20"/>
                <w:szCs w:val="20"/>
                <w:rPrChange w:id="390" w:author="S. H." w:date="2018-03-05T11:14:00Z">
                  <w:rPr>
                    <w:rFonts w:ascii="Calibri" w:hAnsi="Calibri"/>
                    <w:color w:val="000000"/>
                    <w:sz w:val="22"/>
                    <w:szCs w:val="22"/>
                  </w:rPr>
                </w:rPrChange>
              </w:rPr>
              <w:t>0.00699*</w:t>
            </w:r>
          </w:p>
        </w:tc>
        <w:tc>
          <w:tcPr>
            <w:tcW w:w="1420" w:type="dxa"/>
            <w:tcBorders>
              <w:top w:val="nil"/>
              <w:left w:val="nil"/>
              <w:bottom w:val="single" w:sz="4" w:space="0" w:color="auto"/>
              <w:right w:val="nil"/>
            </w:tcBorders>
            <w:shd w:val="clear" w:color="auto" w:fill="auto"/>
            <w:noWrap/>
            <w:vAlign w:val="bottom"/>
            <w:hideMark/>
          </w:tcPr>
          <w:p w14:paraId="7EAEE03F" w14:textId="77777777" w:rsidR="00B43EDF" w:rsidRPr="00B43EDF" w:rsidRDefault="00B43EDF">
            <w:pPr>
              <w:jc w:val="right"/>
              <w:rPr>
                <w:color w:val="000000"/>
                <w:sz w:val="20"/>
                <w:szCs w:val="20"/>
                <w:rPrChange w:id="391" w:author="S. H." w:date="2018-03-05T11:14:00Z">
                  <w:rPr>
                    <w:rFonts w:ascii="Calibri" w:hAnsi="Calibri"/>
                    <w:color w:val="000000"/>
                    <w:sz w:val="22"/>
                    <w:szCs w:val="22"/>
                  </w:rPr>
                </w:rPrChange>
              </w:rPr>
            </w:pPr>
            <w:r w:rsidRPr="00B43EDF">
              <w:rPr>
                <w:color w:val="000000"/>
                <w:sz w:val="20"/>
                <w:szCs w:val="20"/>
                <w:rPrChange w:id="392" w:author="S. H." w:date="2018-03-05T11:14:00Z">
                  <w:rPr>
                    <w:rFonts w:ascii="Calibri" w:hAnsi="Calibri"/>
                    <w:color w:val="000000"/>
                    <w:sz w:val="22"/>
                    <w:szCs w:val="22"/>
                  </w:rPr>
                </w:rPrChange>
              </w:rPr>
              <w:t>-11.7</w:t>
            </w:r>
          </w:p>
        </w:tc>
        <w:tc>
          <w:tcPr>
            <w:tcW w:w="1420" w:type="dxa"/>
            <w:tcBorders>
              <w:top w:val="nil"/>
              <w:left w:val="nil"/>
              <w:bottom w:val="single" w:sz="4" w:space="0" w:color="auto"/>
              <w:right w:val="nil"/>
            </w:tcBorders>
            <w:shd w:val="clear" w:color="auto" w:fill="auto"/>
            <w:noWrap/>
            <w:vAlign w:val="bottom"/>
            <w:hideMark/>
          </w:tcPr>
          <w:p w14:paraId="15DDC661" w14:textId="77777777" w:rsidR="00B43EDF" w:rsidRPr="00B43EDF" w:rsidRDefault="00B43EDF">
            <w:pPr>
              <w:jc w:val="right"/>
              <w:rPr>
                <w:color w:val="000000"/>
                <w:sz w:val="20"/>
                <w:szCs w:val="20"/>
                <w:rPrChange w:id="393" w:author="S. H." w:date="2018-03-05T11:14:00Z">
                  <w:rPr>
                    <w:rFonts w:ascii="Calibri" w:hAnsi="Calibri"/>
                    <w:color w:val="000000"/>
                    <w:sz w:val="22"/>
                    <w:szCs w:val="22"/>
                  </w:rPr>
                </w:rPrChange>
              </w:rPr>
            </w:pPr>
            <w:r w:rsidRPr="00B43EDF">
              <w:rPr>
                <w:color w:val="000000"/>
                <w:sz w:val="20"/>
                <w:szCs w:val="20"/>
                <w:rPrChange w:id="394" w:author="S. H." w:date="2018-03-05T11:14:00Z">
                  <w:rPr>
                    <w:rFonts w:ascii="Calibri" w:hAnsi="Calibri"/>
                    <w:color w:val="000000"/>
                    <w:sz w:val="22"/>
                    <w:szCs w:val="22"/>
                  </w:rPr>
                </w:rPrChange>
              </w:rPr>
              <w:t>0.0104*</w:t>
            </w:r>
          </w:p>
        </w:tc>
        <w:tc>
          <w:tcPr>
            <w:tcW w:w="1420" w:type="dxa"/>
            <w:tcBorders>
              <w:top w:val="nil"/>
              <w:left w:val="nil"/>
              <w:bottom w:val="single" w:sz="4" w:space="0" w:color="auto"/>
              <w:right w:val="nil"/>
            </w:tcBorders>
            <w:shd w:val="clear" w:color="auto" w:fill="auto"/>
            <w:noWrap/>
            <w:vAlign w:val="bottom"/>
            <w:hideMark/>
          </w:tcPr>
          <w:p w14:paraId="78102385" w14:textId="77777777" w:rsidR="00B43EDF" w:rsidRPr="00B43EDF" w:rsidRDefault="00B43EDF">
            <w:pPr>
              <w:jc w:val="right"/>
              <w:rPr>
                <w:color w:val="000000"/>
                <w:sz w:val="20"/>
                <w:szCs w:val="20"/>
                <w:rPrChange w:id="395" w:author="S. H." w:date="2018-03-05T11:14:00Z">
                  <w:rPr>
                    <w:rFonts w:ascii="Calibri" w:hAnsi="Calibri"/>
                    <w:color w:val="000000"/>
                    <w:sz w:val="22"/>
                    <w:szCs w:val="22"/>
                  </w:rPr>
                </w:rPrChange>
              </w:rPr>
            </w:pPr>
            <w:r w:rsidRPr="00B43EDF">
              <w:rPr>
                <w:color w:val="000000"/>
                <w:sz w:val="20"/>
                <w:szCs w:val="20"/>
                <w:rPrChange w:id="396" w:author="S. H." w:date="2018-03-05T11:14:00Z">
                  <w:rPr>
                    <w:rFonts w:ascii="Calibri" w:hAnsi="Calibri"/>
                    <w:color w:val="000000"/>
                    <w:sz w:val="22"/>
                    <w:szCs w:val="22"/>
                  </w:rPr>
                </w:rPrChange>
              </w:rPr>
              <w:t>-11.4</w:t>
            </w:r>
          </w:p>
        </w:tc>
      </w:tr>
      <w:tr w:rsidR="00B43EDF" w:rsidRPr="00B43EDF" w14:paraId="0F3AA8AD" w14:textId="77777777" w:rsidTr="00B43EDF">
        <w:trPr>
          <w:trHeight w:val="300"/>
        </w:trPr>
        <w:tc>
          <w:tcPr>
            <w:tcW w:w="960" w:type="dxa"/>
            <w:vMerge/>
            <w:tcBorders>
              <w:top w:val="nil"/>
              <w:left w:val="nil"/>
              <w:bottom w:val="single" w:sz="4" w:space="0" w:color="000000"/>
              <w:right w:val="nil"/>
            </w:tcBorders>
            <w:vAlign w:val="center"/>
            <w:hideMark/>
          </w:tcPr>
          <w:p w14:paraId="21307C35" w14:textId="77777777" w:rsidR="00B43EDF" w:rsidRPr="00B43EDF" w:rsidRDefault="00B43EDF">
            <w:pPr>
              <w:rPr>
                <w:color w:val="000000"/>
                <w:sz w:val="20"/>
                <w:szCs w:val="20"/>
                <w:rPrChange w:id="397"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5C19B573" w14:textId="77777777" w:rsidR="00B43EDF" w:rsidRPr="00B43EDF" w:rsidRDefault="00B43EDF">
            <w:pPr>
              <w:jc w:val="center"/>
              <w:rPr>
                <w:color w:val="000000"/>
                <w:sz w:val="20"/>
                <w:szCs w:val="20"/>
                <w:rPrChange w:id="398" w:author="S. H." w:date="2018-03-05T11:14:00Z">
                  <w:rPr>
                    <w:rFonts w:ascii="Calibri" w:hAnsi="Calibri"/>
                    <w:color w:val="000000"/>
                    <w:sz w:val="22"/>
                    <w:szCs w:val="22"/>
                  </w:rPr>
                </w:rPrChange>
              </w:rPr>
            </w:pPr>
            <w:r w:rsidRPr="00B43EDF">
              <w:rPr>
                <w:color w:val="000000"/>
                <w:sz w:val="20"/>
                <w:szCs w:val="20"/>
                <w:rPrChange w:id="399" w:author="S. H." w:date="2018-03-05T11:14:00Z">
                  <w:rPr>
                    <w:rFonts w:ascii="Calibri" w:hAnsi="Calibri"/>
                    <w:color w:val="000000"/>
                    <w:sz w:val="22"/>
                    <w:szCs w:val="22"/>
                  </w:rPr>
                </w:rPrChange>
              </w:rPr>
              <w:t>S-Q</w:t>
            </w:r>
          </w:p>
        </w:tc>
        <w:tc>
          <w:tcPr>
            <w:tcW w:w="1820" w:type="dxa"/>
            <w:tcBorders>
              <w:top w:val="nil"/>
              <w:left w:val="nil"/>
              <w:bottom w:val="nil"/>
              <w:right w:val="nil"/>
            </w:tcBorders>
            <w:shd w:val="clear" w:color="auto" w:fill="auto"/>
            <w:noWrap/>
            <w:vAlign w:val="bottom"/>
            <w:hideMark/>
          </w:tcPr>
          <w:p w14:paraId="6152DF75" w14:textId="77777777" w:rsidR="00B43EDF" w:rsidRPr="00B43EDF" w:rsidRDefault="00B43EDF">
            <w:pPr>
              <w:rPr>
                <w:color w:val="000000"/>
                <w:sz w:val="20"/>
                <w:szCs w:val="20"/>
                <w:rPrChange w:id="400" w:author="S. H." w:date="2018-03-05T11:14:00Z">
                  <w:rPr>
                    <w:rFonts w:ascii="Calibri" w:hAnsi="Calibri"/>
                    <w:color w:val="000000"/>
                    <w:sz w:val="22"/>
                    <w:szCs w:val="22"/>
                  </w:rPr>
                </w:rPrChange>
              </w:rPr>
            </w:pPr>
            <w:r w:rsidRPr="00B43EDF">
              <w:rPr>
                <w:color w:val="000000"/>
                <w:sz w:val="20"/>
                <w:szCs w:val="20"/>
                <w:rPrChange w:id="401"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3536DCF" w14:textId="77777777" w:rsidR="00B43EDF" w:rsidRPr="00B43EDF" w:rsidRDefault="00B43EDF">
            <w:pPr>
              <w:jc w:val="right"/>
              <w:rPr>
                <w:color w:val="000000"/>
                <w:sz w:val="20"/>
                <w:szCs w:val="20"/>
                <w:rPrChange w:id="402" w:author="S. H." w:date="2018-03-05T11:14:00Z">
                  <w:rPr>
                    <w:rFonts w:ascii="Calibri" w:hAnsi="Calibri"/>
                    <w:color w:val="000000"/>
                    <w:sz w:val="22"/>
                    <w:szCs w:val="22"/>
                  </w:rPr>
                </w:rPrChange>
              </w:rPr>
            </w:pPr>
            <w:r w:rsidRPr="00B43EDF">
              <w:rPr>
                <w:color w:val="000000"/>
                <w:sz w:val="20"/>
                <w:szCs w:val="20"/>
                <w:rPrChange w:id="403" w:author="S. H." w:date="2018-03-05T11:14:00Z">
                  <w:rPr>
                    <w:rFonts w:ascii="Calibri" w:hAnsi="Calibri"/>
                    <w:color w:val="000000"/>
                    <w:sz w:val="22"/>
                    <w:szCs w:val="22"/>
                  </w:rPr>
                </w:rPrChange>
              </w:rPr>
              <w:t>81</w:t>
            </w:r>
          </w:p>
        </w:tc>
        <w:tc>
          <w:tcPr>
            <w:tcW w:w="1420" w:type="dxa"/>
            <w:tcBorders>
              <w:top w:val="nil"/>
              <w:left w:val="nil"/>
              <w:bottom w:val="nil"/>
              <w:right w:val="nil"/>
            </w:tcBorders>
            <w:shd w:val="clear" w:color="auto" w:fill="auto"/>
            <w:noWrap/>
            <w:vAlign w:val="bottom"/>
            <w:hideMark/>
          </w:tcPr>
          <w:p w14:paraId="72A88406" w14:textId="77777777" w:rsidR="00B43EDF" w:rsidRPr="00B43EDF" w:rsidRDefault="00B43EDF">
            <w:pPr>
              <w:jc w:val="right"/>
              <w:rPr>
                <w:color w:val="000000"/>
                <w:sz w:val="20"/>
                <w:szCs w:val="20"/>
                <w:rPrChange w:id="404" w:author="S. H." w:date="2018-03-05T11:14:00Z">
                  <w:rPr>
                    <w:rFonts w:ascii="Calibri" w:hAnsi="Calibri"/>
                    <w:color w:val="000000"/>
                    <w:sz w:val="22"/>
                    <w:szCs w:val="22"/>
                  </w:rPr>
                </w:rPrChange>
              </w:rPr>
            </w:pPr>
            <w:r w:rsidRPr="00B43EDF">
              <w:rPr>
                <w:color w:val="000000"/>
                <w:sz w:val="20"/>
                <w:szCs w:val="20"/>
                <w:rPrChange w:id="405" w:author="S. H." w:date="2018-03-05T11:14:00Z">
                  <w:rPr>
                    <w:rFonts w:ascii="Calibri" w:hAnsi="Calibri"/>
                    <w:color w:val="000000"/>
                    <w:sz w:val="22"/>
                    <w:szCs w:val="22"/>
                  </w:rPr>
                </w:rPrChange>
              </w:rPr>
              <w:t>0.544</w:t>
            </w:r>
          </w:p>
        </w:tc>
        <w:tc>
          <w:tcPr>
            <w:tcW w:w="1420" w:type="dxa"/>
            <w:tcBorders>
              <w:top w:val="nil"/>
              <w:left w:val="nil"/>
              <w:bottom w:val="nil"/>
              <w:right w:val="nil"/>
            </w:tcBorders>
            <w:shd w:val="clear" w:color="auto" w:fill="auto"/>
            <w:noWrap/>
            <w:vAlign w:val="bottom"/>
            <w:hideMark/>
          </w:tcPr>
          <w:p w14:paraId="45DDD49D" w14:textId="77777777" w:rsidR="00B43EDF" w:rsidRPr="00B43EDF" w:rsidRDefault="00B43EDF">
            <w:pPr>
              <w:jc w:val="right"/>
              <w:rPr>
                <w:color w:val="000000"/>
                <w:sz w:val="20"/>
                <w:szCs w:val="20"/>
                <w:rPrChange w:id="406" w:author="S. H." w:date="2018-03-05T11:14:00Z">
                  <w:rPr>
                    <w:rFonts w:ascii="Calibri" w:hAnsi="Calibri"/>
                    <w:color w:val="000000"/>
                    <w:sz w:val="22"/>
                    <w:szCs w:val="22"/>
                  </w:rPr>
                </w:rPrChange>
              </w:rPr>
            </w:pPr>
            <w:r w:rsidRPr="00B43EDF">
              <w:rPr>
                <w:color w:val="000000"/>
                <w:sz w:val="20"/>
                <w:szCs w:val="20"/>
                <w:rPrChange w:id="407" w:author="S. H." w:date="2018-03-05T11:14:00Z">
                  <w:rPr>
                    <w:rFonts w:ascii="Calibri" w:hAnsi="Calibri"/>
                    <w:color w:val="000000"/>
                    <w:sz w:val="22"/>
                    <w:szCs w:val="22"/>
                  </w:rPr>
                </w:rPrChange>
              </w:rPr>
              <w:t>-0.522</w:t>
            </w:r>
          </w:p>
        </w:tc>
        <w:tc>
          <w:tcPr>
            <w:tcW w:w="1420" w:type="dxa"/>
            <w:tcBorders>
              <w:top w:val="nil"/>
              <w:left w:val="nil"/>
              <w:bottom w:val="nil"/>
              <w:right w:val="nil"/>
            </w:tcBorders>
            <w:shd w:val="clear" w:color="auto" w:fill="auto"/>
            <w:noWrap/>
            <w:vAlign w:val="bottom"/>
            <w:hideMark/>
          </w:tcPr>
          <w:p w14:paraId="6A325D61" w14:textId="77777777" w:rsidR="00B43EDF" w:rsidRPr="00B43EDF" w:rsidRDefault="00B43EDF">
            <w:pPr>
              <w:jc w:val="right"/>
              <w:rPr>
                <w:color w:val="000000"/>
                <w:sz w:val="20"/>
                <w:szCs w:val="20"/>
                <w:rPrChange w:id="408" w:author="S. H." w:date="2018-03-05T11:14:00Z">
                  <w:rPr>
                    <w:rFonts w:ascii="Calibri" w:hAnsi="Calibri"/>
                    <w:color w:val="000000"/>
                    <w:sz w:val="22"/>
                    <w:szCs w:val="22"/>
                  </w:rPr>
                </w:rPrChange>
              </w:rPr>
            </w:pPr>
            <w:r w:rsidRPr="00B43EDF">
              <w:rPr>
                <w:color w:val="000000"/>
                <w:sz w:val="20"/>
                <w:szCs w:val="20"/>
                <w:rPrChange w:id="409" w:author="S. H." w:date="2018-03-05T11:14:00Z">
                  <w:rPr>
                    <w:rFonts w:ascii="Calibri" w:hAnsi="Calibri"/>
                    <w:color w:val="000000"/>
                    <w:sz w:val="22"/>
                    <w:szCs w:val="22"/>
                  </w:rPr>
                </w:rPrChange>
              </w:rPr>
              <w:t>1.86e-09*</w:t>
            </w:r>
          </w:p>
        </w:tc>
        <w:tc>
          <w:tcPr>
            <w:tcW w:w="1420" w:type="dxa"/>
            <w:tcBorders>
              <w:top w:val="nil"/>
              <w:left w:val="nil"/>
              <w:bottom w:val="nil"/>
              <w:right w:val="nil"/>
            </w:tcBorders>
            <w:shd w:val="clear" w:color="auto" w:fill="auto"/>
            <w:noWrap/>
            <w:vAlign w:val="bottom"/>
            <w:hideMark/>
          </w:tcPr>
          <w:p w14:paraId="293543FB" w14:textId="77777777" w:rsidR="00B43EDF" w:rsidRPr="00B43EDF" w:rsidRDefault="00B43EDF">
            <w:pPr>
              <w:jc w:val="right"/>
              <w:rPr>
                <w:color w:val="000000"/>
                <w:sz w:val="20"/>
                <w:szCs w:val="20"/>
                <w:rPrChange w:id="410" w:author="S. H." w:date="2018-03-05T11:14:00Z">
                  <w:rPr>
                    <w:rFonts w:ascii="Calibri" w:hAnsi="Calibri"/>
                    <w:color w:val="000000"/>
                    <w:sz w:val="22"/>
                    <w:szCs w:val="22"/>
                  </w:rPr>
                </w:rPrChange>
              </w:rPr>
            </w:pPr>
            <w:r w:rsidRPr="00B43EDF">
              <w:rPr>
                <w:color w:val="000000"/>
                <w:sz w:val="20"/>
                <w:szCs w:val="20"/>
                <w:rPrChange w:id="411" w:author="S. H." w:date="2018-03-05T11:14:00Z">
                  <w:rPr>
                    <w:rFonts w:ascii="Calibri" w:hAnsi="Calibri"/>
                    <w:color w:val="000000"/>
                    <w:sz w:val="22"/>
                    <w:szCs w:val="22"/>
                  </w:rPr>
                </w:rPrChange>
              </w:rPr>
              <w:t>-6.54</w:t>
            </w:r>
          </w:p>
        </w:tc>
        <w:tc>
          <w:tcPr>
            <w:tcW w:w="1420" w:type="dxa"/>
            <w:tcBorders>
              <w:top w:val="nil"/>
              <w:left w:val="nil"/>
              <w:bottom w:val="nil"/>
              <w:right w:val="nil"/>
            </w:tcBorders>
            <w:shd w:val="clear" w:color="auto" w:fill="auto"/>
            <w:noWrap/>
            <w:vAlign w:val="bottom"/>
            <w:hideMark/>
          </w:tcPr>
          <w:p w14:paraId="7B7DC3AE" w14:textId="77777777" w:rsidR="00B43EDF" w:rsidRPr="00B43EDF" w:rsidRDefault="00B43EDF">
            <w:pPr>
              <w:jc w:val="right"/>
              <w:rPr>
                <w:color w:val="000000"/>
                <w:sz w:val="20"/>
                <w:szCs w:val="20"/>
                <w:rPrChange w:id="412" w:author="S. H." w:date="2018-03-05T11:14:00Z">
                  <w:rPr>
                    <w:rFonts w:ascii="Calibri" w:hAnsi="Calibri"/>
                    <w:color w:val="000000"/>
                    <w:sz w:val="22"/>
                    <w:szCs w:val="22"/>
                  </w:rPr>
                </w:rPrChange>
              </w:rPr>
            </w:pPr>
            <w:r w:rsidRPr="00B43EDF">
              <w:rPr>
                <w:color w:val="000000"/>
                <w:sz w:val="20"/>
                <w:szCs w:val="20"/>
                <w:rPrChange w:id="413" w:author="S. H." w:date="2018-03-05T11:14:00Z">
                  <w:rPr>
                    <w:rFonts w:ascii="Calibri" w:hAnsi="Calibri"/>
                    <w:color w:val="000000"/>
                    <w:sz w:val="22"/>
                    <w:szCs w:val="22"/>
                  </w:rPr>
                </w:rPrChange>
              </w:rPr>
              <w:t>2.4e-08*</w:t>
            </w:r>
          </w:p>
        </w:tc>
        <w:tc>
          <w:tcPr>
            <w:tcW w:w="1420" w:type="dxa"/>
            <w:tcBorders>
              <w:top w:val="nil"/>
              <w:left w:val="nil"/>
              <w:bottom w:val="nil"/>
              <w:right w:val="nil"/>
            </w:tcBorders>
            <w:shd w:val="clear" w:color="auto" w:fill="auto"/>
            <w:noWrap/>
            <w:vAlign w:val="bottom"/>
            <w:hideMark/>
          </w:tcPr>
          <w:p w14:paraId="22C8DFB3" w14:textId="77777777" w:rsidR="00B43EDF" w:rsidRPr="00B43EDF" w:rsidRDefault="00B43EDF">
            <w:pPr>
              <w:jc w:val="right"/>
              <w:rPr>
                <w:color w:val="000000"/>
                <w:sz w:val="20"/>
                <w:szCs w:val="20"/>
                <w:rPrChange w:id="414" w:author="S. H." w:date="2018-03-05T11:14:00Z">
                  <w:rPr>
                    <w:rFonts w:ascii="Calibri" w:hAnsi="Calibri"/>
                    <w:color w:val="000000"/>
                    <w:sz w:val="22"/>
                    <w:szCs w:val="22"/>
                  </w:rPr>
                </w:rPrChange>
              </w:rPr>
            </w:pPr>
            <w:r w:rsidRPr="00B43EDF">
              <w:rPr>
                <w:color w:val="000000"/>
                <w:sz w:val="20"/>
                <w:szCs w:val="20"/>
                <w:rPrChange w:id="415" w:author="S. H." w:date="2018-03-05T11:14:00Z">
                  <w:rPr>
                    <w:rFonts w:ascii="Calibri" w:hAnsi="Calibri"/>
                    <w:color w:val="000000"/>
                    <w:sz w:val="22"/>
                    <w:szCs w:val="22"/>
                  </w:rPr>
                </w:rPrChange>
              </w:rPr>
              <w:t>-6.05</w:t>
            </w:r>
          </w:p>
        </w:tc>
      </w:tr>
      <w:tr w:rsidR="00B43EDF" w:rsidRPr="00B43EDF" w14:paraId="4C4B59FA" w14:textId="77777777" w:rsidTr="00B43EDF">
        <w:trPr>
          <w:trHeight w:val="300"/>
        </w:trPr>
        <w:tc>
          <w:tcPr>
            <w:tcW w:w="960" w:type="dxa"/>
            <w:vMerge/>
            <w:tcBorders>
              <w:top w:val="nil"/>
              <w:left w:val="nil"/>
              <w:bottom w:val="single" w:sz="4" w:space="0" w:color="000000"/>
              <w:right w:val="nil"/>
            </w:tcBorders>
            <w:vAlign w:val="center"/>
            <w:hideMark/>
          </w:tcPr>
          <w:p w14:paraId="5865B5BC" w14:textId="77777777" w:rsidR="00B43EDF" w:rsidRPr="00B43EDF" w:rsidRDefault="00B43EDF">
            <w:pPr>
              <w:rPr>
                <w:color w:val="000000"/>
                <w:sz w:val="20"/>
                <w:szCs w:val="20"/>
                <w:rPrChange w:id="416"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0F9D2AD" w14:textId="77777777" w:rsidR="00B43EDF" w:rsidRPr="00B43EDF" w:rsidRDefault="00B43EDF">
            <w:pPr>
              <w:rPr>
                <w:color w:val="000000"/>
                <w:sz w:val="20"/>
                <w:szCs w:val="20"/>
                <w:rPrChange w:id="417"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1B140779" w14:textId="77777777" w:rsidR="00B43EDF" w:rsidRPr="00B43EDF" w:rsidRDefault="00B43EDF">
            <w:pPr>
              <w:rPr>
                <w:color w:val="000000"/>
                <w:sz w:val="20"/>
                <w:szCs w:val="20"/>
                <w:rPrChange w:id="418" w:author="S. H." w:date="2018-03-05T11:14:00Z">
                  <w:rPr>
                    <w:rFonts w:ascii="Calibri" w:hAnsi="Calibri"/>
                    <w:color w:val="000000"/>
                    <w:sz w:val="22"/>
                    <w:szCs w:val="22"/>
                  </w:rPr>
                </w:rPrChange>
              </w:rPr>
            </w:pPr>
            <w:r w:rsidRPr="00B43EDF">
              <w:rPr>
                <w:color w:val="000000"/>
                <w:sz w:val="20"/>
                <w:szCs w:val="20"/>
                <w:rPrChange w:id="419"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A6F7184" w14:textId="77777777" w:rsidR="00B43EDF" w:rsidRPr="00B43EDF" w:rsidRDefault="00B43EDF">
            <w:pPr>
              <w:jc w:val="right"/>
              <w:rPr>
                <w:color w:val="000000"/>
                <w:sz w:val="20"/>
                <w:szCs w:val="20"/>
                <w:rPrChange w:id="420" w:author="S. H." w:date="2018-03-05T11:14:00Z">
                  <w:rPr>
                    <w:rFonts w:ascii="Calibri" w:hAnsi="Calibri"/>
                    <w:color w:val="000000"/>
                    <w:sz w:val="22"/>
                    <w:szCs w:val="22"/>
                  </w:rPr>
                </w:rPrChange>
              </w:rPr>
            </w:pPr>
            <w:r w:rsidRPr="00B43EDF">
              <w:rPr>
                <w:color w:val="000000"/>
                <w:sz w:val="20"/>
                <w:szCs w:val="20"/>
                <w:rPrChange w:id="421" w:author="S. H." w:date="2018-03-05T11:14:00Z">
                  <w:rPr>
                    <w:rFonts w:ascii="Calibri" w:hAnsi="Calibri"/>
                    <w:color w:val="000000"/>
                    <w:sz w:val="22"/>
                    <w:szCs w:val="22"/>
                  </w:rPr>
                </w:rPrChange>
              </w:rPr>
              <w:t>50</w:t>
            </w:r>
          </w:p>
        </w:tc>
        <w:tc>
          <w:tcPr>
            <w:tcW w:w="1420" w:type="dxa"/>
            <w:tcBorders>
              <w:top w:val="nil"/>
              <w:left w:val="nil"/>
              <w:bottom w:val="nil"/>
              <w:right w:val="nil"/>
            </w:tcBorders>
            <w:shd w:val="clear" w:color="auto" w:fill="auto"/>
            <w:noWrap/>
            <w:vAlign w:val="bottom"/>
            <w:hideMark/>
          </w:tcPr>
          <w:p w14:paraId="5062B682" w14:textId="77777777" w:rsidR="00B43EDF" w:rsidRPr="00B43EDF" w:rsidRDefault="00B43EDF">
            <w:pPr>
              <w:jc w:val="right"/>
              <w:rPr>
                <w:color w:val="000000"/>
                <w:sz w:val="20"/>
                <w:szCs w:val="20"/>
                <w:rPrChange w:id="422" w:author="S. H." w:date="2018-03-05T11:14:00Z">
                  <w:rPr>
                    <w:rFonts w:ascii="Calibri" w:hAnsi="Calibri"/>
                    <w:color w:val="000000"/>
                    <w:sz w:val="22"/>
                    <w:szCs w:val="22"/>
                  </w:rPr>
                </w:rPrChange>
              </w:rPr>
            </w:pPr>
            <w:r w:rsidRPr="00B43EDF">
              <w:rPr>
                <w:color w:val="000000"/>
                <w:sz w:val="20"/>
                <w:szCs w:val="20"/>
                <w:rPrChange w:id="423" w:author="S. H." w:date="2018-03-05T11:14:00Z">
                  <w:rPr>
                    <w:rFonts w:ascii="Calibri" w:hAnsi="Calibri"/>
                    <w:color w:val="000000"/>
                    <w:sz w:val="22"/>
                    <w:szCs w:val="22"/>
                  </w:rPr>
                </w:rPrChange>
              </w:rPr>
              <w:t>0.537</w:t>
            </w:r>
          </w:p>
        </w:tc>
        <w:tc>
          <w:tcPr>
            <w:tcW w:w="1420" w:type="dxa"/>
            <w:tcBorders>
              <w:top w:val="nil"/>
              <w:left w:val="nil"/>
              <w:bottom w:val="nil"/>
              <w:right w:val="nil"/>
            </w:tcBorders>
            <w:shd w:val="clear" w:color="auto" w:fill="auto"/>
            <w:noWrap/>
            <w:vAlign w:val="bottom"/>
            <w:hideMark/>
          </w:tcPr>
          <w:p w14:paraId="76008618" w14:textId="77777777" w:rsidR="00B43EDF" w:rsidRPr="00B43EDF" w:rsidRDefault="00B43EDF">
            <w:pPr>
              <w:jc w:val="right"/>
              <w:rPr>
                <w:color w:val="000000"/>
                <w:sz w:val="20"/>
                <w:szCs w:val="20"/>
                <w:rPrChange w:id="424" w:author="S. H." w:date="2018-03-05T11:14:00Z">
                  <w:rPr>
                    <w:rFonts w:ascii="Calibri" w:hAnsi="Calibri"/>
                    <w:color w:val="000000"/>
                    <w:sz w:val="22"/>
                    <w:szCs w:val="22"/>
                  </w:rPr>
                </w:rPrChange>
              </w:rPr>
            </w:pPr>
            <w:r w:rsidRPr="00B43EDF">
              <w:rPr>
                <w:color w:val="000000"/>
                <w:sz w:val="20"/>
                <w:szCs w:val="20"/>
                <w:rPrChange w:id="425" w:author="S. H." w:date="2018-03-05T11:14:00Z">
                  <w:rPr>
                    <w:rFonts w:ascii="Calibri" w:hAnsi="Calibri"/>
                    <w:color w:val="000000"/>
                    <w:sz w:val="22"/>
                    <w:szCs w:val="22"/>
                  </w:rPr>
                </w:rPrChange>
              </w:rPr>
              <w:t>-1.12</w:t>
            </w:r>
          </w:p>
        </w:tc>
        <w:tc>
          <w:tcPr>
            <w:tcW w:w="1420" w:type="dxa"/>
            <w:tcBorders>
              <w:top w:val="nil"/>
              <w:left w:val="nil"/>
              <w:bottom w:val="nil"/>
              <w:right w:val="nil"/>
            </w:tcBorders>
            <w:shd w:val="clear" w:color="auto" w:fill="auto"/>
            <w:noWrap/>
            <w:vAlign w:val="bottom"/>
            <w:hideMark/>
          </w:tcPr>
          <w:p w14:paraId="0D254401" w14:textId="77777777" w:rsidR="00B43EDF" w:rsidRPr="00B43EDF" w:rsidRDefault="00B43EDF">
            <w:pPr>
              <w:jc w:val="right"/>
              <w:rPr>
                <w:color w:val="000000"/>
                <w:sz w:val="20"/>
                <w:szCs w:val="20"/>
                <w:rPrChange w:id="426" w:author="S. H." w:date="2018-03-05T11:14:00Z">
                  <w:rPr>
                    <w:rFonts w:ascii="Calibri" w:hAnsi="Calibri"/>
                    <w:color w:val="000000"/>
                    <w:sz w:val="22"/>
                    <w:szCs w:val="22"/>
                  </w:rPr>
                </w:rPrChange>
              </w:rPr>
            </w:pPr>
            <w:r w:rsidRPr="00B43EDF">
              <w:rPr>
                <w:color w:val="000000"/>
                <w:sz w:val="20"/>
                <w:szCs w:val="20"/>
                <w:rPrChange w:id="427" w:author="S. H." w:date="2018-03-05T11:14:00Z">
                  <w:rPr>
                    <w:rFonts w:ascii="Calibri" w:hAnsi="Calibri"/>
                    <w:color w:val="000000"/>
                    <w:sz w:val="22"/>
                    <w:szCs w:val="22"/>
                  </w:rPr>
                </w:rPrChange>
              </w:rPr>
              <w:t>0.00218*</w:t>
            </w:r>
          </w:p>
        </w:tc>
        <w:tc>
          <w:tcPr>
            <w:tcW w:w="1420" w:type="dxa"/>
            <w:tcBorders>
              <w:top w:val="nil"/>
              <w:left w:val="nil"/>
              <w:bottom w:val="nil"/>
              <w:right w:val="nil"/>
            </w:tcBorders>
            <w:shd w:val="clear" w:color="auto" w:fill="auto"/>
            <w:noWrap/>
            <w:vAlign w:val="bottom"/>
            <w:hideMark/>
          </w:tcPr>
          <w:p w14:paraId="69AE8273" w14:textId="77777777" w:rsidR="00B43EDF" w:rsidRPr="00B43EDF" w:rsidRDefault="00B43EDF">
            <w:pPr>
              <w:jc w:val="right"/>
              <w:rPr>
                <w:color w:val="000000"/>
                <w:sz w:val="20"/>
                <w:szCs w:val="20"/>
                <w:rPrChange w:id="428" w:author="S. H." w:date="2018-03-05T11:14:00Z">
                  <w:rPr>
                    <w:rFonts w:ascii="Calibri" w:hAnsi="Calibri"/>
                    <w:color w:val="000000"/>
                    <w:sz w:val="22"/>
                    <w:szCs w:val="22"/>
                  </w:rPr>
                </w:rPrChange>
              </w:rPr>
            </w:pPr>
            <w:r w:rsidRPr="00B43EDF">
              <w:rPr>
                <w:color w:val="000000"/>
                <w:sz w:val="20"/>
                <w:szCs w:val="20"/>
                <w:rPrChange w:id="429" w:author="S. H." w:date="2018-03-05T11:14:00Z">
                  <w:rPr>
                    <w:rFonts w:ascii="Calibri" w:hAnsi="Calibri"/>
                    <w:color w:val="000000"/>
                    <w:sz w:val="22"/>
                    <w:szCs w:val="22"/>
                  </w:rPr>
                </w:rPrChange>
              </w:rPr>
              <w:t>-6.87</w:t>
            </w:r>
          </w:p>
        </w:tc>
        <w:tc>
          <w:tcPr>
            <w:tcW w:w="1420" w:type="dxa"/>
            <w:tcBorders>
              <w:top w:val="nil"/>
              <w:left w:val="nil"/>
              <w:bottom w:val="nil"/>
              <w:right w:val="nil"/>
            </w:tcBorders>
            <w:shd w:val="clear" w:color="auto" w:fill="auto"/>
            <w:noWrap/>
            <w:vAlign w:val="bottom"/>
            <w:hideMark/>
          </w:tcPr>
          <w:p w14:paraId="66CF566F" w14:textId="77777777" w:rsidR="00B43EDF" w:rsidRPr="00B43EDF" w:rsidRDefault="00B43EDF">
            <w:pPr>
              <w:jc w:val="right"/>
              <w:rPr>
                <w:color w:val="000000"/>
                <w:sz w:val="20"/>
                <w:szCs w:val="20"/>
                <w:rPrChange w:id="430" w:author="S. H." w:date="2018-03-05T11:14:00Z">
                  <w:rPr>
                    <w:rFonts w:ascii="Calibri" w:hAnsi="Calibri"/>
                    <w:color w:val="000000"/>
                    <w:sz w:val="22"/>
                    <w:szCs w:val="22"/>
                  </w:rPr>
                </w:rPrChange>
              </w:rPr>
            </w:pPr>
            <w:r w:rsidRPr="00B43EDF">
              <w:rPr>
                <w:color w:val="000000"/>
                <w:sz w:val="20"/>
                <w:szCs w:val="20"/>
                <w:rPrChange w:id="431" w:author="S. H." w:date="2018-03-05T11:14:00Z">
                  <w:rPr>
                    <w:rFonts w:ascii="Calibri" w:hAnsi="Calibri"/>
                    <w:color w:val="000000"/>
                    <w:sz w:val="22"/>
                    <w:szCs w:val="22"/>
                  </w:rPr>
                </w:rPrChange>
              </w:rPr>
              <w:t>0.00803*</w:t>
            </w:r>
          </w:p>
        </w:tc>
        <w:tc>
          <w:tcPr>
            <w:tcW w:w="1420" w:type="dxa"/>
            <w:tcBorders>
              <w:top w:val="nil"/>
              <w:left w:val="nil"/>
              <w:bottom w:val="nil"/>
              <w:right w:val="nil"/>
            </w:tcBorders>
            <w:shd w:val="clear" w:color="auto" w:fill="auto"/>
            <w:noWrap/>
            <w:vAlign w:val="bottom"/>
            <w:hideMark/>
          </w:tcPr>
          <w:p w14:paraId="3B33C64D" w14:textId="77777777" w:rsidR="00B43EDF" w:rsidRPr="00B43EDF" w:rsidRDefault="00B43EDF">
            <w:pPr>
              <w:jc w:val="right"/>
              <w:rPr>
                <w:color w:val="000000"/>
                <w:sz w:val="20"/>
                <w:szCs w:val="20"/>
                <w:rPrChange w:id="432" w:author="S. H." w:date="2018-03-05T11:14:00Z">
                  <w:rPr>
                    <w:rFonts w:ascii="Calibri" w:hAnsi="Calibri"/>
                    <w:color w:val="000000"/>
                    <w:sz w:val="22"/>
                    <w:szCs w:val="22"/>
                  </w:rPr>
                </w:rPrChange>
              </w:rPr>
            </w:pPr>
            <w:r w:rsidRPr="00B43EDF">
              <w:rPr>
                <w:color w:val="000000"/>
                <w:sz w:val="20"/>
                <w:szCs w:val="20"/>
                <w:rPrChange w:id="433" w:author="S. H." w:date="2018-03-05T11:14:00Z">
                  <w:rPr>
                    <w:rFonts w:ascii="Calibri" w:hAnsi="Calibri"/>
                    <w:color w:val="000000"/>
                    <w:sz w:val="22"/>
                    <w:szCs w:val="22"/>
                  </w:rPr>
                </w:rPrChange>
              </w:rPr>
              <w:t>-5.81</w:t>
            </w:r>
          </w:p>
        </w:tc>
      </w:tr>
      <w:tr w:rsidR="00B43EDF" w:rsidRPr="00B43EDF" w14:paraId="275CBF6E" w14:textId="77777777" w:rsidTr="00B43EDF">
        <w:trPr>
          <w:trHeight w:val="300"/>
        </w:trPr>
        <w:tc>
          <w:tcPr>
            <w:tcW w:w="960" w:type="dxa"/>
            <w:vMerge/>
            <w:tcBorders>
              <w:top w:val="nil"/>
              <w:left w:val="nil"/>
              <w:bottom w:val="single" w:sz="4" w:space="0" w:color="000000"/>
              <w:right w:val="nil"/>
            </w:tcBorders>
            <w:vAlign w:val="center"/>
            <w:hideMark/>
          </w:tcPr>
          <w:p w14:paraId="01C7BC24" w14:textId="77777777" w:rsidR="00B43EDF" w:rsidRPr="00B43EDF" w:rsidRDefault="00B43EDF">
            <w:pPr>
              <w:rPr>
                <w:color w:val="000000"/>
                <w:sz w:val="20"/>
                <w:szCs w:val="20"/>
                <w:rPrChange w:id="43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6896F44" w14:textId="77777777" w:rsidR="00B43EDF" w:rsidRPr="00B43EDF" w:rsidRDefault="00B43EDF">
            <w:pPr>
              <w:rPr>
                <w:color w:val="000000"/>
                <w:sz w:val="20"/>
                <w:szCs w:val="20"/>
                <w:rPrChange w:id="43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17E7AC4" w14:textId="77777777" w:rsidR="00B43EDF" w:rsidRPr="00B43EDF" w:rsidRDefault="00B43EDF">
            <w:pPr>
              <w:rPr>
                <w:color w:val="000000"/>
                <w:sz w:val="20"/>
                <w:szCs w:val="20"/>
                <w:rPrChange w:id="436" w:author="S. H." w:date="2018-03-05T11:14:00Z">
                  <w:rPr>
                    <w:rFonts w:ascii="Calibri" w:hAnsi="Calibri"/>
                    <w:color w:val="000000"/>
                    <w:sz w:val="22"/>
                    <w:szCs w:val="22"/>
                  </w:rPr>
                </w:rPrChange>
              </w:rPr>
            </w:pPr>
            <w:r w:rsidRPr="00B43EDF">
              <w:rPr>
                <w:color w:val="000000"/>
                <w:sz w:val="20"/>
                <w:szCs w:val="20"/>
                <w:rPrChange w:id="437"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3893BC" w14:textId="77777777" w:rsidR="00B43EDF" w:rsidRPr="00B43EDF" w:rsidRDefault="00B43EDF">
            <w:pPr>
              <w:jc w:val="right"/>
              <w:rPr>
                <w:color w:val="000000"/>
                <w:sz w:val="20"/>
                <w:szCs w:val="20"/>
                <w:rPrChange w:id="438" w:author="S. H." w:date="2018-03-05T11:14:00Z">
                  <w:rPr>
                    <w:rFonts w:ascii="Calibri" w:hAnsi="Calibri"/>
                    <w:color w:val="000000"/>
                    <w:sz w:val="22"/>
                    <w:szCs w:val="22"/>
                  </w:rPr>
                </w:rPrChange>
              </w:rPr>
            </w:pPr>
            <w:r w:rsidRPr="00B43EDF">
              <w:rPr>
                <w:color w:val="000000"/>
                <w:sz w:val="20"/>
                <w:szCs w:val="20"/>
                <w:rPrChange w:id="439" w:author="S. H." w:date="2018-03-05T11:14:00Z">
                  <w:rPr>
                    <w:rFonts w:ascii="Calibri" w:hAnsi="Calibri"/>
                    <w:color w:val="000000"/>
                    <w:sz w:val="22"/>
                    <w:szCs w:val="22"/>
                  </w:rPr>
                </w:rPrChange>
              </w:rPr>
              <w:t>44</w:t>
            </w:r>
          </w:p>
        </w:tc>
        <w:tc>
          <w:tcPr>
            <w:tcW w:w="1420" w:type="dxa"/>
            <w:tcBorders>
              <w:top w:val="nil"/>
              <w:left w:val="nil"/>
              <w:bottom w:val="nil"/>
              <w:right w:val="nil"/>
            </w:tcBorders>
            <w:shd w:val="clear" w:color="auto" w:fill="auto"/>
            <w:noWrap/>
            <w:vAlign w:val="bottom"/>
            <w:hideMark/>
          </w:tcPr>
          <w:p w14:paraId="118867AB" w14:textId="77777777" w:rsidR="00B43EDF" w:rsidRPr="00B43EDF" w:rsidRDefault="00B43EDF">
            <w:pPr>
              <w:jc w:val="right"/>
              <w:rPr>
                <w:color w:val="000000"/>
                <w:sz w:val="20"/>
                <w:szCs w:val="20"/>
                <w:rPrChange w:id="440" w:author="S. H." w:date="2018-03-05T11:14:00Z">
                  <w:rPr>
                    <w:rFonts w:ascii="Calibri" w:hAnsi="Calibri"/>
                    <w:color w:val="000000"/>
                    <w:sz w:val="22"/>
                    <w:szCs w:val="22"/>
                  </w:rPr>
                </w:rPrChange>
              </w:rPr>
            </w:pPr>
            <w:r w:rsidRPr="00B43EDF">
              <w:rPr>
                <w:color w:val="000000"/>
                <w:sz w:val="20"/>
                <w:szCs w:val="20"/>
                <w:rPrChange w:id="441" w:author="S. H." w:date="2018-03-05T11:14:00Z">
                  <w:rPr>
                    <w:rFonts w:ascii="Calibri" w:hAnsi="Calibri"/>
                    <w:color w:val="000000"/>
                    <w:sz w:val="22"/>
                    <w:szCs w:val="22"/>
                  </w:rPr>
                </w:rPrChange>
              </w:rPr>
              <w:t>0.57</w:t>
            </w:r>
          </w:p>
        </w:tc>
        <w:tc>
          <w:tcPr>
            <w:tcW w:w="1420" w:type="dxa"/>
            <w:tcBorders>
              <w:top w:val="nil"/>
              <w:left w:val="nil"/>
              <w:bottom w:val="nil"/>
              <w:right w:val="nil"/>
            </w:tcBorders>
            <w:shd w:val="clear" w:color="auto" w:fill="auto"/>
            <w:noWrap/>
            <w:vAlign w:val="bottom"/>
            <w:hideMark/>
          </w:tcPr>
          <w:p w14:paraId="38FDD2D4" w14:textId="77777777" w:rsidR="00B43EDF" w:rsidRPr="00B43EDF" w:rsidRDefault="00B43EDF">
            <w:pPr>
              <w:jc w:val="right"/>
              <w:rPr>
                <w:color w:val="000000"/>
                <w:sz w:val="20"/>
                <w:szCs w:val="20"/>
                <w:rPrChange w:id="442" w:author="S. H." w:date="2018-03-05T11:14:00Z">
                  <w:rPr>
                    <w:rFonts w:ascii="Calibri" w:hAnsi="Calibri"/>
                    <w:color w:val="000000"/>
                    <w:sz w:val="22"/>
                    <w:szCs w:val="22"/>
                  </w:rPr>
                </w:rPrChange>
              </w:rPr>
            </w:pPr>
            <w:r w:rsidRPr="00B43EDF">
              <w:rPr>
                <w:color w:val="000000"/>
                <w:sz w:val="20"/>
                <w:szCs w:val="20"/>
                <w:rPrChange w:id="443" w:author="S. H." w:date="2018-03-05T11:14:00Z">
                  <w:rPr>
                    <w:rFonts w:ascii="Calibri" w:hAnsi="Calibri"/>
                    <w:color w:val="000000"/>
                    <w:sz w:val="22"/>
                    <w:szCs w:val="22"/>
                  </w:rPr>
                </w:rPrChange>
              </w:rPr>
              <w:t>-2.4</w:t>
            </w:r>
          </w:p>
        </w:tc>
        <w:tc>
          <w:tcPr>
            <w:tcW w:w="1420" w:type="dxa"/>
            <w:tcBorders>
              <w:top w:val="nil"/>
              <w:left w:val="nil"/>
              <w:bottom w:val="nil"/>
              <w:right w:val="nil"/>
            </w:tcBorders>
            <w:shd w:val="clear" w:color="auto" w:fill="auto"/>
            <w:noWrap/>
            <w:vAlign w:val="bottom"/>
            <w:hideMark/>
          </w:tcPr>
          <w:p w14:paraId="7C8DE255" w14:textId="77777777" w:rsidR="00B43EDF" w:rsidRPr="00B43EDF" w:rsidRDefault="00B43EDF">
            <w:pPr>
              <w:jc w:val="right"/>
              <w:rPr>
                <w:color w:val="000000"/>
                <w:sz w:val="20"/>
                <w:szCs w:val="20"/>
                <w:rPrChange w:id="444" w:author="S. H." w:date="2018-03-05T11:14:00Z">
                  <w:rPr>
                    <w:rFonts w:ascii="Calibri" w:hAnsi="Calibri"/>
                    <w:color w:val="000000"/>
                    <w:sz w:val="22"/>
                    <w:szCs w:val="22"/>
                  </w:rPr>
                </w:rPrChange>
              </w:rPr>
            </w:pPr>
            <w:r w:rsidRPr="00B43EDF">
              <w:rPr>
                <w:color w:val="000000"/>
                <w:sz w:val="20"/>
                <w:szCs w:val="20"/>
                <w:rPrChange w:id="445" w:author="S. H." w:date="2018-03-05T11:14:00Z">
                  <w:rPr>
                    <w:rFonts w:ascii="Calibri" w:hAnsi="Calibri"/>
                    <w:color w:val="000000"/>
                    <w:sz w:val="22"/>
                    <w:szCs w:val="22"/>
                  </w:rPr>
                </w:rPrChange>
              </w:rPr>
              <w:t>0.0122*</w:t>
            </w:r>
          </w:p>
        </w:tc>
        <w:tc>
          <w:tcPr>
            <w:tcW w:w="1420" w:type="dxa"/>
            <w:tcBorders>
              <w:top w:val="nil"/>
              <w:left w:val="nil"/>
              <w:bottom w:val="nil"/>
              <w:right w:val="nil"/>
            </w:tcBorders>
            <w:shd w:val="clear" w:color="auto" w:fill="auto"/>
            <w:noWrap/>
            <w:vAlign w:val="bottom"/>
            <w:hideMark/>
          </w:tcPr>
          <w:p w14:paraId="6A30D67B" w14:textId="77777777" w:rsidR="00B43EDF" w:rsidRPr="00B43EDF" w:rsidRDefault="00B43EDF">
            <w:pPr>
              <w:jc w:val="right"/>
              <w:rPr>
                <w:color w:val="000000"/>
                <w:sz w:val="20"/>
                <w:szCs w:val="20"/>
                <w:rPrChange w:id="446" w:author="S. H." w:date="2018-03-05T11:14:00Z">
                  <w:rPr>
                    <w:rFonts w:ascii="Calibri" w:hAnsi="Calibri"/>
                    <w:color w:val="000000"/>
                    <w:sz w:val="22"/>
                    <w:szCs w:val="22"/>
                  </w:rPr>
                </w:rPrChange>
              </w:rPr>
            </w:pPr>
            <w:r w:rsidRPr="00B43EDF">
              <w:rPr>
                <w:color w:val="000000"/>
                <w:sz w:val="20"/>
                <w:szCs w:val="20"/>
                <w:rPrChange w:id="447" w:author="S. H." w:date="2018-03-05T11:14:00Z">
                  <w:rPr>
                    <w:rFonts w:ascii="Calibri" w:hAnsi="Calibri"/>
                    <w:color w:val="000000"/>
                    <w:sz w:val="22"/>
                    <w:szCs w:val="22"/>
                  </w:rPr>
                </w:rPrChange>
              </w:rPr>
              <w:t>-5.64</w:t>
            </w:r>
          </w:p>
        </w:tc>
        <w:tc>
          <w:tcPr>
            <w:tcW w:w="1420" w:type="dxa"/>
            <w:tcBorders>
              <w:top w:val="nil"/>
              <w:left w:val="nil"/>
              <w:bottom w:val="nil"/>
              <w:right w:val="nil"/>
            </w:tcBorders>
            <w:shd w:val="clear" w:color="auto" w:fill="auto"/>
            <w:noWrap/>
            <w:vAlign w:val="bottom"/>
            <w:hideMark/>
          </w:tcPr>
          <w:p w14:paraId="6EA11368" w14:textId="77777777" w:rsidR="00B43EDF" w:rsidRPr="00B43EDF" w:rsidRDefault="00B43EDF">
            <w:pPr>
              <w:jc w:val="right"/>
              <w:rPr>
                <w:color w:val="000000"/>
                <w:sz w:val="20"/>
                <w:szCs w:val="20"/>
                <w:rPrChange w:id="448" w:author="S. H." w:date="2018-03-05T11:14:00Z">
                  <w:rPr>
                    <w:rFonts w:ascii="Calibri" w:hAnsi="Calibri"/>
                    <w:color w:val="000000"/>
                    <w:sz w:val="22"/>
                    <w:szCs w:val="22"/>
                  </w:rPr>
                </w:rPrChange>
              </w:rPr>
            </w:pPr>
            <w:r w:rsidRPr="00B43EDF">
              <w:rPr>
                <w:color w:val="000000"/>
                <w:sz w:val="20"/>
                <w:szCs w:val="20"/>
                <w:rPrChange w:id="449" w:author="S. H." w:date="2018-03-05T11:14:00Z">
                  <w:rPr>
                    <w:rFonts w:ascii="Calibri" w:hAnsi="Calibri"/>
                    <w:color w:val="000000"/>
                    <w:sz w:val="22"/>
                    <w:szCs w:val="22"/>
                  </w:rPr>
                </w:rPrChange>
              </w:rPr>
              <w:t>0.0392*</w:t>
            </w:r>
          </w:p>
        </w:tc>
        <w:tc>
          <w:tcPr>
            <w:tcW w:w="1420" w:type="dxa"/>
            <w:tcBorders>
              <w:top w:val="nil"/>
              <w:left w:val="nil"/>
              <w:bottom w:val="nil"/>
              <w:right w:val="nil"/>
            </w:tcBorders>
            <w:shd w:val="clear" w:color="auto" w:fill="auto"/>
            <w:noWrap/>
            <w:vAlign w:val="bottom"/>
            <w:hideMark/>
          </w:tcPr>
          <w:p w14:paraId="34727E1C" w14:textId="77777777" w:rsidR="00B43EDF" w:rsidRPr="00B43EDF" w:rsidRDefault="00B43EDF">
            <w:pPr>
              <w:jc w:val="right"/>
              <w:rPr>
                <w:color w:val="000000"/>
                <w:sz w:val="20"/>
                <w:szCs w:val="20"/>
                <w:rPrChange w:id="450" w:author="S. H." w:date="2018-03-05T11:14:00Z">
                  <w:rPr>
                    <w:rFonts w:ascii="Calibri" w:hAnsi="Calibri"/>
                    <w:color w:val="000000"/>
                    <w:sz w:val="22"/>
                    <w:szCs w:val="22"/>
                  </w:rPr>
                </w:rPrChange>
              </w:rPr>
            </w:pPr>
            <w:r w:rsidRPr="00B43EDF">
              <w:rPr>
                <w:color w:val="000000"/>
                <w:sz w:val="20"/>
                <w:szCs w:val="20"/>
                <w:rPrChange w:id="451" w:author="S. H." w:date="2018-03-05T11:14:00Z">
                  <w:rPr>
                    <w:rFonts w:ascii="Calibri" w:hAnsi="Calibri"/>
                    <w:color w:val="000000"/>
                    <w:sz w:val="22"/>
                    <w:szCs w:val="22"/>
                  </w:rPr>
                </w:rPrChange>
              </w:rPr>
              <w:t>-3.31</w:t>
            </w:r>
          </w:p>
        </w:tc>
      </w:tr>
      <w:tr w:rsidR="00B43EDF" w:rsidRPr="00B43EDF" w14:paraId="7612DA24" w14:textId="77777777" w:rsidTr="00B43EDF">
        <w:trPr>
          <w:trHeight w:val="300"/>
        </w:trPr>
        <w:tc>
          <w:tcPr>
            <w:tcW w:w="960" w:type="dxa"/>
            <w:vMerge/>
            <w:tcBorders>
              <w:top w:val="nil"/>
              <w:left w:val="nil"/>
              <w:bottom w:val="single" w:sz="4" w:space="0" w:color="000000"/>
              <w:right w:val="nil"/>
            </w:tcBorders>
            <w:vAlign w:val="center"/>
            <w:hideMark/>
          </w:tcPr>
          <w:p w14:paraId="2C28AED6" w14:textId="77777777" w:rsidR="00B43EDF" w:rsidRPr="00B43EDF" w:rsidRDefault="00B43EDF">
            <w:pPr>
              <w:rPr>
                <w:color w:val="000000"/>
                <w:sz w:val="20"/>
                <w:szCs w:val="20"/>
                <w:rPrChange w:id="45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FC81359" w14:textId="77777777" w:rsidR="00B43EDF" w:rsidRPr="00B43EDF" w:rsidRDefault="00B43EDF">
            <w:pPr>
              <w:rPr>
                <w:color w:val="000000"/>
                <w:sz w:val="20"/>
                <w:szCs w:val="20"/>
                <w:rPrChange w:id="45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99AFB60" w14:textId="77777777" w:rsidR="00B43EDF" w:rsidRPr="00B43EDF" w:rsidRDefault="00B43EDF">
            <w:pPr>
              <w:rPr>
                <w:color w:val="000000"/>
                <w:sz w:val="20"/>
                <w:szCs w:val="20"/>
                <w:rPrChange w:id="454" w:author="S. H." w:date="2018-03-05T11:14:00Z">
                  <w:rPr>
                    <w:rFonts w:ascii="Calibri" w:hAnsi="Calibri"/>
                    <w:color w:val="000000"/>
                    <w:sz w:val="22"/>
                    <w:szCs w:val="22"/>
                  </w:rPr>
                </w:rPrChange>
              </w:rPr>
            </w:pPr>
            <w:r w:rsidRPr="00B43EDF">
              <w:rPr>
                <w:color w:val="000000"/>
                <w:sz w:val="20"/>
                <w:szCs w:val="20"/>
                <w:rPrChange w:id="455"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39AA54A3" w14:textId="77777777" w:rsidR="00B43EDF" w:rsidRPr="00B43EDF" w:rsidRDefault="00B43EDF">
            <w:pPr>
              <w:jc w:val="right"/>
              <w:rPr>
                <w:color w:val="000000"/>
                <w:sz w:val="20"/>
                <w:szCs w:val="20"/>
                <w:rPrChange w:id="456" w:author="S. H." w:date="2018-03-05T11:14:00Z">
                  <w:rPr>
                    <w:rFonts w:ascii="Calibri" w:hAnsi="Calibri"/>
                    <w:color w:val="000000"/>
                    <w:sz w:val="22"/>
                    <w:szCs w:val="22"/>
                  </w:rPr>
                </w:rPrChange>
              </w:rPr>
            </w:pPr>
            <w:r w:rsidRPr="00B43EDF">
              <w:rPr>
                <w:color w:val="000000"/>
                <w:sz w:val="20"/>
                <w:szCs w:val="20"/>
                <w:rPrChange w:id="457" w:author="S. H." w:date="2018-03-05T11:14:00Z">
                  <w:rPr>
                    <w:rFonts w:ascii="Calibri" w:hAnsi="Calibri"/>
                    <w:color w:val="000000"/>
                    <w:sz w:val="22"/>
                    <w:szCs w:val="22"/>
                  </w:rPr>
                </w:rPrChange>
              </w:rPr>
              <w:t>36</w:t>
            </w:r>
          </w:p>
        </w:tc>
        <w:tc>
          <w:tcPr>
            <w:tcW w:w="1420" w:type="dxa"/>
            <w:tcBorders>
              <w:top w:val="nil"/>
              <w:left w:val="nil"/>
              <w:bottom w:val="nil"/>
              <w:right w:val="nil"/>
            </w:tcBorders>
            <w:shd w:val="clear" w:color="auto" w:fill="auto"/>
            <w:noWrap/>
            <w:vAlign w:val="bottom"/>
            <w:hideMark/>
          </w:tcPr>
          <w:p w14:paraId="567DC4FC" w14:textId="77777777" w:rsidR="00B43EDF" w:rsidRPr="00B43EDF" w:rsidRDefault="00B43EDF">
            <w:pPr>
              <w:jc w:val="right"/>
              <w:rPr>
                <w:color w:val="000000"/>
                <w:sz w:val="20"/>
                <w:szCs w:val="20"/>
                <w:rPrChange w:id="458" w:author="S. H." w:date="2018-03-05T11:14:00Z">
                  <w:rPr>
                    <w:rFonts w:ascii="Calibri" w:hAnsi="Calibri"/>
                    <w:color w:val="000000"/>
                    <w:sz w:val="22"/>
                    <w:szCs w:val="22"/>
                  </w:rPr>
                </w:rPrChange>
              </w:rPr>
            </w:pPr>
            <w:r w:rsidRPr="00B43EDF">
              <w:rPr>
                <w:color w:val="000000"/>
                <w:sz w:val="20"/>
                <w:szCs w:val="20"/>
                <w:rPrChange w:id="459" w:author="S. H." w:date="2018-03-05T11:14:00Z">
                  <w:rPr>
                    <w:rFonts w:ascii="Calibri" w:hAnsi="Calibri"/>
                    <w:color w:val="000000"/>
                    <w:sz w:val="22"/>
                    <w:szCs w:val="22"/>
                  </w:rPr>
                </w:rPrChange>
              </w:rPr>
              <w:t>0.52</w:t>
            </w:r>
          </w:p>
        </w:tc>
        <w:tc>
          <w:tcPr>
            <w:tcW w:w="1420" w:type="dxa"/>
            <w:tcBorders>
              <w:top w:val="nil"/>
              <w:left w:val="nil"/>
              <w:bottom w:val="nil"/>
              <w:right w:val="nil"/>
            </w:tcBorders>
            <w:shd w:val="clear" w:color="auto" w:fill="auto"/>
            <w:noWrap/>
            <w:vAlign w:val="bottom"/>
            <w:hideMark/>
          </w:tcPr>
          <w:p w14:paraId="31FAD43C" w14:textId="77777777" w:rsidR="00B43EDF" w:rsidRPr="00B43EDF" w:rsidRDefault="00B43EDF">
            <w:pPr>
              <w:jc w:val="right"/>
              <w:rPr>
                <w:color w:val="000000"/>
                <w:sz w:val="20"/>
                <w:szCs w:val="20"/>
                <w:rPrChange w:id="460" w:author="S. H." w:date="2018-03-05T11:14:00Z">
                  <w:rPr>
                    <w:rFonts w:ascii="Calibri" w:hAnsi="Calibri"/>
                    <w:color w:val="000000"/>
                    <w:sz w:val="22"/>
                    <w:szCs w:val="22"/>
                  </w:rPr>
                </w:rPrChange>
              </w:rPr>
            </w:pPr>
            <w:r w:rsidRPr="00B43EDF">
              <w:rPr>
                <w:color w:val="000000"/>
                <w:sz w:val="20"/>
                <w:szCs w:val="20"/>
                <w:rPrChange w:id="461" w:author="S. H." w:date="2018-03-05T11:14:00Z">
                  <w:rPr>
                    <w:rFonts w:ascii="Calibri" w:hAnsi="Calibri"/>
                    <w:color w:val="000000"/>
                    <w:sz w:val="22"/>
                    <w:szCs w:val="22"/>
                  </w:rPr>
                </w:rPrChange>
              </w:rPr>
              <w:t>-0.235</w:t>
            </w:r>
          </w:p>
        </w:tc>
        <w:tc>
          <w:tcPr>
            <w:tcW w:w="1420" w:type="dxa"/>
            <w:tcBorders>
              <w:top w:val="nil"/>
              <w:left w:val="nil"/>
              <w:bottom w:val="nil"/>
              <w:right w:val="nil"/>
            </w:tcBorders>
            <w:shd w:val="clear" w:color="auto" w:fill="auto"/>
            <w:noWrap/>
            <w:vAlign w:val="bottom"/>
            <w:hideMark/>
          </w:tcPr>
          <w:p w14:paraId="7EACCFB8" w14:textId="77777777" w:rsidR="00B43EDF" w:rsidRPr="00B43EDF" w:rsidRDefault="00B43EDF">
            <w:pPr>
              <w:jc w:val="right"/>
              <w:rPr>
                <w:color w:val="000000"/>
                <w:sz w:val="20"/>
                <w:szCs w:val="20"/>
                <w:rPrChange w:id="462" w:author="S. H." w:date="2018-03-05T11:14:00Z">
                  <w:rPr>
                    <w:rFonts w:ascii="Calibri" w:hAnsi="Calibri"/>
                    <w:color w:val="000000"/>
                    <w:sz w:val="22"/>
                    <w:szCs w:val="22"/>
                  </w:rPr>
                </w:rPrChange>
              </w:rPr>
            </w:pPr>
            <w:r w:rsidRPr="00B43EDF">
              <w:rPr>
                <w:color w:val="000000"/>
                <w:sz w:val="20"/>
                <w:szCs w:val="20"/>
                <w:rPrChange w:id="463" w:author="S. H." w:date="2018-03-05T11:14:00Z">
                  <w:rPr>
                    <w:rFonts w:ascii="Calibri" w:hAnsi="Calibri"/>
                    <w:color w:val="000000"/>
                    <w:sz w:val="22"/>
                    <w:szCs w:val="22"/>
                  </w:rPr>
                </w:rPrChange>
              </w:rPr>
              <w:t>0.00151*</w:t>
            </w:r>
          </w:p>
        </w:tc>
        <w:tc>
          <w:tcPr>
            <w:tcW w:w="1420" w:type="dxa"/>
            <w:tcBorders>
              <w:top w:val="nil"/>
              <w:left w:val="nil"/>
              <w:bottom w:val="nil"/>
              <w:right w:val="nil"/>
            </w:tcBorders>
            <w:shd w:val="clear" w:color="auto" w:fill="auto"/>
            <w:noWrap/>
            <w:vAlign w:val="bottom"/>
            <w:hideMark/>
          </w:tcPr>
          <w:p w14:paraId="46A9C273" w14:textId="77777777" w:rsidR="00B43EDF" w:rsidRPr="00B43EDF" w:rsidRDefault="00B43EDF">
            <w:pPr>
              <w:jc w:val="right"/>
              <w:rPr>
                <w:color w:val="000000"/>
                <w:sz w:val="20"/>
                <w:szCs w:val="20"/>
                <w:rPrChange w:id="464" w:author="S. H." w:date="2018-03-05T11:14:00Z">
                  <w:rPr>
                    <w:rFonts w:ascii="Calibri" w:hAnsi="Calibri"/>
                    <w:color w:val="000000"/>
                    <w:sz w:val="22"/>
                    <w:szCs w:val="22"/>
                  </w:rPr>
                </w:rPrChange>
              </w:rPr>
            </w:pPr>
            <w:r w:rsidRPr="00B43EDF">
              <w:rPr>
                <w:color w:val="000000"/>
                <w:sz w:val="20"/>
                <w:szCs w:val="20"/>
                <w:rPrChange w:id="465" w:author="S. H." w:date="2018-03-05T11:14:00Z">
                  <w:rPr>
                    <w:rFonts w:ascii="Calibri" w:hAnsi="Calibri"/>
                    <w:color w:val="000000"/>
                    <w:sz w:val="22"/>
                    <w:szCs w:val="22"/>
                  </w:rPr>
                </w:rPrChange>
              </w:rPr>
              <w:t>-6.01</w:t>
            </w:r>
          </w:p>
        </w:tc>
        <w:tc>
          <w:tcPr>
            <w:tcW w:w="1420" w:type="dxa"/>
            <w:tcBorders>
              <w:top w:val="nil"/>
              <w:left w:val="nil"/>
              <w:bottom w:val="nil"/>
              <w:right w:val="nil"/>
            </w:tcBorders>
            <w:shd w:val="clear" w:color="auto" w:fill="auto"/>
            <w:noWrap/>
            <w:vAlign w:val="bottom"/>
            <w:hideMark/>
          </w:tcPr>
          <w:p w14:paraId="79959250" w14:textId="77777777" w:rsidR="00B43EDF" w:rsidRPr="00B43EDF" w:rsidRDefault="00B43EDF">
            <w:pPr>
              <w:jc w:val="right"/>
              <w:rPr>
                <w:color w:val="000000"/>
                <w:sz w:val="20"/>
                <w:szCs w:val="20"/>
                <w:rPrChange w:id="466" w:author="S. H." w:date="2018-03-05T11:14:00Z">
                  <w:rPr>
                    <w:rFonts w:ascii="Calibri" w:hAnsi="Calibri"/>
                    <w:color w:val="000000"/>
                    <w:sz w:val="22"/>
                    <w:szCs w:val="22"/>
                  </w:rPr>
                </w:rPrChange>
              </w:rPr>
            </w:pPr>
            <w:r w:rsidRPr="00B43EDF">
              <w:rPr>
                <w:color w:val="000000"/>
                <w:sz w:val="20"/>
                <w:szCs w:val="20"/>
                <w:rPrChange w:id="467" w:author="S. H." w:date="2018-03-05T11:14:00Z">
                  <w:rPr>
                    <w:rFonts w:ascii="Calibri" w:hAnsi="Calibri"/>
                    <w:color w:val="000000"/>
                    <w:sz w:val="22"/>
                    <w:szCs w:val="22"/>
                  </w:rPr>
                </w:rPrChange>
              </w:rPr>
              <w:t>0.00624*</w:t>
            </w:r>
          </w:p>
        </w:tc>
        <w:tc>
          <w:tcPr>
            <w:tcW w:w="1420" w:type="dxa"/>
            <w:tcBorders>
              <w:top w:val="nil"/>
              <w:left w:val="nil"/>
              <w:bottom w:val="nil"/>
              <w:right w:val="nil"/>
            </w:tcBorders>
            <w:shd w:val="clear" w:color="auto" w:fill="auto"/>
            <w:noWrap/>
            <w:vAlign w:val="bottom"/>
            <w:hideMark/>
          </w:tcPr>
          <w:p w14:paraId="7A1AED69" w14:textId="77777777" w:rsidR="00B43EDF" w:rsidRPr="00B43EDF" w:rsidRDefault="00B43EDF">
            <w:pPr>
              <w:jc w:val="right"/>
              <w:rPr>
                <w:color w:val="000000"/>
                <w:sz w:val="20"/>
                <w:szCs w:val="20"/>
                <w:rPrChange w:id="468" w:author="S. H." w:date="2018-03-05T11:14:00Z">
                  <w:rPr>
                    <w:rFonts w:ascii="Calibri" w:hAnsi="Calibri"/>
                    <w:color w:val="000000"/>
                    <w:sz w:val="22"/>
                    <w:szCs w:val="22"/>
                  </w:rPr>
                </w:rPrChange>
              </w:rPr>
            </w:pPr>
            <w:r w:rsidRPr="00B43EDF">
              <w:rPr>
                <w:color w:val="000000"/>
                <w:sz w:val="20"/>
                <w:szCs w:val="20"/>
                <w:rPrChange w:id="469" w:author="S. H." w:date="2018-03-05T11:14:00Z">
                  <w:rPr>
                    <w:rFonts w:ascii="Calibri" w:hAnsi="Calibri"/>
                    <w:color w:val="000000"/>
                    <w:sz w:val="22"/>
                    <w:szCs w:val="22"/>
                  </w:rPr>
                </w:rPrChange>
              </w:rPr>
              <w:t>-5.79</w:t>
            </w:r>
          </w:p>
        </w:tc>
      </w:tr>
      <w:tr w:rsidR="00B43EDF" w:rsidRPr="00B43EDF" w14:paraId="2F2E47AA" w14:textId="77777777" w:rsidTr="00B43EDF">
        <w:trPr>
          <w:trHeight w:val="300"/>
        </w:trPr>
        <w:tc>
          <w:tcPr>
            <w:tcW w:w="960" w:type="dxa"/>
            <w:vMerge/>
            <w:tcBorders>
              <w:top w:val="nil"/>
              <w:left w:val="nil"/>
              <w:bottom w:val="single" w:sz="4" w:space="0" w:color="000000"/>
              <w:right w:val="nil"/>
            </w:tcBorders>
            <w:vAlign w:val="center"/>
            <w:hideMark/>
          </w:tcPr>
          <w:p w14:paraId="4C4780CD" w14:textId="77777777" w:rsidR="00B43EDF" w:rsidRPr="00B43EDF" w:rsidRDefault="00B43EDF">
            <w:pPr>
              <w:rPr>
                <w:color w:val="000000"/>
                <w:sz w:val="20"/>
                <w:szCs w:val="20"/>
                <w:rPrChange w:id="47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E251DB3" w14:textId="77777777" w:rsidR="00B43EDF" w:rsidRPr="00B43EDF" w:rsidRDefault="00B43EDF">
            <w:pPr>
              <w:rPr>
                <w:color w:val="000000"/>
                <w:sz w:val="20"/>
                <w:szCs w:val="20"/>
                <w:rPrChange w:id="47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0F14514" w14:textId="77777777" w:rsidR="00B43EDF" w:rsidRPr="00B43EDF" w:rsidRDefault="00B43EDF">
            <w:pPr>
              <w:rPr>
                <w:color w:val="000000"/>
                <w:sz w:val="20"/>
                <w:szCs w:val="20"/>
                <w:rPrChange w:id="472" w:author="S. H." w:date="2018-03-05T11:14:00Z">
                  <w:rPr>
                    <w:rFonts w:ascii="Calibri" w:hAnsi="Calibri"/>
                    <w:color w:val="000000"/>
                    <w:sz w:val="22"/>
                    <w:szCs w:val="22"/>
                  </w:rPr>
                </w:rPrChange>
              </w:rPr>
            </w:pPr>
            <w:r w:rsidRPr="00B43EDF">
              <w:rPr>
                <w:color w:val="000000"/>
                <w:sz w:val="20"/>
                <w:szCs w:val="20"/>
                <w:rPrChange w:id="473"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62F3DD37" w14:textId="77777777" w:rsidR="00B43EDF" w:rsidRPr="00B43EDF" w:rsidRDefault="00B43EDF">
            <w:pPr>
              <w:jc w:val="right"/>
              <w:rPr>
                <w:color w:val="000000"/>
                <w:sz w:val="20"/>
                <w:szCs w:val="20"/>
                <w:rPrChange w:id="474" w:author="S. H." w:date="2018-03-05T11:14:00Z">
                  <w:rPr>
                    <w:rFonts w:ascii="Calibri" w:hAnsi="Calibri"/>
                    <w:color w:val="000000"/>
                    <w:sz w:val="22"/>
                    <w:szCs w:val="22"/>
                  </w:rPr>
                </w:rPrChange>
              </w:rPr>
            </w:pPr>
            <w:r w:rsidRPr="00B43EDF">
              <w:rPr>
                <w:color w:val="000000"/>
                <w:sz w:val="20"/>
                <w:szCs w:val="20"/>
                <w:rPrChange w:id="475"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407A75BA" w14:textId="77777777" w:rsidR="00B43EDF" w:rsidRPr="00B43EDF" w:rsidRDefault="00B43EDF">
            <w:pPr>
              <w:jc w:val="right"/>
              <w:rPr>
                <w:color w:val="000000"/>
                <w:sz w:val="20"/>
                <w:szCs w:val="20"/>
                <w:rPrChange w:id="476" w:author="S. H." w:date="2018-03-05T11:14:00Z">
                  <w:rPr>
                    <w:rFonts w:ascii="Calibri" w:hAnsi="Calibri"/>
                    <w:color w:val="000000"/>
                    <w:sz w:val="22"/>
                    <w:szCs w:val="22"/>
                  </w:rPr>
                </w:rPrChange>
              </w:rPr>
            </w:pPr>
            <w:r w:rsidRPr="00B43EDF">
              <w:rPr>
                <w:color w:val="000000"/>
                <w:sz w:val="20"/>
                <w:szCs w:val="20"/>
                <w:rPrChange w:id="477" w:author="S. H." w:date="2018-03-05T11:14:00Z">
                  <w:rPr>
                    <w:rFonts w:ascii="Calibri" w:hAnsi="Calibri"/>
                    <w:color w:val="000000"/>
                    <w:sz w:val="22"/>
                    <w:szCs w:val="22"/>
                  </w:rPr>
                </w:rPrChange>
              </w:rPr>
              <w:t>0.352</w:t>
            </w:r>
          </w:p>
        </w:tc>
        <w:tc>
          <w:tcPr>
            <w:tcW w:w="1420" w:type="dxa"/>
            <w:tcBorders>
              <w:top w:val="nil"/>
              <w:left w:val="nil"/>
              <w:bottom w:val="nil"/>
              <w:right w:val="nil"/>
            </w:tcBorders>
            <w:shd w:val="clear" w:color="auto" w:fill="auto"/>
            <w:noWrap/>
            <w:vAlign w:val="bottom"/>
            <w:hideMark/>
          </w:tcPr>
          <w:p w14:paraId="350325E1" w14:textId="77777777" w:rsidR="00B43EDF" w:rsidRPr="00B43EDF" w:rsidRDefault="00B43EDF">
            <w:pPr>
              <w:jc w:val="right"/>
              <w:rPr>
                <w:color w:val="000000"/>
                <w:sz w:val="20"/>
                <w:szCs w:val="20"/>
                <w:rPrChange w:id="478" w:author="S. H." w:date="2018-03-05T11:14:00Z">
                  <w:rPr>
                    <w:rFonts w:ascii="Calibri" w:hAnsi="Calibri"/>
                    <w:color w:val="000000"/>
                    <w:sz w:val="22"/>
                    <w:szCs w:val="22"/>
                  </w:rPr>
                </w:rPrChange>
              </w:rPr>
            </w:pPr>
            <w:r w:rsidRPr="00B43EDF">
              <w:rPr>
                <w:color w:val="000000"/>
                <w:sz w:val="20"/>
                <w:szCs w:val="20"/>
                <w:rPrChange w:id="479" w:author="S. H." w:date="2018-03-05T11:14:00Z">
                  <w:rPr>
                    <w:rFonts w:ascii="Calibri" w:hAnsi="Calibri"/>
                    <w:color w:val="000000"/>
                    <w:sz w:val="22"/>
                    <w:szCs w:val="22"/>
                  </w:rPr>
                </w:rPrChange>
              </w:rPr>
              <w:t>-1.77</w:t>
            </w:r>
          </w:p>
        </w:tc>
        <w:tc>
          <w:tcPr>
            <w:tcW w:w="1420" w:type="dxa"/>
            <w:tcBorders>
              <w:top w:val="nil"/>
              <w:left w:val="nil"/>
              <w:bottom w:val="nil"/>
              <w:right w:val="nil"/>
            </w:tcBorders>
            <w:shd w:val="clear" w:color="auto" w:fill="auto"/>
            <w:noWrap/>
            <w:vAlign w:val="bottom"/>
            <w:hideMark/>
          </w:tcPr>
          <w:p w14:paraId="54D10340" w14:textId="77777777" w:rsidR="00B43EDF" w:rsidRPr="00B43EDF" w:rsidRDefault="00B43EDF">
            <w:pPr>
              <w:jc w:val="right"/>
              <w:rPr>
                <w:color w:val="000000"/>
                <w:sz w:val="20"/>
                <w:szCs w:val="20"/>
                <w:rPrChange w:id="480" w:author="S. H." w:date="2018-03-05T11:14:00Z">
                  <w:rPr>
                    <w:rFonts w:ascii="Calibri" w:hAnsi="Calibri"/>
                    <w:color w:val="000000"/>
                    <w:sz w:val="22"/>
                    <w:szCs w:val="22"/>
                  </w:rPr>
                </w:rPrChange>
              </w:rPr>
            </w:pPr>
            <w:r w:rsidRPr="00B43EDF">
              <w:rPr>
                <w:color w:val="000000"/>
                <w:sz w:val="20"/>
                <w:szCs w:val="20"/>
                <w:rPrChange w:id="481" w:author="S. H." w:date="2018-03-05T11:14:00Z">
                  <w:rPr>
                    <w:rFonts w:ascii="Calibri" w:hAnsi="Calibri"/>
                    <w:color w:val="000000"/>
                    <w:sz w:val="22"/>
                    <w:szCs w:val="22"/>
                  </w:rPr>
                </w:rPrChange>
              </w:rPr>
              <w:t>0.00915*</w:t>
            </w:r>
          </w:p>
        </w:tc>
        <w:tc>
          <w:tcPr>
            <w:tcW w:w="1420" w:type="dxa"/>
            <w:tcBorders>
              <w:top w:val="nil"/>
              <w:left w:val="nil"/>
              <w:bottom w:val="nil"/>
              <w:right w:val="nil"/>
            </w:tcBorders>
            <w:shd w:val="clear" w:color="auto" w:fill="auto"/>
            <w:noWrap/>
            <w:vAlign w:val="bottom"/>
            <w:hideMark/>
          </w:tcPr>
          <w:p w14:paraId="71769845" w14:textId="77777777" w:rsidR="00B43EDF" w:rsidRPr="00B43EDF" w:rsidRDefault="00B43EDF">
            <w:pPr>
              <w:jc w:val="right"/>
              <w:rPr>
                <w:color w:val="000000"/>
                <w:sz w:val="20"/>
                <w:szCs w:val="20"/>
                <w:rPrChange w:id="482" w:author="S. H." w:date="2018-03-05T11:14:00Z">
                  <w:rPr>
                    <w:rFonts w:ascii="Calibri" w:hAnsi="Calibri"/>
                    <w:color w:val="000000"/>
                    <w:sz w:val="22"/>
                    <w:szCs w:val="22"/>
                  </w:rPr>
                </w:rPrChange>
              </w:rPr>
            </w:pPr>
            <w:r w:rsidRPr="00B43EDF">
              <w:rPr>
                <w:color w:val="000000"/>
                <w:sz w:val="20"/>
                <w:szCs w:val="20"/>
                <w:rPrChange w:id="483" w:author="S. H." w:date="2018-03-05T11:14:00Z">
                  <w:rPr>
                    <w:rFonts w:ascii="Calibri" w:hAnsi="Calibri"/>
                    <w:color w:val="000000"/>
                    <w:sz w:val="22"/>
                    <w:szCs w:val="22"/>
                  </w:rPr>
                </w:rPrChange>
              </w:rPr>
              <w:t>-6.31</w:t>
            </w:r>
          </w:p>
        </w:tc>
        <w:tc>
          <w:tcPr>
            <w:tcW w:w="1420" w:type="dxa"/>
            <w:tcBorders>
              <w:top w:val="nil"/>
              <w:left w:val="nil"/>
              <w:bottom w:val="nil"/>
              <w:right w:val="nil"/>
            </w:tcBorders>
            <w:shd w:val="clear" w:color="auto" w:fill="auto"/>
            <w:noWrap/>
            <w:vAlign w:val="bottom"/>
            <w:hideMark/>
          </w:tcPr>
          <w:p w14:paraId="6DBC9017" w14:textId="77777777" w:rsidR="00B43EDF" w:rsidRPr="00B43EDF" w:rsidRDefault="00B43EDF">
            <w:pPr>
              <w:jc w:val="right"/>
              <w:rPr>
                <w:color w:val="000000"/>
                <w:sz w:val="20"/>
                <w:szCs w:val="20"/>
                <w:rPrChange w:id="484" w:author="S. H." w:date="2018-03-05T11:14:00Z">
                  <w:rPr>
                    <w:rFonts w:ascii="Calibri" w:hAnsi="Calibri"/>
                    <w:color w:val="000000"/>
                    <w:sz w:val="22"/>
                    <w:szCs w:val="22"/>
                  </w:rPr>
                </w:rPrChange>
              </w:rPr>
            </w:pPr>
            <w:r w:rsidRPr="00B43EDF">
              <w:rPr>
                <w:color w:val="000000"/>
                <w:sz w:val="20"/>
                <w:szCs w:val="20"/>
                <w:rPrChange w:id="485" w:author="S. H." w:date="2018-03-05T11:14:00Z">
                  <w:rPr>
                    <w:rFonts w:ascii="Calibri" w:hAnsi="Calibri"/>
                    <w:color w:val="000000"/>
                    <w:sz w:val="22"/>
                    <w:szCs w:val="22"/>
                  </w:rPr>
                </w:rPrChange>
              </w:rPr>
              <w:t>0.0308*</w:t>
            </w:r>
          </w:p>
        </w:tc>
        <w:tc>
          <w:tcPr>
            <w:tcW w:w="1420" w:type="dxa"/>
            <w:tcBorders>
              <w:top w:val="nil"/>
              <w:left w:val="nil"/>
              <w:bottom w:val="nil"/>
              <w:right w:val="nil"/>
            </w:tcBorders>
            <w:shd w:val="clear" w:color="auto" w:fill="auto"/>
            <w:noWrap/>
            <w:vAlign w:val="bottom"/>
            <w:hideMark/>
          </w:tcPr>
          <w:p w14:paraId="75F0BA76" w14:textId="77777777" w:rsidR="00B43EDF" w:rsidRPr="00B43EDF" w:rsidRDefault="00B43EDF">
            <w:pPr>
              <w:jc w:val="right"/>
              <w:rPr>
                <w:color w:val="000000"/>
                <w:sz w:val="20"/>
                <w:szCs w:val="20"/>
                <w:rPrChange w:id="486" w:author="S. H." w:date="2018-03-05T11:14:00Z">
                  <w:rPr>
                    <w:rFonts w:ascii="Calibri" w:hAnsi="Calibri"/>
                    <w:color w:val="000000"/>
                    <w:sz w:val="22"/>
                    <w:szCs w:val="22"/>
                  </w:rPr>
                </w:rPrChange>
              </w:rPr>
            </w:pPr>
            <w:r w:rsidRPr="00B43EDF">
              <w:rPr>
                <w:color w:val="000000"/>
                <w:sz w:val="20"/>
                <w:szCs w:val="20"/>
                <w:rPrChange w:id="487" w:author="S. H." w:date="2018-03-05T11:14:00Z">
                  <w:rPr>
                    <w:rFonts w:ascii="Calibri" w:hAnsi="Calibri"/>
                    <w:color w:val="000000"/>
                    <w:sz w:val="22"/>
                    <w:szCs w:val="22"/>
                  </w:rPr>
                </w:rPrChange>
              </w:rPr>
              <w:t>-4.62</w:t>
            </w:r>
          </w:p>
        </w:tc>
      </w:tr>
      <w:tr w:rsidR="00B43EDF" w:rsidRPr="00B43EDF" w14:paraId="59CEBDE0" w14:textId="77777777" w:rsidTr="00B43EDF">
        <w:trPr>
          <w:trHeight w:val="300"/>
        </w:trPr>
        <w:tc>
          <w:tcPr>
            <w:tcW w:w="960" w:type="dxa"/>
            <w:vMerge/>
            <w:tcBorders>
              <w:top w:val="nil"/>
              <w:left w:val="nil"/>
              <w:bottom w:val="single" w:sz="4" w:space="0" w:color="000000"/>
              <w:right w:val="nil"/>
            </w:tcBorders>
            <w:vAlign w:val="center"/>
            <w:hideMark/>
          </w:tcPr>
          <w:p w14:paraId="1D8015E8" w14:textId="77777777" w:rsidR="00B43EDF" w:rsidRPr="00B43EDF" w:rsidRDefault="00B43EDF">
            <w:pPr>
              <w:rPr>
                <w:color w:val="000000"/>
                <w:sz w:val="20"/>
                <w:szCs w:val="20"/>
                <w:rPrChange w:id="48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55D53441" w14:textId="77777777" w:rsidR="00B43EDF" w:rsidRPr="00B43EDF" w:rsidRDefault="00B43EDF">
            <w:pPr>
              <w:rPr>
                <w:color w:val="000000"/>
                <w:sz w:val="20"/>
                <w:szCs w:val="20"/>
                <w:rPrChange w:id="489"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6F428CAF" w14:textId="77777777" w:rsidR="00B43EDF" w:rsidRPr="00B43EDF" w:rsidRDefault="00B43EDF">
            <w:pPr>
              <w:rPr>
                <w:color w:val="000000"/>
                <w:sz w:val="20"/>
                <w:szCs w:val="20"/>
                <w:rPrChange w:id="490" w:author="S. H." w:date="2018-03-05T11:14:00Z">
                  <w:rPr>
                    <w:rFonts w:ascii="Calibri" w:hAnsi="Calibri"/>
                    <w:color w:val="000000"/>
                    <w:sz w:val="22"/>
                    <w:szCs w:val="22"/>
                  </w:rPr>
                </w:rPrChange>
              </w:rPr>
            </w:pPr>
            <w:r w:rsidRPr="00B43EDF">
              <w:rPr>
                <w:color w:val="000000"/>
                <w:sz w:val="20"/>
                <w:szCs w:val="20"/>
                <w:rPrChange w:id="491"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671C0511" w14:textId="77777777" w:rsidR="00B43EDF" w:rsidRPr="00B43EDF" w:rsidRDefault="00B43EDF">
            <w:pPr>
              <w:jc w:val="right"/>
              <w:rPr>
                <w:color w:val="000000"/>
                <w:sz w:val="20"/>
                <w:szCs w:val="20"/>
                <w:rPrChange w:id="492" w:author="S. H." w:date="2018-03-05T11:14:00Z">
                  <w:rPr>
                    <w:rFonts w:ascii="Calibri" w:hAnsi="Calibri"/>
                    <w:color w:val="000000"/>
                    <w:sz w:val="22"/>
                    <w:szCs w:val="22"/>
                  </w:rPr>
                </w:rPrChange>
              </w:rPr>
            </w:pPr>
            <w:r w:rsidRPr="00B43EDF">
              <w:rPr>
                <w:color w:val="000000"/>
                <w:sz w:val="20"/>
                <w:szCs w:val="20"/>
                <w:rPrChange w:id="493" w:author="S. H." w:date="2018-03-05T11:14:00Z">
                  <w:rPr>
                    <w:rFonts w:ascii="Calibri" w:hAnsi="Calibri"/>
                    <w:color w:val="000000"/>
                    <w:sz w:val="22"/>
                    <w:szCs w:val="22"/>
                  </w:rPr>
                </w:rPrChange>
              </w:rPr>
              <w:t>9</w:t>
            </w:r>
          </w:p>
        </w:tc>
        <w:tc>
          <w:tcPr>
            <w:tcW w:w="1420" w:type="dxa"/>
            <w:tcBorders>
              <w:top w:val="nil"/>
              <w:left w:val="nil"/>
              <w:bottom w:val="single" w:sz="4" w:space="0" w:color="auto"/>
              <w:right w:val="nil"/>
            </w:tcBorders>
            <w:shd w:val="clear" w:color="auto" w:fill="auto"/>
            <w:noWrap/>
            <w:vAlign w:val="bottom"/>
            <w:hideMark/>
          </w:tcPr>
          <w:p w14:paraId="38FB41CE" w14:textId="77777777" w:rsidR="00B43EDF" w:rsidRPr="00B43EDF" w:rsidRDefault="00B43EDF">
            <w:pPr>
              <w:jc w:val="right"/>
              <w:rPr>
                <w:color w:val="000000"/>
                <w:sz w:val="20"/>
                <w:szCs w:val="20"/>
                <w:rPrChange w:id="494" w:author="S. H." w:date="2018-03-05T11:14:00Z">
                  <w:rPr>
                    <w:rFonts w:ascii="Calibri" w:hAnsi="Calibri"/>
                    <w:color w:val="000000"/>
                    <w:sz w:val="22"/>
                    <w:szCs w:val="22"/>
                  </w:rPr>
                </w:rPrChange>
              </w:rPr>
            </w:pPr>
            <w:r w:rsidRPr="00B43EDF">
              <w:rPr>
                <w:color w:val="000000"/>
                <w:sz w:val="20"/>
                <w:szCs w:val="20"/>
                <w:rPrChange w:id="495" w:author="S. H." w:date="2018-03-05T11:14:00Z">
                  <w:rPr>
                    <w:rFonts w:ascii="Calibri" w:hAnsi="Calibri"/>
                    <w:color w:val="000000"/>
                    <w:sz w:val="22"/>
                    <w:szCs w:val="22"/>
                  </w:rPr>
                </w:rPrChange>
              </w:rPr>
              <w:t>0.73</w:t>
            </w:r>
          </w:p>
        </w:tc>
        <w:tc>
          <w:tcPr>
            <w:tcW w:w="1420" w:type="dxa"/>
            <w:tcBorders>
              <w:top w:val="nil"/>
              <w:left w:val="nil"/>
              <w:bottom w:val="single" w:sz="4" w:space="0" w:color="auto"/>
              <w:right w:val="nil"/>
            </w:tcBorders>
            <w:shd w:val="clear" w:color="auto" w:fill="auto"/>
            <w:noWrap/>
            <w:vAlign w:val="bottom"/>
            <w:hideMark/>
          </w:tcPr>
          <w:p w14:paraId="1A185381" w14:textId="77777777" w:rsidR="00B43EDF" w:rsidRPr="00B43EDF" w:rsidRDefault="00B43EDF">
            <w:pPr>
              <w:jc w:val="right"/>
              <w:rPr>
                <w:color w:val="000000"/>
                <w:sz w:val="20"/>
                <w:szCs w:val="20"/>
                <w:rPrChange w:id="496" w:author="S. H." w:date="2018-03-05T11:14:00Z">
                  <w:rPr>
                    <w:rFonts w:ascii="Calibri" w:hAnsi="Calibri"/>
                    <w:color w:val="000000"/>
                    <w:sz w:val="22"/>
                    <w:szCs w:val="22"/>
                  </w:rPr>
                </w:rPrChange>
              </w:rPr>
            </w:pPr>
            <w:r w:rsidRPr="00B43EDF">
              <w:rPr>
                <w:color w:val="000000"/>
                <w:sz w:val="20"/>
                <w:szCs w:val="20"/>
                <w:rPrChange w:id="497" w:author="S. H." w:date="2018-03-05T11:14:00Z">
                  <w:rPr>
                    <w:rFonts w:ascii="Calibri" w:hAnsi="Calibri"/>
                    <w:color w:val="000000"/>
                    <w:sz w:val="22"/>
                    <w:szCs w:val="22"/>
                  </w:rPr>
                </w:rPrChange>
              </w:rPr>
              <w:t>-0.688</w:t>
            </w:r>
          </w:p>
        </w:tc>
        <w:tc>
          <w:tcPr>
            <w:tcW w:w="1420" w:type="dxa"/>
            <w:tcBorders>
              <w:top w:val="nil"/>
              <w:left w:val="nil"/>
              <w:bottom w:val="single" w:sz="4" w:space="0" w:color="auto"/>
              <w:right w:val="nil"/>
            </w:tcBorders>
            <w:shd w:val="clear" w:color="auto" w:fill="auto"/>
            <w:noWrap/>
            <w:vAlign w:val="bottom"/>
            <w:hideMark/>
          </w:tcPr>
          <w:p w14:paraId="32484345" w14:textId="77777777" w:rsidR="00B43EDF" w:rsidRPr="00B43EDF" w:rsidRDefault="00B43EDF">
            <w:pPr>
              <w:jc w:val="right"/>
              <w:rPr>
                <w:color w:val="000000"/>
                <w:sz w:val="20"/>
                <w:szCs w:val="20"/>
                <w:rPrChange w:id="498" w:author="S. H." w:date="2018-03-05T11:14:00Z">
                  <w:rPr>
                    <w:rFonts w:ascii="Calibri" w:hAnsi="Calibri"/>
                    <w:color w:val="000000"/>
                    <w:sz w:val="22"/>
                    <w:szCs w:val="22"/>
                  </w:rPr>
                </w:rPrChange>
              </w:rPr>
            </w:pPr>
            <w:r w:rsidRPr="00B43EDF">
              <w:rPr>
                <w:color w:val="000000"/>
                <w:sz w:val="20"/>
                <w:szCs w:val="20"/>
                <w:rPrChange w:id="499" w:author="S. H." w:date="2018-03-05T11:14:00Z">
                  <w:rPr>
                    <w:rFonts w:ascii="Calibri" w:hAnsi="Calibri"/>
                    <w:color w:val="000000"/>
                    <w:sz w:val="22"/>
                    <w:szCs w:val="22"/>
                  </w:rPr>
                </w:rPrChange>
              </w:rPr>
              <w:t>0.0625</w:t>
            </w:r>
          </w:p>
        </w:tc>
        <w:tc>
          <w:tcPr>
            <w:tcW w:w="1420" w:type="dxa"/>
            <w:tcBorders>
              <w:top w:val="nil"/>
              <w:left w:val="nil"/>
              <w:bottom w:val="single" w:sz="4" w:space="0" w:color="auto"/>
              <w:right w:val="nil"/>
            </w:tcBorders>
            <w:shd w:val="clear" w:color="auto" w:fill="auto"/>
            <w:noWrap/>
            <w:vAlign w:val="bottom"/>
            <w:hideMark/>
          </w:tcPr>
          <w:p w14:paraId="19498BE1" w14:textId="77777777" w:rsidR="00B43EDF" w:rsidRPr="00B43EDF" w:rsidRDefault="00B43EDF">
            <w:pPr>
              <w:jc w:val="right"/>
              <w:rPr>
                <w:color w:val="000000"/>
                <w:sz w:val="20"/>
                <w:szCs w:val="20"/>
                <w:rPrChange w:id="500" w:author="S. H." w:date="2018-03-05T11:14:00Z">
                  <w:rPr>
                    <w:rFonts w:ascii="Calibri" w:hAnsi="Calibri"/>
                    <w:color w:val="000000"/>
                    <w:sz w:val="22"/>
                    <w:szCs w:val="22"/>
                  </w:rPr>
                </w:rPrChange>
              </w:rPr>
            </w:pPr>
            <w:r w:rsidRPr="00B43EDF">
              <w:rPr>
                <w:color w:val="000000"/>
                <w:sz w:val="20"/>
                <w:szCs w:val="20"/>
                <w:rPrChange w:id="501" w:author="S. H." w:date="2018-03-05T11:14:00Z">
                  <w:rPr>
                    <w:rFonts w:ascii="Calibri" w:hAnsi="Calibri"/>
                    <w:color w:val="000000"/>
                    <w:sz w:val="22"/>
                    <w:szCs w:val="22"/>
                  </w:rPr>
                </w:rPrChange>
              </w:rPr>
              <w:t>-7.69</w:t>
            </w:r>
          </w:p>
        </w:tc>
        <w:tc>
          <w:tcPr>
            <w:tcW w:w="1420" w:type="dxa"/>
            <w:tcBorders>
              <w:top w:val="nil"/>
              <w:left w:val="nil"/>
              <w:bottom w:val="single" w:sz="4" w:space="0" w:color="auto"/>
              <w:right w:val="nil"/>
            </w:tcBorders>
            <w:shd w:val="clear" w:color="auto" w:fill="auto"/>
            <w:noWrap/>
            <w:vAlign w:val="bottom"/>
            <w:hideMark/>
          </w:tcPr>
          <w:p w14:paraId="3587FA1A" w14:textId="77777777" w:rsidR="00B43EDF" w:rsidRPr="00B43EDF" w:rsidRDefault="00B43EDF">
            <w:pPr>
              <w:jc w:val="right"/>
              <w:rPr>
                <w:color w:val="000000"/>
                <w:sz w:val="20"/>
                <w:szCs w:val="20"/>
                <w:rPrChange w:id="502" w:author="S. H." w:date="2018-03-05T11:14:00Z">
                  <w:rPr>
                    <w:rFonts w:ascii="Calibri" w:hAnsi="Calibri"/>
                    <w:color w:val="000000"/>
                    <w:sz w:val="22"/>
                    <w:szCs w:val="22"/>
                  </w:rPr>
                </w:rPrChange>
              </w:rPr>
            </w:pPr>
            <w:r w:rsidRPr="00B43EDF">
              <w:rPr>
                <w:color w:val="000000"/>
                <w:sz w:val="20"/>
                <w:szCs w:val="20"/>
                <w:rPrChange w:id="503" w:author="S. H." w:date="2018-03-05T11:14:00Z">
                  <w:rPr>
                    <w:rFonts w:ascii="Calibri" w:hAnsi="Calibri"/>
                    <w:color w:val="000000"/>
                    <w:sz w:val="22"/>
                    <w:szCs w:val="22"/>
                  </w:rPr>
                </w:rPrChange>
              </w:rPr>
              <w:t>0.0939</w:t>
            </w:r>
          </w:p>
        </w:tc>
        <w:tc>
          <w:tcPr>
            <w:tcW w:w="1420" w:type="dxa"/>
            <w:tcBorders>
              <w:top w:val="nil"/>
              <w:left w:val="nil"/>
              <w:bottom w:val="single" w:sz="4" w:space="0" w:color="auto"/>
              <w:right w:val="nil"/>
            </w:tcBorders>
            <w:shd w:val="clear" w:color="auto" w:fill="auto"/>
            <w:noWrap/>
            <w:vAlign w:val="bottom"/>
            <w:hideMark/>
          </w:tcPr>
          <w:p w14:paraId="3C92763C" w14:textId="77777777" w:rsidR="00B43EDF" w:rsidRPr="00B43EDF" w:rsidRDefault="00B43EDF">
            <w:pPr>
              <w:jc w:val="right"/>
              <w:rPr>
                <w:color w:val="000000"/>
                <w:sz w:val="20"/>
                <w:szCs w:val="20"/>
                <w:rPrChange w:id="504" w:author="S. H." w:date="2018-03-05T11:14:00Z">
                  <w:rPr>
                    <w:rFonts w:ascii="Calibri" w:hAnsi="Calibri"/>
                    <w:color w:val="000000"/>
                    <w:sz w:val="22"/>
                    <w:szCs w:val="22"/>
                  </w:rPr>
                </w:rPrChange>
              </w:rPr>
            </w:pPr>
            <w:r w:rsidRPr="00B43EDF">
              <w:rPr>
                <w:color w:val="000000"/>
                <w:sz w:val="20"/>
                <w:szCs w:val="20"/>
                <w:rPrChange w:id="505" w:author="S. H." w:date="2018-03-05T11:14:00Z">
                  <w:rPr>
                    <w:rFonts w:ascii="Calibri" w:hAnsi="Calibri"/>
                    <w:color w:val="000000"/>
                    <w:sz w:val="22"/>
                    <w:szCs w:val="22"/>
                  </w:rPr>
                </w:rPrChange>
              </w:rPr>
              <w:t>-7.06</w:t>
            </w:r>
          </w:p>
        </w:tc>
      </w:tr>
      <w:tr w:rsidR="00B43EDF" w:rsidRPr="00B43EDF" w14:paraId="2366338E" w14:textId="77777777" w:rsidTr="00B43EDF">
        <w:trPr>
          <w:trHeight w:val="300"/>
        </w:trPr>
        <w:tc>
          <w:tcPr>
            <w:tcW w:w="960" w:type="dxa"/>
            <w:vMerge/>
            <w:tcBorders>
              <w:top w:val="nil"/>
              <w:left w:val="nil"/>
              <w:bottom w:val="single" w:sz="4" w:space="0" w:color="000000"/>
              <w:right w:val="nil"/>
            </w:tcBorders>
            <w:vAlign w:val="center"/>
            <w:hideMark/>
          </w:tcPr>
          <w:p w14:paraId="6B5731A9" w14:textId="77777777" w:rsidR="00B43EDF" w:rsidRPr="00B43EDF" w:rsidRDefault="00B43EDF">
            <w:pPr>
              <w:rPr>
                <w:color w:val="000000"/>
                <w:sz w:val="20"/>
                <w:szCs w:val="20"/>
                <w:rPrChange w:id="506"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0B1900D5" w14:textId="77777777" w:rsidR="00B43EDF" w:rsidRPr="00B43EDF" w:rsidRDefault="00B43EDF">
            <w:pPr>
              <w:jc w:val="center"/>
              <w:rPr>
                <w:color w:val="000000"/>
                <w:sz w:val="20"/>
                <w:szCs w:val="20"/>
                <w:rPrChange w:id="507" w:author="S. H." w:date="2018-03-05T11:14:00Z">
                  <w:rPr>
                    <w:rFonts w:ascii="Calibri" w:hAnsi="Calibri"/>
                    <w:color w:val="000000"/>
                    <w:sz w:val="22"/>
                    <w:szCs w:val="22"/>
                  </w:rPr>
                </w:rPrChange>
              </w:rPr>
            </w:pPr>
            <w:r w:rsidRPr="00B43EDF">
              <w:rPr>
                <w:color w:val="000000"/>
                <w:sz w:val="20"/>
                <w:szCs w:val="20"/>
                <w:rPrChange w:id="508" w:author="S. H." w:date="2018-03-05T11:14:00Z">
                  <w:rPr>
                    <w:rFonts w:ascii="Calibri" w:hAnsi="Calibri"/>
                    <w:color w:val="000000"/>
                    <w:sz w:val="22"/>
                    <w:szCs w:val="22"/>
                  </w:rPr>
                </w:rPrChange>
              </w:rPr>
              <w:t>Q-P</w:t>
            </w:r>
          </w:p>
        </w:tc>
        <w:tc>
          <w:tcPr>
            <w:tcW w:w="1820" w:type="dxa"/>
            <w:tcBorders>
              <w:top w:val="nil"/>
              <w:left w:val="nil"/>
              <w:bottom w:val="nil"/>
              <w:right w:val="nil"/>
            </w:tcBorders>
            <w:shd w:val="clear" w:color="auto" w:fill="auto"/>
            <w:noWrap/>
            <w:vAlign w:val="bottom"/>
            <w:hideMark/>
          </w:tcPr>
          <w:p w14:paraId="59419629" w14:textId="77777777" w:rsidR="00B43EDF" w:rsidRPr="00B43EDF" w:rsidRDefault="00B43EDF">
            <w:pPr>
              <w:rPr>
                <w:color w:val="000000"/>
                <w:sz w:val="20"/>
                <w:szCs w:val="20"/>
                <w:rPrChange w:id="509" w:author="S. H." w:date="2018-03-05T11:14:00Z">
                  <w:rPr>
                    <w:rFonts w:ascii="Calibri" w:hAnsi="Calibri"/>
                    <w:color w:val="000000"/>
                    <w:sz w:val="22"/>
                    <w:szCs w:val="22"/>
                  </w:rPr>
                </w:rPrChange>
              </w:rPr>
            </w:pPr>
            <w:r w:rsidRPr="00B43EDF">
              <w:rPr>
                <w:color w:val="000000"/>
                <w:sz w:val="20"/>
                <w:szCs w:val="20"/>
                <w:rPrChange w:id="510"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442A983B" w14:textId="77777777" w:rsidR="00B43EDF" w:rsidRPr="00B43EDF" w:rsidRDefault="00B43EDF">
            <w:pPr>
              <w:jc w:val="right"/>
              <w:rPr>
                <w:color w:val="000000"/>
                <w:sz w:val="20"/>
                <w:szCs w:val="20"/>
                <w:rPrChange w:id="511" w:author="S. H." w:date="2018-03-05T11:14:00Z">
                  <w:rPr>
                    <w:rFonts w:ascii="Calibri" w:hAnsi="Calibri"/>
                    <w:color w:val="000000"/>
                    <w:sz w:val="22"/>
                    <w:szCs w:val="22"/>
                  </w:rPr>
                </w:rPrChange>
              </w:rPr>
            </w:pPr>
            <w:r w:rsidRPr="00B43EDF">
              <w:rPr>
                <w:color w:val="000000"/>
                <w:sz w:val="20"/>
                <w:szCs w:val="20"/>
                <w:rPrChange w:id="512" w:author="S. H." w:date="2018-03-05T11:14:00Z">
                  <w:rPr>
                    <w:rFonts w:ascii="Calibri" w:hAnsi="Calibri"/>
                    <w:color w:val="000000"/>
                    <w:sz w:val="22"/>
                    <w:szCs w:val="22"/>
                  </w:rPr>
                </w:rPrChange>
              </w:rPr>
              <w:t>186</w:t>
            </w:r>
          </w:p>
        </w:tc>
        <w:tc>
          <w:tcPr>
            <w:tcW w:w="1420" w:type="dxa"/>
            <w:tcBorders>
              <w:top w:val="nil"/>
              <w:left w:val="nil"/>
              <w:bottom w:val="nil"/>
              <w:right w:val="nil"/>
            </w:tcBorders>
            <w:shd w:val="clear" w:color="auto" w:fill="auto"/>
            <w:noWrap/>
            <w:vAlign w:val="bottom"/>
            <w:hideMark/>
          </w:tcPr>
          <w:p w14:paraId="311EFA82" w14:textId="77777777" w:rsidR="00B43EDF" w:rsidRPr="00B43EDF" w:rsidRDefault="00B43EDF">
            <w:pPr>
              <w:jc w:val="right"/>
              <w:rPr>
                <w:color w:val="000000"/>
                <w:sz w:val="20"/>
                <w:szCs w:val="20"/>
                <w:rPrChange w:id="513" w:author="S. H." w:date="2018-03-05T11:14:00Z">
                  <w:rPr>
                    <w:rFonts w:ascii="Calibri" w:hAnsi="Calibri"/>
                    <w:color w:val="000000"/>
                    <w:sz w:val="22"/>
                    <w:szCs w:val="22"/>
                  </w:rPr>
                </w:rPrChange>
              </w:rPr>
            </w:pPr>
            <w:r w:rsidRPr="00B43EDF">
              <w:rPr>
                <w:color w:val="000000"/>
                <w:sz w:val="20"/>
                <w:szCs w:val="20"/>
                <w:rPrChange w:id="514" w:author="S. H." w:date="2018-03-05T11:14:00Z">
                  <w:rPr>
                    <w:rFonts w:ascii="Calibri" w:hAnsi="Calibri"/>
                    <w:color w:val="000000"/>
                    <w:sz w:val="22"/>
                    <w:szCs w:val="22"/>
                  </w:rPr>
                </w:rPrChange>
              </w:rPr>
              <w:t>0.459</w:t>
            </w:r>
          </w:p>
        </w:tc>
        <w:tc>
          <w:tcPr>
            <w:tcW w:w="1420" w:type="dxa"/>
            <w:tcBorders>
              <w:top w:val="nil"/>
              <w:left w:val="nil"/>
              <w:bottom w:val="nil"/>
              <w:right w:val="nil"/>
            </w:tcBorders>
            <w:shd w:val="clear" w:color="auto" w:fill="auto"/>
            <w:noWrap/>
            <w:vAlign w:val="bottom"/>
            <w:hideMark/>
          </w:tcPr>
          <w:p w14:paraId="0C7D165C" w14:textId="77777777" w:rsidR="00B43EDF" w:rsidRPr="00B43EDF" w:rsidRDefault="00B43EDF">
            <w:pPr>
              <w:jc w:val="right"/>
              <w:rPr>
                <w:color w:val="000000"/>
                <w:sz w:val="20"/>
                <w:szCs w:val="20"/>
                <w:rPrChange w:id="515" w:author="S. H." w:date="2018-03-05T11:14:00Z">
                  <w:rPr>
                    <w:rFonts w:ascii="Calibri" w:hAnsi="Calibri"/>
                    <w:color w:val="000000"/>
                    <w:sz w:val="22"/>
                    <w:szCs w:val="22"/>
                  </w:rPr>
                </w:rPrChange>
              </w:rPr>
            </w:pPr>
            <w:r w:rsidRPr="00B43EDF">
              <w:rPr>
                <w:color w:val="000000"/>
                <w:sz w:val="20"/>
                <w:szCs w:val="20"/>
                <w:rPrChange w:id="516" w:author="S. H." w:date="2018-03-05T11:14:00Z">
                  <w:rPr>
                    <w:rFonts w:ascii="Calibri" w:hAnsi="Calibri"/>
                    <w:color w:val="000000"/>
                    <w:sz w:val="22"/>
                    <w:szCs w:val="22"/>
                  </w:rPr>
                </w:rPrChange>
              </w:rPr>
              <w:t>-0.563</w:t>
            </w:r>
          </w:p>
        </w:tc>
        <w:tc>
          <w:tcPr>
            <w:tcW w:w="1420" w:type="dxa"/>
            <w:tcBorders>
              <w:top w:val="nil"/>
              <w:left w:val="nil"/>
              <w:bottom w:val="nil"/>
              <w:right w:val="nil"/>
            </w:tcBorders>
            <w:shd w:val="clear" w:color="auto" w:fill="auto"/>
            <w:noWrap/>
            <w:vAlign w:val="bottom"/>
            <w:hideMark/>
          </w:tcPr>
          <w:p w14:paraId="35CF85B0" w14:textId="77777777" w:rsidR="00B43EDF" w:rsidRPr="00B43EDF" w:rsidRDefault="00B43EDF">
            <w:pPr>
              <w:jc w:val="right"/>
              <w:rPr>
                <w:color w:val="000000"/>
                <w:sz w:val="20"/>
                <w:szCs w:val="20"/>
                <w:rPrChange w:id="517" w:author="S. H." w:date="2018-03-05T11:14:00Z">
                  <w:rPr>
                    <w:rFonts w:ascii="Calibri" w:hAnsi="Calibri"/>
                    <w:color w:val="000000"/>
                    <w:sz w:val="22"/>
                    <w:szCs w:val="22"/>
                  </w:rPr>
                </w:rPrChange>
              </w:rPr>
            </w:pPr>
            <w:r w:rsidRPr="00B43EDF">
              <w:rPr>
                <w:color w:val="000000"/>
                <w:sz w:val="20"/>
                <w:szCs w:val="20"/>
                <w:rPrChange w:id="518" w:author="S. H." w:date="2018-03-05T11:14:00Z">
                  <w:rPr>
                    <w:rFonts w:ascii="Calibri" w:hAnsi="Calibri"/>
                    <w:color w:val="000000"/>
                    <w:sz w:val="22"/>
                    <w:szCs w:val="22"/>
                  </w:rPr>
                </w:rPrChange>
              </w:rPr>
              <w:t>2.02e-11*</w:t>
            </w:r>
          </w:p>
        </w:tc>
        <w:tc>
          <w:tcPr>
            <w:tcW w:w="1420" w:type="dxa"/>
            <w:tcBorders>
              <w:top w:val="nil"/>
              <w:left w:val="nil"/>
              <w:bottom w:val="nil"/>
              <w:right w:val="nil"/>
            </w:tcBorders>
            <w:shd w:val="clear" w:color="auto" w:fill="auto"/>
            <w:noWrap/>
            <w:vAlign w:val="bottom"/>
            <w:hideMark/>
          </w:tcPr>
          <w:p w14:paraId="7548889A" w14:textId="77777777" w:rsidR="00B43EDF" w:rsidRPr="00B43EDF" w:rsidRDefault="00B43EDF">
            <w:pPr>
              <w:jc w:val="right"/>
              <w:rPr>
                <w:color w:val="000000"/>
                <w:sz w:val="20"/>
                <w:szCs w:val="20"/>
                <w:rPrChange w:id="519" w:author="S. H." w:date="2018-03-05T11:14:00Z">
                  <w:rPr>
                    <w:rFonts w:ascii="Calibri" w:hAnsi="Calibri"/>
                    <w:color w:val="000000"/>
                    <w:sz w:val="22"/>
                    <w:szCs w:val="22"/>
                  </w:rPr>
                </w:rPrChange>
              </w:rPr>
            </w:pPr>
            <w:r w:rsidRPr="00B43EDF">
              <w:rPr>
                <w:color w:val="000000"/>
                <w:sz w:val="20"/>
                <w:szCs w:val="20"/>
                <w:rPrChange w:id="520" w:author="S. H." w:date="2018-03-05T11:14:00Z">
                  <w:rPr>
                    <w:rFonts w:ascii="Calibri" w:hAnsi="Calibri"/>
                    <w:color w:val="000000"/>
                    <w:sz w:val="22"/>
                    <w:szCs w:val="22"/>
                  </w:rPr>
                </w:rPrChange>
              </w:rPr>
              <w:t>-5.11</w:t>
            </w:r>
          </w:p>
        </w:tc>
        <w:tc>
          <w:tcPr>
            <w:tcW w:w="1420" w:type="dxa"/>
            <w:tcBorders>
              <w:top w:val="nil"/>
              <w:left w:val="nil"/>
              <w:bottom w:val="nil"/>
              <w:right w:val="nil"/>
            </w:tcBorders>
            <w:shd w:val="clear" w:color="auto" w:fill="auto"/>
            <w:noWrap/>
            <w:vAlign w:val="bottom"/>
            <w:hideMark/>
          </w:tcPr>
          <w:p w14:paraId="7AAD69B6" w14:textId="77777777" w:rsidR="00B43EDF" w:rsidRPr="00B43EDF" w:rsidRDefault="00B43EDF">
            <w:pPr>
              <w:jc w:val="right"/>
              <w:rPr>
                <w:color w:val="000000"/>
                <w:sz w:val="20"/>
                <w:szCs w:val="20"/>
                <w:rPrChange w:id="521" w:author="S. H." w:date="2018-03-05T11:14:00Z">
                  <w:rPr>
                    <w:rFonts w:ascii="Calibri" w:hAnsi="Calibri"/>
                    <w:color w:val="000000"/>
                    <w:sz w:val="22"/>
                    <w:szCs w:val="22"/>
                  </w:rPr>
                </w:rPrChange>
              </w:rPr>
            </w:pPr>
            <w:r w:rsidRPr="00B43EDF">
              <w:rPr>
                <w:color w:val="000000"/>
                <w:sz w:val="20"/>
                <w:szCs w:val="20"/>
                <w:rPrChange w:id="522" w:author="S. H." w:date="2018-03-05T11:14:00Z">
                  <w:rPr>
                    <w:rFonts w:ascii="Calibri" w:hAnsi="Calibri"/>
                    <w:color w:val="000000"/>
                    <w:sz w:val="22"/>
                    <w:szCs w:val="22"/>
                  </w:rPr>
                </w:rPrChange>
              </w:rPr>
              <w:t>9.41e-10*</w:t>
            </w:r>
          </w:p>
        </w:tc>
        <w:tc>
          <w:tcPr>
            <w:tcW w:w="1420" w:type="dxa"/>
            <w:tcBorders>
              <w:top w:val="nil"/>
              <w:left w:val="nil"/>
              <w:bottom w:val="nil"/>
              <w:right w:val="nil"/>
            </w:tcBorders>
            <w:shd w:val="clear" w:color="auto" w:fill="auto"/>
            <w:noWrap/>
            <w:vAlign w:val="bottom"/>
            <w:hideMark/>
          </w:tcPr>
          <w:p w14:paraId="69BD6F5D" w14:textId="77777777" w:rsidR="00B43EDF" w:rsidRPr="00B43EDF" w:rsidRDefault="00B43EDF">
            <w:pPr>
              <w:jc w:val="right"/>
              <w:rPr>
                <w:color w:val="000000"/>
                <w:sz w:val="20"/>
                <w:szCs w:val="20"/>
                <w:rPrChange w:id="523" w:author="S. H." w:date="2018-03-05T11:14:00Z">
                  <w:rPr>
                    <w:rFonts w:ascii="Calibri" w:hAnsi="Calibri"/>
                    <w:color w:val="000000"/>
                    <w:sz w:val="22"/>
                    <w:szCs w:val="22"/>
                  </w:rPr>
                </w:rPrChange>
              </w:rPr>
            </w:pPr>
            <w:r w:rsidRPr="00B43EDF">
              <w:rPr>
                <w:color w:val="000000"/>
                <w:sz w:val="20"/>
                <w:szCs w:val="20"/>
                <w:rPrChange w:id="524" w:author="S. H." w:date="2018-03-05T11:14:00Z">
                  <w:rPr>
                    <w:rFonts w:ascii="Calibri" w:hAnsi="Calibri"/>
                    <w:color w:val="000000"/>
                    <w:sz w:val="22"/>
                    <w:szCs w:val="22"/>
                  </w:rPr>
                </w:rPrChange>
              </w:rPr>
              <w:t>-4.57</w:t>
            </w:r>
          </w:p>
        </w:tc>
      </w:tr>
      <w:tr w:rsidR="00B43EDF" w:rsidRPr="00B43EDF" w14:paraId="65F0F373" w14:textId="77777777" w:rsidTr="00B43EDF">
        <w:trPr>
          <w:trHeight w:val="300"/>
        </w:trPr>
        <w:tc>
          <w:tcPr>
            <w:tcW w:w="960" w:type="dxa"/>
            <w:vMerge/>
            <w:tcBorders>
              <w:top w:val="nil"/>
              <w:left w:val="nil"/>
              <w:bottom w:val="single" w:sz="4" w:space="0" w:color="000000"/>
              <w:right w:val="nil"/>
            </w:tcBorders>
            <w:vAlign w:val="center"/>
            <w:hideMark/>
          </w:tcPr>
          <w:p w14:paraId="22D4903A" w14:textId="77777777" w:rsidR="00B43EDF" w:rsidRPr="00B43EDF" w:rsidRDefault="00B43EDF">
            <w:pPr>
              <w:rPr>
                <w:color w:val="000000"/>
                <w:sz w:val="20"/>
                <w:szCs w:val="20"/>
                <w:rPrChange w:id="52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FADB90B" w14:textId="77777777" w:rsidR="00B43EDF" w:rsidRPr="00B43EDF" w:rsidRDefault="00B43EDF">
            <w:pPr>
              <w:rPr>
                <w:color w:val="000000"/>
                <w:sz w:val="20"/>
                <w:szCs w:val="20"/>
                <w:rPrChange w:id="52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56A0A8C5" w14:textId="77777777" w:rsidR="00B43EDF" w:rsidRPr="00B43EDF" w:rsidRDefault="00B43EDF">
            <w:pPr>
              <w:rPr>
                <w:color w:val="000000"/>
                <w:sz w:val="20"/>
                <w:szCs w:val="20"/>
                <w:rPrChange w:id="527" w:author="S. H." w:date="2018-03-05T11:14:00Z">
                  <w:rPr>
                    <w:rFonts w:ascii="Calibri" w:hAnsi="Calibri"/>
                    <w:color w:val="000000"/>
                    <w:sz w:val="22"/>
                    <w:szCs w:val="22"/>
                  </w:rPr>
                </w:rPrChange>
              </w:rPr>
            </w:pPr>
            <w:r w:rsidRPr="00B43EDF">
              <w:rPr>
                <w:color w:val="000000"/>
                <w:sz w:val="20"/>
                <w:szCs w:val="20"/>
                <w:rPrChange w:id="528"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6C777C3C" w14:textId="77777777" w:rsidR="00B43EDF" w:rsidRPr="00B43EDF" w:rsidRDefault="00B43EDF">
            <w:pPr>
              <w:jc w:val="right"/>
              <w:rPr>
                <w:color w:val="000000"/>
                <w:sz w:val="20"/>
                <w:szCs w:val="20"/>
                <w:rPrChange w:id="529" w:author="S. H." w:date="2018-03-05T11:14:00Z">
                  <w:rPr>
                    <w:rFonts w:ascii="Calibri" w:hAnsi="Calibri"/>
                    <w:color w:val="000000"/>
                    <w:sz w:val="22"/>
                    <w:szCs w:val="22"/>
                  </w:rPr>
                </w:rPrChange>
              </w:rPr>
            </w:pPr>
            <w:r w:rsidRPr="00B43EDF">
              <w:rPr>
                <w:color w:val="000000"/>
                <w:sz w:val="20"/>
                <w:szCs w:val="20"/>
                <w:rPrChange w:id="530" w:author="S. H." w:date="2018-03-05T11:14:00Z">
                  <w:rPr>
                    <w:rFonts w:ascii="Calibri" w:hAnsi="Calibri"/>
                    <w:color w:val="000000"/>
                    <w:sz w:val="22"/>
                    <w:szCs w:val="22"/>
                  </w:rPr>
                </w:rPrChange>
              </w:rPr>
              <w:t>61</w:t>
            </w:r>
          </w:p>
        </w:tc>
        <w:tc>
          <w:tcPr>
            <w:tcW w:w="1420" w:type="dxa"/>
            <w:tcBorders>
              <w:top w:val="nil"/>
              <w:left w:val="nil"/>
              <w:bottom w:val="nil"/>
              <w:right w:val="nil"/>
            </w:tcBorders>
            <w:shd w:val="clear" w:color="auto" w:fill="auto"/>
            <w:noWrap/>
            <w:vAlign w:val="bottom"/>
            <w:hideMark/>
          </w:tcPr>
          <w:p w14:paraId="3EE5EE80" w14:textId="77777777" w:rsidR="00B43EDF" w:rsidRPr="00B43EDF" w:rsidRDefault="00B43EDF">
            <w:pPr>
              <w:jc w:val="right"/>
              <w:rPr>
                <w:color w:val="000000"/>
                <w:sz w:val="20"/>
                <w:szCs w:val="20"/>
                <w:rPrChange w:id="531" w:author="S. H." w:date="2018-03-05T11:14:00Z">
                  <w:rPr>
                    <w:rFonts w:ascii="Calibri" w:hAnsi="Calibri"/>
                    <w:color w:val="000000"/>
                    <w:sz w:val="22"/>
                    <w:szCs w:val="22"/>
                  </w:rPr>
                </w:rPrChange>
              </w:rPr>
            </w:pPr>
            <w:r w:rsidRPr="00B43EDF">
              <w:rPr>
                <w:color w:val="000000"/>
                <w:sz w:val="20"/>
                <w:szCs w:val="20"/>
                <w:rPrChange w:id="532" w:author="S. H." w:date="2018-03-05T11:14:00Z">
                  <w:rPr>
                    <w:rFonts w:ascii="Calibri" w:hAnsi="Calibri"/>
                    <w:color w:val="000000"/>
                    <w:sz w:val="22"/>
                    <w:szCs w:val="22"/>
                  </w:rPr>
                </w:rPrChange>
              </w:rPr>
              <w:t>0.542</w:t>
            </w:r>
          </w:p>
        </w:tc>
        <w:tc>
          <w:tcPr>
            <w:tcW w:w="1420" w:type="dxa"/>
            <w:tcBorders>
              <w:top w:val="nil"/>
              <w:left w:val="nil"/>
              <w:bottom w:val="nil"/>
              <w:right w:val="nil"/>
            </w:tcBorders>
            <w:shd w:val="clear" w:color="auto" w:fill="auto"/>
            <w:noWrap/>
            <w:vAlign w:val="bottom"/>
            <w:hideMark/>
          </w:tcPr>
          <w:p w14:paraId="15FB8323" w14:textId="77777777" w:rsidR="00B43EDF" w:rsidRPr="00B43EDF" w:rsidRDefault="00B43EDF">
            <w:pPr>
              <w:jc w:val="right"/>
              <w:rPr>
                <w:color w:val="000000"/>
                <w:sz w:val="20"/>
                <w:szCs w:val="20"/>
                <w:rPrChange w:id="533" w:author="S. H." w:date="2018-03-05T11:14:00Z">
                  <w:rPr>
                    <w:rFonts w:ascii="Calibri" w:hAnsi="Calibri"/>
                    <w:color w:val="000000"/>
                    <w:sz w:val="22"/>
                    <w:szCs w:val="22"/>
                  </w:rPr>
                </w:rPrChange>
              </w:rPr>
            </w:pPr>
            <w:r w:rsidRPr="00B43EDF">
              <w:rPr>
                <w:color w:val="000000"/>
                <w:sz w:val="20"/>
                <w:szCs w:val="20"/>
                <w:rPrChange w:id="534" w:author="S. H." w:date="2018-03-05T11:14:00Z">
                  <w:rPr>
                    <w:rFonts w:ascii="Calibri" w:hAnsi="Calibri"/>
                    <w:color w:val="000000"/>
                    <w:sz w:val="22"/>
                    <w:szCs w:val="22"/>
                  </w:rPr>
                </w:rPrChange>
              </w:rPr>
              <w:t>-0.472</w:t>
            </w:r>
          </w:p>
        </w:tc>
        <w:tc>
          <w:tcPr>
            <w:tcW w:w="1420" w:type="dxa"/>
            <w:tcBorders>
              <w:top w:val="nil"/>
              <w:left w:val="nil"/>
              <w:bottom w:val="nil"/>
              <w:right w:val="nil"/>
            </w:tcBorders>
            <w:shd w:val="clear" w:color="auto" w:fill="auto"/>
            <w:noWrap/>
            <w:vAlign w:val="bottom"/>
            <w:hideMark/>
          </w:tcPr>
          <w:p w14:paraId="6CE298FF" w14:textId="77777777" w:rsidR="00B43EDF" w:rsidRPr="00B43EDF" w:rsidRDefault="00B43EDF">
            <w:pPr>
              <w:jc w:val="right"/>
              <w:rPr>
                <w:color w:val="000000"/>
                <w:sz w:val="20"/>
                <w:szCs w:val="20"/>
                <w:rPrChange w:id="535" w:author="S. H." w:date="2018-03-05T11:14:00Z">
                  <w:rPr>
                    <w:rFonts w:ascii="Calibri" w:hAnsi="Calibri"/>
                    <w:color w:val="000000"/>
                    <w:sz w:val="22"/>
                    <w:szCs w:val="22"/>
                  </w:rPr>
                </w:rPrChange>
              </w:rPr>
            </w:pPr>
            <w:r w:rsidRPr="00B43EDF">
              <w:rPr>
                <w:color w:val="000000"/>
                <w:sz w:val="20"/>
                <w:szCs w:val="20"/>
                <w:rPrChange w:id="536" w:author="S. H." w:date="2018-03-05T11:14:00Z">
                  <w:rPr>
                    <w:rFonts w:ascii="Calibri" w:hAnsi="Calibri"/>
                    <w:color w:val="000000"/>
                    <w:sz w:val="22"/>
                    <w:szCs w:val="22"/>
                  </w:rPr>
                </w:rPrChange>
              </w:rPr>
              <w:t>0.000178*</w:t>
            </w:r>
          </w:p>
        </w:tc>
        <w:tc>
          <w:tcPr>
            <w:tcW w:w="1420" w:type="dxa"/>
            <w:tcBorders>
              <w:top w:val="nil"/>
              <w:left w:val="nil"/>
              <w:bottom w:val="nil"/>
              <w:right w:val="nil"/>
            </w:tcBorders>
            <w:shd w:val="clear" w:color="auto" w:fill="auto"/>
            <w:noWrap/>
            <w:vAlign w:val="bottom"/>
            <w:hideMark/>
          </w:tcPr>
          <w:p w14:paraId="4C14732F" w14:textId="77777777" w:rsidR="00B43EDF" w:rsidRPr="00B43EDF" w:rsidRDefault="00B43EDF">
            <w:pPr>
              <w:jc w:val="right"/>
              <w:rPr>
                <w:color w:val="000000"/>
                <w:sz w:val="20"/>
                <w:szCs w:val="20"/>
                <w:rPrChange w:id="537" w:author="S. H." w:date="2018-03-05T11:14:00Z">
                  <w:rPr>
                    <w:rFonts w:ascii="Calibri" w:hAnsi="Calibri"/>
                    <w:color w:val="000000"/>
                    <w:sz w:val="22"/>
                    <w:szCs w:val="22"/>
                  </w:rPr>
                </w:rPrChange>
              </w:rPr>
            </w:pPr>
            <w:r w:rsidRPr="00B43EDF">
              <w:rPr>
                <w:color w:val="000000"/>
                <w:sz w:val="20"/>
                <w:szCs w:val="20"/>
                <w:rPrChange w:id="538" w:author="S. H." w:date="2018-03-05T11:14:00Z">
                  <w:rPr>
                    <w:rFonts w:ascii="Calibri" w:hAnsi="Calibri"/>
                    <w:color w:val="000000"/>
                    <w:sz w:val="22"/>
                    <w:szCs w:val="22"/>
                  </w:rPr>
                </w:rPrChange>
              </w:rPr>
              <w:t>-5.4</w:t>
            </w:r>
          </w:p>
        </w:tc>
        <w:tc>
          <w:tcPr>
            <w:tcW w:w="1420" w:type="dxa"/>
            <w:tcBorders>
              <w:top w:val="nil"/>
              <w:left w:val="nil"/>
              <w:bottom w:val="nil"/>
              <w:right w:val="nil"/>
            </w:tcBorders>
            <w:shd w:val="clear" w:color="auto" w:fill="auto"/>
            <w:noWrap/>
            <w:vAlign w:val="bottom"/>
            <w:hideMark/>
          </w:tcPr>
          <w:p w14:paraId="4793B85A" w14:textId="77777777" w:rsidR="00B43EDF" w:rsidRPr="00B43EDF" w:rsidRDefault="00B43EDF">
            <w:pPr>
              <w:jc w:val="right"/>
              <w:rPr>
                <w:color w:val="000000"/>
                <w:sz w:val="20"/>
                <w:szCs w:val="20"/>
                <w:rPrChange w:id="539" w:author="S. H." w:date="2018-03-05T11:14:00Z">
                  <w:rPr>
                    <w:rFonts w:ascii="Calibri" w:hAnsi="Calibri"/>
                    <w:color w:val="000000"/>
                    <w:sz w:val="22"/>
                    <w:szCs w:val="22"/>
                  </w:rPr>
                </w:rPrChange>
              </w:rPr>
            </w:pPr>
            <w:r w:rsidRPr="00B43EDF">
              <w:rPr>
                <w:color w:val="000000"/>
                <w:sz w:val="20"/>
                <w:szCs w:val="20"/>
                <w:rPrChange w:id="540" w:author="S. H." w:date="2018-03-05T11:14:00Z">
                  <w:rPr>
                    <w:rFonts w:ascii="Calibri" w:hAnsi="Calibri"/>
                    <w:color w:val="000000"/>
                    <w:sz w:val="22"/>
                    <w:szCs w:val="22"/>
                  </w:rPr>
                </w:rPrChange>
              </w:rPr>
              <w:t>0.00101*</w:t>
            </w:r>
          </w:p>
        </w:tc>
        <w:tc>
          <w:tcPr>
            <w:tcW w:w="1420" w:type="dxa"/>
            <w:tcBorders>
              <w:top w:val="nil"/>
              <w:left w:val="nil"/>
              <w:bottom w:val="nil"/>
              <w:right w:val="nil"/>
            </w:tcBorders>
            <w:shd w:val="clear" w:color="auto" w:fill="auto"/>
            <w:noWrap/>
            <w:vAlign w:val="bottom"/>
            <w:hideMark/>
          </w:tcPr>
          <w:p w14:paraId="09142C37" w14:textId="77777777" w:rsidR="00B43EDF" w:rsidRPr="00B43EDF" w:rsidRDefault="00B43EDF">
            <w:pPr>
              <w:jc w:val="right"/>
              <w:rPr>
                <w:color w:val="000000"/>
                <w:sz w:val="20"/>
                <w:szCs w:val="20"/>
                <w:rPrChange w:id="541" w:author="S. H." w:date="2018-03-05T11:14:00Z">
                  <w:rPr>
                    <w:rFonts w:ascii="Calibri" w:hAnsi="Calibri"/>
                    <w:color w:val="000000"/>
                    <w:sz w:val="22"/>
                    <w:szCs w:val="22"/>
                  </w:rPr>
                </w:rPrChange>
              </w:rPr>
            </w:pPr>
            <w:r w:rsidRPr="00B43EDF">
              <w:rPr>
                <w:color w:val="000000"/>
                <w:sz w:val="20"/>
                <w:szCs w:val="20"/>
                <w:rPrChange w:id="542" w:author="S. H." w:date="2018-03-05T11:14:00Z">
                  <w:rPr>
                    <w:rFonts w:ascii="Calibri" w:hAnsi="Calibri"/>
                    <w:color w:val="000000"/>
                    <w:sz w:val="22"/>
                    <w:szCs w:val="22"/>
                  </w:rPr>
                </w:rPrChange>
              </w:rPr>
              <w:t>-4.95</w:t>
            </w:r>
          </w:p>
        </w:tc>
      </w:tr>
      <w:tr w:rsidR="00B43EDF" w:rsidRPr="00B43EDF" w14:paraId="3AF35789" w14:textId="77777777" w:rsidTr="00B43EDF">
        <w:trPr>
          <w:trHeight w:val="300"/>
        </w:trPr>
        <w:tc>
          <w:tcPr>
            <w:tcW w:w="960" w:type="dxa"/>
            <w:vMerge/>
            <w:tcBorders>
              <w:top w:val="nil"/>
              <w:left w:val="nil"/>
              <w:bottom w:val="single" w:sz="4" w:space="0" w:color="000000"/>
              <w:right w:val="nil"/>
            </w:tcBorders>
            <w:vAlign w:val="center"/>
            <w:hideMark/>
          </w:tcPr>
          <w:p w14:paraId="67B868D4" w14:textId="77777777" w:rsidR="00B43EDF" w:rsidRPr="00B43EDF" w:rsidRDefault="00B43EDF">
            <w:pPr>
              <w:rPr>
                <w:color w:val="000000"/>
                <w:sz w:val="20"/>
                <w:szCs w:val="20"/>
                <w:rPrChange w:id="54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89A75FE" w14:textId="77777777" w:rsidR="00B43EDF" w:rsidRPr="00B43EDF" w:rsidRDefault="00B43EDF">
            <w:pPr>
              <w:rPr>
                <w:color w:val="000000"/>
                <w:sz w:val="20"/>
                <w:szCs w:val="20"/>
                <w:rPrChange w:id="54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AD571B" w14:textId="77777777" w:rsidR="00B43EDF" w:rsidRPr="00B43EDF" w:rsidRDefault="00B43EDF">
            <w:pPr>
              <w:rPr>
                <w:color w:val="000000"/>
                <w:sz w:val="20"/>
                <w:szCs w:val="20"/>
                <w:rPrChange w:id="545" w:author="S. H." w:date="2018-03-05T11:14:00Z">
                  <w:rPr>
                    <w:rFonts w:ascii="Calibri" w:hAnsi="Calibri"/>
                    <w:color w:val="000000"/>
                    <w:sz w:val="22"/>
                    <w:szCs w:val="22"/>
                  </w:rPr>
                </w:rPrChange>
              </w:rPr>
            </w:pPr>
            <w:r w:rsidRPr="00B43EDF">
              <w:rPr>
                <w:color w:val="000000"/>
                <w:sz w:val="20"/>
                <w:szCs w:val="20"/>
                <w:rPrChange w:id="546"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3CF38BBD" w14:textId="77777777" w:rsidR="00B43EDF" w:rsidRPr="00B43EDF" w:rsidRDefault="00B43EDF">
            <w:pPr>
              <w:jc w:val="right"/>
              <w:rPr>
                <w:color w:val="000000"/>
                <w:sz w:val="20"/>
                <w:szCs w:val="20"/>
                <w:rPrChange w:id="547" w:author="S. H." w:date="2018-03-05T11:14:00Z">
                  <w:rPr>
                    <w:rFonts w:ascii="Calibri" w:hAnsi="Calibri"/>
                    <w:color w:val="000000"/>
                    <w:sz w:val="22"/>
                    <w:szCs w:val="22"/>
                  </w:rPr>
                </w:rPrChange>
              </w:rPr>
            </w:pPr>
            <w:r w:rsidRPr="00B43EDF">
              <w:rPr>
                <w:color w:val="000000"/>
                <w:sz w:val="20"/>
                <w:szCs w:val="20"/>
                <w:rPrChange w:id="548" w:author="S. H." w:date="2018-03-05T11:14:00Z">
                  <w:rPr>
                    <w:rFonts w:ascii="Calibri" w:hAnsi="Calibri"/>
                    <w:color w:val="000000"/>
                    <w:sz w:val="22"/>
                    <w:szCs w:val="22"/>
                  </w:rPr>
                </w:rPrChange>
              </w:rPr>
              <w:t>187</w:t>
            </w:r>
          </w:p>
        </w:tc>
        <w:tc>
          <w:tcPr>
            <w:tcW w:w="1420" w:type="dxa"/>
            <w:tcBorders>
              <w:top w:val="nil"/>
              <w:left w:val="nil"/>
              <w:bottom w:val="nil"/>
              <w:right w:val="nil"/>
            </w:tcBorders>
            <w:shd w:val="clear" w:color="auto" w:fill="auto"/>
            <w:noWrap/>
            <w:vAlign w:val="bottom"/>
            <w:hideMark/>
          </w:tcPr>
          <w:p w14:paraId="66449ED6" w14:textId="77777777" w:rsidR="00B43EDF" w:rsidRPr="00B43EDF" w:rsidRDefault="00B43EDF">
            <w:pPr>
              <w:jc w:val="right"/>
              <w:rPr>
                <w:color w:val="000000"/>
                <w:sz w:val="20"/>
                <w:szCs w:val="20"/>
                <w:rPrChange w:id="549" w:author="S. H." w:date="2018-03-05T11:14:00Z">
                  <w:rPr>
                    <w:rFonts w:ascii="Calibri" w:hAnsi="Calibri"/>
                    <w:color w:val="000000"/>
                    <w:sz w:val="22"/>
                    <w:szCs w:val="22"/>
                  </w:rPr>
                </w:rPrChange>
              </w:rPr>
            </w:pPr>
            <w:r w:rsidRPr="00B43EDF">
              <w:rPr>
                <w:color w:val="000000"/>
                <w:sz w:val="20"/>
                <w:szCs w:val="20"/>
                <w:rPrChange w:id="550" w:author="S. H." w:date="2018-03-05T11:14:00Z">
                  <w:rPr>
                    <w:rFonts w:ascii="Calibri" w:hAnsi="Calibri"/>
                    <w:color w:val="000000"/>
                    <w:sz w:val="22"/>
                    <w:szCs w:val="22"/>
                  </w:rPr>
                </w:rPrChange>
              </w:rPr>
              <w:t>0.609</w:t>
            </w:r>
          </w:p>
        </w:tc>
        <w:tc>
          <w:tcPr>
            <w:tcW w:w="1420" w:type="dxa"/>
            <w:tcBorders>
              <w:top w:val="nil"/>
              <w:left w:val="nil"/>
              <w:bottom w:val="nil"/>
              <w:right w:val="nil"/>
            </w:tcBorders>
            <w:shd w:val="clear" w:color="auto" w:fill="auto"/>
            <w:noWrap/>
            <w:vAlign w:val="bottom"/>
            <w:hideMark/>
          </w:tcPr>
          <w:p w14:paraId="718E5506" w14:textId="77777777" w:rsidR="00B43EDF" w:rsidRPr="00B43EDF" w:rsidRDefault="00B43EDF">
            <w:pPr>
              <w:jc w:val="right"/>
              <w:rPr>
                <w:color w:val="000000"/>
                <w:sz w:val="20"/>
                <w:szCs w:val="20"/>
                <w:rPrChange w:id="551" w:author="S. H." w:date="2018-03-05T11:14:00Z">
                  <w:rPr>
                    <w:rFonts w:ascii="Calibri" w:hAnsi="Calibri"/>
                    <w:color w:val="000000"/>
                    <w:sz w:val="22"/>
                    <w:szCs w:val="22"/>
                  </w:rPr>
                </w:rPrChange>
              </w:rPr>
            </w:pPr>
            <w:r w:rsidRPr="00B43EDF">
              <w:rPr>
                <w:color w:val="000000"/>
                <w:sz w:val="20"/>
                <w:szCs w:val="20"/>
                <w:rPrChange w:id="552" w:author="S. H." w:date="2018-03-05T11:14:00Z">
                  <w:rPr>
                    <w:rFonts w:ascii="Calibri" w:hAnsi="Calibri"/>
                    <w:color w:val="000000"/>
                    <w:sz w:val="22"/>
                    <w:szCs w:val="22"/>
                  </w:rPr>
                </w:rPrChange>
              </w:rPr>
              <w:t>-0.624</w:t>
            </w:r>
          </w:p>
        </w:tc>
        <w:tc>
          <w:tcPr>
            <w:tcW w:w="1420" w:type="dxa"/>
            <w:tcBorders>
              <w:top w:val="nil"/>
              <w:left w:val="nil"/>
              <w:bottom w:val="nil"/>
              <w:right w:val="nil"/>
            </w:tcBorders>
            <w:shd w:val="clear" w:color="auto" w:fill="auto"/>
            <w:noWrap/>
            <w:vAlign w:val="bottom"/>
            <w:hideMark/>
          </w:tcPr>
          <w:p w14:paraId="7C60CCD9" w14:textId="77777777" w:rsidR="00B43EDF" w:rsidRPr="00B43EDF" w:rsidRDefault="00B43EDF">
            <w:pPr>
              <w:jc w:val="right"/>
              <w:rPr>
                <w:color w:val="000000"/>
                <w:sz w:val="20"/>
                <w:szCs w:val="20"/>
                <w:rPrChange w:id="553" w:author="S. H." w:date="2018-03-05T11:14:00Z">
                  <w:rPr>
                    <w:rFonts w:ascii="Calibri" w:hAnsi="Calibri"/>
                    <w:color w:val="000000"/>
                    <w:sz w:val="22"/>
                    <w:szCs w:val="22"/>
                  </w:rPr>
                </w:rPrChange>
              </w:rPr>
            </w:pPr>
            <w:r w:rsidRPr="00B43EDF">
              <w:rPr>
                <w:color w:val="000000"/>
                <w:sz w:val="20"/>
                <w:szCs w:val="20"/>
                <w:rPrChange w:id="554" w:author="S. H." w:date="2018-03-05T11:14:00Z">
                  <w:rPr>
                    <w:rFonts w:ascii="Calibri" w:hAnsi="Calibri"/>
                    <w:color w:val="000000"/>
                    <w:sz w:val="22"/>
                    <w:szCs w:val="22"/>
                  </w:rPr>
                </w:rPrChange>
              </w:rPr>
              <w:t>1.02e-06*</w:t>
            </w:r>
          </w:p>
        </w:tc>
        <w:tc>
          <w:tcPr>
            <w:tcW w:w="1420" w:type="dxa"/>
            <w:tcBorders>
              <w:top w:val="nil"/>
              <w:left w:val="nil"/>
              <w:bottom w:val="nil"/>
              <w:right w:val="nil"/>
            </w:tcBorders>
            <w:shd w:val="clear" w:color="auto" w:fill="auto"/>
            <w:noWrap/>
            <w:vAlign w:val="bottom"/>
            <w:hideMark/>
          </w:tcPr>
          <w:p w14:paraId="289FA2D6" w14:textId="77777777" w:rsidR="00B43EDF" w:rsidRPr="00B43EDF" w:rsidRDefault="00B43EDF">
            <w:pPr>
              <w:jc w:val="right"/>
              <w:rPr>
                <w:color w:val="000000"/>
                <w:sz w:val="20"/>
                <w:szCs w:val="20"/>
                <w:rPrChange w:id="555" w:author="S. H." w:date="2018-03-05T11:14:00Z">
                  <w:rPr>
                    <w:rFonts w:ascii="Calibri" w:hAnsi="Calibri"/>
                    <w:color w:val="000000"/>
                    <w:sz w:val="22"/>
                    <w:szCs w:val="22"/>
                  </w:rPr>
                </w:rPrChange>
              </w:rPr>
            </w:pPr>
            <w:r w:rsidRPr="00B43EDF">
              <w:rPr>
                <w:color w:val="000000"/>
                <w:sz w:val="20"/>
                <w:szCs w:val="20"/>
                <w:rPrChange w:id="556" w:author="S. H." w:date="2018-03-05T11:14:00Z">
                  <w:rPr>
                    <w:rFonts w:ascii="Calibri" w:hAnsi="Calibri"/>
                    <w:color w:val="000000"/>
                    <w:sz w:val="22"/>
                    <w:szCs w:val="22"/>
                  </w:rPr>
                </w:rPrChange>
              </w:rPr>
              <w:t>-5.18</w:t>
            </w:r>
          </w:p>
        </w:tc>
        <w:tc>
          <w:tcPr>
            <w:tcW w:w="1420" w:type="dxa"/>
            <w:tcBorders>
              <w:top w:val="nil"/>
              <w:left w:val="nil"/>
              <w:bottom w:val="nil"/>
              <w:right w:val="nil"/>
            </w:tcBorders>
            <w:shd w:val="clear" w:color="auto" w:fill="auto"/>
            <w:noWrap/>
            <w:vAlign w:val="bottom"/>
            <w:hideMark/>
          </w:tcPr>
          <w:p w14:paraId="0F36A4EA" w14:textId="77777777" w:rsidR="00B43EDF" w:rsidRPr="00B43EDF" w:rsidRDefault="00B43EDF">
            <w:pPr>
              <w:jc w:val="right"/>
              <w:rPr>
                <w:color w:val="000000"/>
                <w:sz w:val="20"/>
                <w:szCs w:val="20"/>
                <w:rPrChange w:id="557" w:author="S. H." w:date="2018-03-05T11:14:00Z">
                  <w:rPr>
                    <w:rFonts w:ascii="Calibri" w:hAnsi="Calibri"/>
                    <w:color w:val="000000"/>
                    <w:sz w:val="22"/>
                    <w:szCs w:val="22"/>
                  </w:rPr>
                </w:rPrChange>
              </w:rPr>
            </w:pPr>
            <w:r w:rsidRPr="00B43EDF">
              <w:rPr>
                <w:color w:val="000000"/>
                <w:sz w:val="20"/>
                <w:szCs w:val="20"/>
                <w:rPrChange w:id="558" w:author="S. H." w:date="2018-03-05T11:14:00Z">
                  <w:rPr>
                    <w:rFonts w:ascii="Calibri" w:hAnsi="Calibri"/>
                    <w:color w:val="000000"/>
                    <w:sz w:val="22"/>
                    <w:szCs w:val="22"/>
                  </w:rPr>
                </w:rPrChange>
              </w:rPr>
              <w:t>1.28e-05*</w:t>
            </w:r>
          </w:p>
        </w:tc>
        <w:tc>
          <w:tcPr>
            <w:tcW w:w="1420" w:type="dxa"/>
            <w:tcBorders>
              <w:top w:val="nil"/>
              <w:left w:val="nil"/>
              <w:bottom w:val="nil"/>
              <w:right w:val="nil"/>
            </w:tcBorders>
            <w:shd w:val="clear" w:color="auto" w:fill="auto"/>
            <w:noWrap/>
            <w:vAlign w:val="bottom"/>
            <w:hideMark/>
          </w:tcPr>
          <w:p w14:paraId="3E616F30" w14:textId="77777777" w:rsidR="00B43EDF" w:rsidRPr="00B43EDF" w:rsidRDefault="00B43EDF">
            <w:pPr>
              <w:jc w:val="right"/>
              <w:rPr>
                <w:color w:val="000000"/>
                <w:sz w:val="20"/>
                <w:szCs w:val="20"/>
                <w:rPrChange w:id="559" w:author="S. H." w:date="2018-03-05T11:14:00Z">
                  <w:rPr>
                    <w:rFonts w:ascii="Calibri" w:hAnsi="Calibri"/>
                    <w:color w:val="000000"/>
                    <w:sz w:val="22"/>
                    <w:szCs w:val="22"/>
                  </w:rPr>
                </w:rPrChange>
              </w:rPr>
            </w:pPr>
            <w:r w:rsidRPr="00B43EDF">
              <w:rPr>
                <w:color w:val="000000"/>
                <w:sz w:val="20"/>
                <w:szCs w:val="20"/>
                <w:rPrChange w:id="560" w:author="S. H." w:date="2018-03-05T11:14:00Z">
                  <w:rPr>
                    <w:rFonts w:ascii="Calibri" w:hAnsi="Calibri"/>
                    <w:color w:val="000000"/>
                    <w:sz w:val="22"/>
                    <w:szCs w:val="22"/>
                  </w:rPr>
                </w:rPrChange>
              </w:rPr>
              <w:t>-4.58</w:t>
            </w:r>
          </w:p>
        </w:tc>
      </w:tr>
      <w:tr w:rsidR="00B43EDF" w:rsidRPr="00B43EDF" w14:paraId="53B63531" w14:textId="77777777" w:rsidTr="00B43EDF">
        <w:trPr>
          <w:trHeight w:val="300"/>
        </w:trPr>
        <w:tc>
          <w:tcPr>
            <w:tcW w:w="960" w:type="dxa"/>
            <w:vMerge/>
            <w:tcBorders>
              <w:top w:val="nil"/>
              <w:left w:val="nil"/>
              <w:bottom w:val="single" w:sz="4" w:space="0" w:color="000000"/>
              <w:right w:val="nil"/>
            </w:tcBorders>
            <w:vAlign w:val="center"/>
            <w:hideMark/>
          </w:tcPr>
          <w:p w14:paraId="2471E71B" w14:textId="77777777" w:rsidR="00B43EDF" w:rsidRPr="00B43EDF" w:rsidRDefault="00B43EDF">
            <w:pPr>
              <w:rPr>
                <w:color w:val="000000"/>
                <w:sz w:val="20"/>
                <w:szCs w:val="20"/>
                <w:rPrChange w:id="56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40BBC376" w14:textId="77777777" w:rsidR="00B43EDF" w:rsidRPr="00B43EDF" w:rsidRDefault="00B43EDF">
            <w:pPr>
              <w:rPr>
                <w:color w:val="000000"/>
                <w:sz w:val="20"/>
                <w:szCs w:val="20"/>
                <w:rPrChange w:id="562"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7E4658BC" w14:textId="77777777" w:rsidR="00B43EDF" w:rsidRPr="00B43EDF" w:rsidRDefault="00B43EDF">
            <w:pPr>
              <w:rPr>
                <w:color w:val="000000"/>
                <w:sz w:val="20"/>
                <w:szCs w:val="20"/>
                <w:rPrChange w:id="563" w:author="S. H." w:date="2018-03-05T11:14:00Z">
                  <w:rPr>
                    <w:rFonts w:ascii="Calibri" w:hAnsi="Calibri"/>
                    <w:color w:val="000000"/>
                    <w:sz w:val="22"/>
                    <w:szCs w:val="22"/>
                  </w:rPr>
                </w:rPrChange>
              </w:rPr>
            </w:pPr>
            <w:r w:rsidRPr="00B43EDF">
              <w:rPr>
                <w:color w:val="000000"/>
                <w:sz w:val="20"/>
                <w:szCs w:val="20"/>
                <w:rPrChange w:id="564"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6BC72073" w14:textId="77777777" w:rsidR="00B43EDF" w:rsidRPr="00B43EDF" w:rsidRDefault="00B43EDF">
            <w:pPr>
              <w:jc w:val="right"/>
              <w:rPr>
                <w:color w:val="000000"/>
                <w:sz w:val="20"/>
                <w:szCs w:val="20"/>
                <w:rPrChange w:id="565" w:author="S. H." w:date="2018-03-05T11:14:00Z">
                  <w:rPr>
                    <w:rFonts w:ascii="Calibri" w:hAnsi="Calibri"/>
                    <w:color w:val="000000"/>
                    <w:sz w:val="22"/>
                    <w:szCs w:val="22"/>
                  </w:rPr>
                </w:rPrChange>
              </w:rPr>
            </w:pPr>
            <w:r w:rsidRPr="00B43EDF">
              <w:rPr>
                <w:color w:val="000000"/>
                <w:sz w:val="20"/>
                <w:szCs w:val="20"/>
                <w:rPrChange w:id="566"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5134DB3B" w14:textId="77777777" w:rsidR="00B43EDF" w:rsidRPr="00B43EDF" w:rsidRDefault="00B43EDF">
            <w:pPr>
              <w:jc w:val="right"/>
              <w:rPr>
                <w:color w:val="000000"/>
                <w:sz w:val="20"/>
                <w:szCs w:val="20"/>
                <w:rPrChange w:id="567" w:author="S. H." w:date="2018-03-05T11:14:00Z">
                  <w:rPr>
                    <w:rFonts w:ascii="Calibri" w:hAnsi="Calibri"/>
                    <w:color w:val="000000"/>
                    <w:sz w:val="22"/>
                    <w:szCs w:val="22"/>
                  </w:rPr>
                </w:rPrChange>
              </w:rPr>
            </w:pPr>
            <w:r w:rsidRPr="00B43EDF">
              <w:rPr>
                <w:color w:val="000000"/>
                <w:sz w:val="20"/>
                <w:szCs w:val="20"/>
                <w:rPrChange w:id="568" w:author="S. H." w:date="2018-03-05T11:14:00Z">
                  <w:rPr>
                    <w:rFonts w:ascii="Calibri" w:hAnsi="Calibri"/>
                    <w:color w:val="000000"/>
                    <w:sz w:val="22"/>
                    <w:szCs w:val="22"/>
                  </w:rPr>
                </w:rPrChange>
              </w:rPr>
              <w:t>0.628</w:t>
            </w:r>
          </w:p>
        </w:tc>
        <w:tc>
          <w:tcPr>
            <w:tcW w:w="1420" w:type="dxa"/>
            <w:tcBorders>
              <w:top w:val="nil"/>
              <w:left w:val="nil"/>
              <w:bottom w:val="nil"/>
              <w:right w:val="nil"/>
            </w:tcBorders>
            <w:shd w:val="clear" w:color="auto" w:fill="auto"/>
            <w:noWrap/>
            <w:vAlign w:val="bottom"/>
            <w:hideMark/>
          </w:tcPr>
          <w:p w14:paraId="73CB3F39" w14:textId="77777777" w:rsidR="00B43EDF" w:rsidRPr="00B43EDF" w:rsidRDefault="00B43EDF">
            <w:pPr>
              <w:jc w:val="right"/>
              <w:rPr>
                <w:color w:val="000000"/>
                <w:sz w:val="20"/>
                <w:szCs w:val="20"/>
                <w:rPrChange w:id="569" w:author="S. H." w:date="2018-03-05T11:14:00Z">
                  <w:rPr>
                    <w:rFonts w:ascii="Calibri" w:hAnsi="Calibri"/>
                    <w:color w:val="000000"/>
                    <w:sz w:val="22"/>
                    <w:szCs w:val="22"/>
                  </w:rPr>
                </w:rPrChange>
              </w:rPr>
            </w:pPr>
            <w:r w:rsidRPr="00B43EDF">
              <w:rPr>
                <w:color w:val="000000"/>
                <w:sz w:val="20"/>
                <w:szCs w:val="20"/>
                <w:rPrChange w:id="570" w:author="S. H." w:date="2018-03-05T11:14:00Z">
                  <w:rPr>
                    <w:rFonts w:ascii="Calibri" w:hAnsi="Calibri"/>
                    <w:color w:val="000000"/>
                    <w:sz w:val="22"/>
                    <w:szCs w:val="22"/>
                  </w:rPr>
                </w:rPrChange>
              </w:rPr>
              <w:t>-1.11</w:t>
            </w:r>
          </w:p>
        </w:tc>
        <w:tc>
          <w:tcPr>
            <w:tcW w:w="1420" w:type="dxa"/>
            <w:tcBorders>
              <w:top w:val="nil"/>
              <w:left w:val="nil"/>
              <w:bottom w:val="nil"/>
              <w:right w:val="nil"/>
            </w:tcBorders>
            <w:shd w:val="clear" w:color="auto" w:fill="auto"/>
            <w:noWrap/>
            <w:vAlign w:val="bottom"/>
            <w:hideMark/>
          </w:tcPr>
          <w:p w14:paraId="574550E9" w14:textId="77777777" w:rsidR="00B43EDF" w:rsidRPr="00B43EDF" w:rsidRDefault="00B43EDF">
            <w:pPr>
              <w:jc w:val="right"/>
              <w:rPr>
                <w:color w:val="000000"/>
                <w:sz w:val="20"/>
                <w:szCs w:val="20"/>
                <w:rPrChange w:id="571" w:author="S. H." w:date="2018-03-05T11:14:00Z">
                  <w:rPr>
                    <w:rFonts w:ascii="Calibri" w:hAnsi="Calibri"/>
                    <w:color w:val="000000"/>
                    <w:sz w:val="22"/>
                    <w:szCs w:val="22"/>
                  </w:rPr>
                </w:rPrChange>
              </w:rPr>
            </w:pPr>
            <w:r w:rsidRPr="00B43EDF">
              <w:rPr>
                <w:color w:val="000000"/>
                <w:sz w:val="20"/>
                <w:szCs w:val="20"/>
                <w:rPrChange w:id="572" w:author="S. H." w:date="2018-03-05T11:14:00Z">
                  <w:rPr>
                    <w:rFonts w:ascii="Calibri" w:hAnsi="Calibri"/>
                    <w:color w:val="000000"/>
                    <w:sz w:val="22"/>
                    <w:szCs w:val="22"/>
                  </w:rPr>
                </w:rPrChange>
              </w:rPr>
              <w:t>0.000785*</w:t>
            </w:r>
          </w:p>
        </w:tc>
        <w:tc>
          <w:tcPr>
            <w:tcW w:w="1420" w:type="dxa"/>
            <w:tcBorders>
              <w:top w:val="nil"/>
              <w:left w:val="nil"/>
              <w:bottom w:val="nil"/>
              <w:right w:val="nil"/>
            </w:tcBorders>
            <w:shd w:val="clear" w:color="auto" w:fill="auto"/>
            <w:noWrap/>
            <w:vAlign w:val="bottom"/>
            <w:hideMark/>
          </w:tcPr>
          <w:p w14:paraId="193DE75E" w14:textId="77777777" w:rsidR="00B43EDF" w:rsidRPr="00B43EDF" w:rsidRDefault="00B43EDF">
            <w:pPr>
              <w:jc w:val="right"/>
              <w:rPr>
                <w:color w:val="000000"/>
                <w:sz w:val="20"/>
                <w:szCs w:val="20"/>
                <w:rPrChange w:id="573" w:author="S. H." w:date="2018-03-05T11:14:00Z">
                  <w:rPr>
                    <w:rFonts w:ascii="Calibri" w:hAnsi="Calibri"/>
                    <w:color w:val="000000"/>
                    <w:sz w:val="22"/>
                    <w:szCs w:val="22"/>
                  </w:rPr>
                </w:rPrChange>
              </w:rPr>
            </w:pPr>
            <w:r w:rsidRPr="00B43EDF">
              <w:rPr>
                <w:color w:val="000000"/>
                <w:sz w:val="20"/>
                <w:szCs w:val="20"/>
                <w:rPrChange w:id="574" w:author="S. H." w:date="2018-03-05T11:14:00Z">
                  <w:rPr>
                    <w:rFonts w:ascii="Calibri" w:hAnsi="Calibri"/>
                    <w:color w:val="000000"/>
                    <w:sz w:val="22"/>
                    <w:szCs w:val="22"/>
                  </w:rPr>
                </w:rPrChange>
              </w:rPr>
              <w:t>-5.2</w:t>
            </w:r>
          </w:p>
        </w:tc>
        <w:tc>
          <w:tcPr>
            <w:tcW w:w="1420" w:type="dxa"/>
            <w:tcBorders>
              <w:top w:val="nil"/>
              <w:left w:val="nil"/>
              <w:bottom w:val="nil"/>
              <w:right w:val="nil"/>
            </w:tcBorders>
            <w:shd w:val="clear" w:color="auto" w:fill="auto"/>
            <w:noWrap/>
            <w:vAlign w:val="bottom"/>
            <w:hideMark/>
          </w:tcPr>
          <w:p w14:paraId="76E1CA20" w14:textId="77777777" w:rsidR="00B43EDF" w:rsidRPr="00B43EDF" w:rsidRDefault="00B43EDF">
            <w:pPr>
              <w:jc w:val="right"/>
              <w:rPr>
                <w:color w:val="000000"/>
                <w:sz w:val="20"/>
                <w:szCs w:val="20"/>
                <w:rPrChange w:id="575" w:author="S. H." w:date="2018-03-05T11:14:00Z">
                  <w:rPr>
                    <w:rFonts w:ascii="Calibri" w:hAnsi="Calibri"/>
                    <w:color w:val="000000"/>
                    <w:sz w:val="22"/>
                    <w:szCs w:val="22"/>
                  </w:rPr>
                </w:rPrChange>
              </w:rPr>
            </w:pPr>
            <w:r w:rsidRPr="00B43EDF">
              <w:rPr>
                <w:color w:val="000000"/>
                <w:sz w:val="20"/>
                <w:szCs w:val="20"/>
                <w:rPrChange w:id="576" w:author="S. H." w:date="2018-03-05T11:14:00Z">
                  <w:rPr>
                    <w:rFonts w:ascii="Calibri" w:hAnsi="Calibri"/>
                    <w:color w:val="000000"/>
                    <w:sz w:val="22"/>
                    <w:szCs w:val="22"/>
                  </w:rPr>
                </w:rPrChange>
              </w:rPr>
              <w:t>0.00276*</w:t>
            </w:r>
          </w:p>
        </w:tc>
        <w:tc>
          <w:tcPr>
            <w:tcW w:w="1420" w:type="dxa"/>
            <w:tcBorders>
              <w:top w:val="nil"/>
              <w:left w:val="nil"/>
              <w:bottom w:val="nil"/>
              <w:right w:val="nil"/>
            </w:tcBorders>
            <w:shd w:val="clear" w:color="auto" w:fill="auto"/>
            <w:noWrap/>
            <w:vAlign w:val="bottom"/>
            <w:hideMark/>
          </w:tcPr>
          <w:p w14:paraId="4F142AAE" w14:textId="77777777" w:rsidR="00B43EDF" w:rsidRPr="00B43EDF" w:rsidRDefault="00B43EDF">
            <w:pPr>
              <w:jc w:val="right"/>
              <w:rPr>
                <w:color w:val="000000"/>
                <w:sz w:val="20"/>
                <w:szCs w:val="20"/>
                <w:rPrChange w:id="577" w:author="S. H." w:date="2018-03-05T11:14:00Z">
                  <w:rPr>
                    <w:rFonts w:ascii="Calibri" w:hAnsi="Calibri"/>
                    <w:color w:val="000000"/>
                    <w:sz w:val="22"/>
                    <w:szCs w:val="22"/>
                  </w:rPr>
                </w:rPrChange>
              </w:rPr>
            </w:pPr>
            <w:r w:rsidRPr="00B43EDF">
              <w:rPr>
                <w:color w:val="000000"/>
                <w:sz w:val="20"/>
                <w:szCs w:val="20"/>
                <w:rPrChange w:id="578" w:author="S. H." w:date="2018-03-05T11:14:00Z">
                  <w:rPr>
                    <w:rFonts w:ascii="Calibri" w:hAnsi="Calibri"/>
                    <w:color w:val="000000"/>
                    <w:sz w:val="22"/>
                    <w:szCs w:val="22"/>
                  </w:rPr>
                </w:rPrChange>
              </w:rPr>
              <w:t>-4.13</w:t>
            </w:r>
          </w:p>
        </w:tc>
      </w:tr>
      <w:tr w:rsidR="00B43EDF" w:rsidRPr="00B43EDF" w14:paraId="5F5F533E" w14:textId="77777777" w:rsidTr="00B43EDF">
        <w:trPr>
          <w:trHeight w:val="300"/>
        </w:trPr>
        <w:tc>
          <w:tcPr>
            <w:tcW w:w="960" w:type="dxa"/>
            <w:vMerge/>
            <w:tcBorders>
              <w:top w:val="nil"/>
              <w:left w:val="nil"/>
              <w:bottom w:val="single" w:sz="4" w:space="0" w:color="000000"/>
              <w:right w:val="nil"/>
            </w:tcBorders>
            <w:vAlign w:val="center"/>
            <w:hideMark/>
          </w:tcPr>
          <w:p w14:paraId="10238CCB" w14:textId="77777777" w:rsidR="00B43EDF" w:rsidRPr="00B43EDF" w:rsidRDefault="00B43EDF">
            <w:pPr>
              <w:rPr>
                <w:color w:val="000000"/>
                <w:sz w:val="20"/>
                <w:szCs w:val="20"/>
                <w:rPrChange w:id="579"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EDD021E" w14:textId="77777777" w:rsidR="00B43EDF" w:rsidRPr="00B43EDF" w:rsidRDefault="00B43EDF">
            <w:pPr>
              <w:rPr>
                <w:color w:val="000000"/>
                <w:sz w:val="20"/>
                <w:szCs w:val="20"/>
                <w:rPrChange w:id="580"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A6FF7B" w14:textId="77777777" w:rsidR="00B43EDF" w:rsidRPr="00B43EDF" w:rsidRDefault="00B43EDF">
            <w:pPr>
              <w:rPr>
                <w:color w:val="000000"/>
                <w:sz w:val="20"/>
                <w:szCs w:val="20"/>
                <w:rPrChange w:id="581" w:author="S. H." w:date="2018-03-05T11:14:00Z">
                  <w:rPr>
                    <w:rFonts w:ascii="Calibri" w:hAnsi="Calibri"/>
                    <w:color w:val="000000"/>
                    <w:sz w:val="22"/>
                    <w:szCs w:val="22"/>
                  </w:rPr>
                </w:rPrChange>
              </w:rPr>
            </w:pPr>
            <w:r w:rsidRPr="00B43EDF">
              <w:rPr>
                <w:color w:val="000000"/>
                <w:sz w:val="20"/>
                <w:szCs w:val="20"/>
                <w:rPrChange w:id="582"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04A3EF93" w14:textId="77777777" w:rsidR="00B43EDF" w:rsidRPr="00B43EDF" w:rsidRDefault="00B43EDF">
            <w:pPr>
              <w:jc w:val="right"/>
              <w:rPr>
                <w:color w:val="000000"/>
                <w:sz w:val="20"/>
                <w:szCs w:val="20"/>
                <w:rPrChange w:id="583" w:author="S. H." w:date="2018-03-05T11:14:00Z">
                  <w:rPr>
                    <w:rFonts w:ascii="Calibri" w:hAnsi="Calibri"/>
                    <w:color w:val="000000"/>
                    <w:sz w:val="22"/>
                    <w:szCs w:val="22"/>
                  </w:rPr>
                </w:rPrChange>
              </w:rPr>
            </w:pPr>
            <w:r w:rsidRPr="00B43EDF">
              <w:rPr>
                <w:color w:val="000000"/>
                <w:sz w:val="20"/>
                <w:szCs w:val="20"/>
                <w:rPrChange w:id="584" w:author="S. H." w:date="2018-03-05T11:14:00Z">
                  <w:rPr>
                    <w:rFonts w:ascii="Calibri" w:hAnsi="Calibri"/>
                    <w:color w:val="000000"/>
                    <w:sz w:val="22"/>
                    <w:szCs w:val="22"/>
                  </w:rPr>
                </w:rPrChange>
              </w:rPr>
              <w:t>28</w:t>
            </w:r>
          </w:p>
        </w:tc>
        <w:tc>
          <w:tcPr>
            <w:tcW w:w="1420" w:type="dxa"/>
            <w:tcBorders>
              <w:top w:val="nil"/>
              <w:left w:val="nil"/>
              <w:bottom w:val="nil"/>
              <w:right w:val="nil"/>
            </w:tcBorders>
            <w:shd w:val="clear" w:color="auto" w:fill="auto"/>
            <w:noWrap/>
            <w:vAlign w:val="bottom"/>
            <w:hideMark/>
          </w:tcPr>
          <w:p w14:paraId="202A7E5F" w14:textId="77777777" w:rsidR="00B43EDF" w:rsidRPr="00B43EDF" w:rsidRDefault="00B43EDF">
            <w:pPr>
              <w:jc w:val="right"/>
              <w:rPr>
                <w:color w:val="000000"/>
                <w:sz w:val="20"/>
                <w:szCs w:val="20"/>
                <w:rPrChange w:id="585" w:author="S. H." w:date="2018-03-05T11:14:00Z">
                  <w:rPr>
                    <w:rFonts w:ascii="Calibri" w:hAnsi="Calibri"/>
                    <w:color w:val="000000"/>
                    <w:sz w:val="22"/>
                    <w:szCs w:val="22"/>
                  </w:rPr>
                </w:rPrChange>
              </w:rPr>
            </w:pPr>
            <w:r w:rsidRPr="00B43EDF">
              <w:rPr>
                <w:color w:val="000000"/>
                <w:sz w:val="20"/>
                <w:szCs w:val="20"/>
                <w:rPrChange w:id="586" w:author="S. H." w:date="2018-03-05T11:14:00Z">
                  <w:rPr>
                    <w:rFonts w:ascii="Calibri" w:hAnsi="Calibri"/>
                    <w:color w:val="000000"/>
                    <w:sz w:val="22"/>
                    <w:szCs w:val="22"/>
                  </w:rPr>
                </w:rPrChange>
              </w:rPr>
              <w:t>0.655</w:t>
            </w:r>
          </w:p>
        </w:tc>
        <w:tc>
          <w:tcPr>
            <w:tcW w:w="1420" w:type="dxa"/>
            <w:tcBorders>
              <w:top w:val="nil"/>
              <w:left w:val="nil"/>
              <w:bottom w:val="nil"/>
              <w:right w:val="nil"/>
            </w:tcBorders>
            <w:shd w:val="clear" w:color="auto" w:fill="auto"/>
            <w:noWrap/>
            <w:vAlign w:val="bottom"/>
            <w:hideMark/>
          </w:tcPr>
          <w:p w14:paraId="193EBD2F" w14:textId="77777777" w:rsidR="00B43EDF" w:rsidRPr="00B43EDF" w:rsidRDefault="00B43EDF">
            <w:pPr>
              <w:jc w:val="right"/>
              <w:rPr>
                <w:color w:val="000000"/>
                <w:sz w:val="20"/>
                <w:szCs w:val="20"/>
                <w:rPrChange w:id="587" w:author="S. H." w:date="2018-03-05T11:14:00Z">
                  <w:rPr>
                    <w:rFonts w:ascii="Calibri" w:hAnsi="Calibri"/>
                    <w:color w:val="000000"/>
                    <w:sz w:val="22"/>
                    <w:szCs w:val="22"/>
                  </w:rPr>
                </w:rPrChange>
              </w:rPr>
            </w:pPr>
            <w:r w:rsidRPr="00B43EDF">
              <w:rPr>
                <w:color w:val="000000"/>
                <w:sz w:val="20"/>
                <w:szCs w:val="20"/>
                <w:rPrChange w:id="588" w:author="S. H." w:date="2018-03-05T11:14:00Z">
                  <w:rPr>
                    <w:rFonts w:ascii="Calibri" w:hAnsi="Calibri"/>
                    <w:color w:val="000000"/>
                    <w:sz w:val="22"/>
                    <w:szCs w:val="22"/>
                  </w:rPr>
                </w:rPrChange>
              </w:rPr>
              <w:t>-0.949</w:t>
            </w:r>
          </w:p>
        </w:tc>
        <w:tc>
          <w:tcPr>
            <w:tcW w:w="1420" w:type="dxa"/>
            <w:tcBorders>
              <w:top w:val="nil"/>
              <w:left w:val="nil"/>
              <w:bottom w:val="nil"/>
              <w:right w:val="nil"/>
            </w:tcBorders>
            <w:shd w:val="clear" w:color="auto" w:fill="auto"/>
            <w:noWrap/>
            <w:vAlign w:val="bottom"/>
            <w:hideMark/>
          </w:tcPr>
          <w:p w14:paraId="16EC702B" w14:textId="77777777" w:rsidR="00B43EDF" w:rsidRPr="00B43EDF" w:rsidRDefault="00B43EDF">
            <w:pPr>
              <w:jc w:val="right"/>
              <w:rPr>
                <w:color w:val="000000"/>
                <w:sz w:val="20"/>
                <w:szCs w:val="20"/>
                <w:rPrChange w:id="589" w:author="S. H." w:date="2018-03-05T11:14:00Z">
                  <w:rPr>
                    <w:rFonts w:ascii="Calibri" w:hAnsi="Calibri"/>
                    <w:color w:val="000000"/>
                    <w:sz w:val="22"/>
                    <w:szCs w:val="22"/>
                  </w:rPr>
                </w:rPrChange>
              </w:rPr>
            </w:pPr>
            <w:r w:rsidRPr="00B43EDF">
              <w:rPr>
                <w:color w:val="000000"/>
                <w:sz w:val="20"/>
                <w:szCs w:val="20"/>
                <w:rPrChange w:id="590" w:author="S. H." w:date="2018-03-05T11:14:00Z">
                  <w:rPr>
                    <w:rFonts w:ascii="Calibri" w:hAnsi="Calibri"/>
                    <w:color w:val="000000"/>
                    <w:sz w:val="22"/>
                    <w:szCs w:val="22"/>
                  </w:rPr>
                </w:rPrChange>
              </w:rPr>
              <w:t>0.0135*</w:t>
            </w:r>
          </w:p>
        </w:tc>
        <w:tc>
          <w:tcPr>
            <w:tcW w:w="1420" w:type="dxa"/>
            <w:tcBorders>
              <w:top w:val="nil"/>
              <w:left w:val="nil"/>
              <w:bottom w:val="nil"/>
              <w:right w:val="nil"/>
            </w:tcBorders>
            <w:shd w:val="clear" w:color="auto" w:fill="auto"/>
            <w:noWrap/>
            <w:vAlign w:val="bottom"/>
            <w:hideMark/>
          </w:tcPr>
          <w:p w14:paraId="0797EF07" w14:textId="77777777" w:rsidR="00B43EDF" w:rsidRPr="00B43EDF" w:rsidRDefault="00B43EDF">
            <w:pPr>
              <w:jc w:val="right"/>
              <w:rPr>
                <w:color w:val="000000"/>
                <w:sz w:val="20"/>
                <w:szCs w:val="20"/>
                <w:rPrChange w:id="591" w:author="S. H." w:date="2018-03-05T11:14:00Z">
                  <w:rPr>
                    <w:rFonts w:ascii="Calibri" w:hAnsi="Calibri"/>
                    <w:color w:val="000000"/>
                    <w:sz w:val="22"/>
                    <w:szCs w:val="22"/>
                  </w:rPr>
                </w:rPrChange>
              </w:rPr>
            </w:pPr>
            <w:r w:rsidRPr="00B43EDF">
              <w:rPr>
                <w:color w:val="000000"/>
                <w:sz w:val="20"/>
                <w:szCs w:val="20"/>
                <w:rPrChange w:id="592" w:author="S. H." w:date="2018-03-05T11:14:00Z">
                  <w:rPr>
                    <w:rFonts w:ascii="Calibri" w:hAnsi="Calibri"/>
                    <w:color w:val="000000"/>
                    <w:sz w:val="22"/>
                    <w:szCs w:val="22"/>
                  </w:rPr>
                </w:rPrChange>
              </w:rPr>
              <w:t>-5</w:t>
            </w:r>
          </w:p>
        </w:tc>
        <w:tc>
          <w:tcPr>
            <w:tcW w:w="1420" w:type="dxa"/>
            <w:tcBorders>
              <w:top w:val="nil"/>
              <w:left w:val="nil"/>
              <w:bottom w:val="nil"/>
              <w:right w:val="nil"/>
            </w:tcBorders>
            <w:shd w:val="clear" w:color="auto" w:fill="auto"/>
            <w:noWrap/>
            <w:vAlign w:val="bottom"/>
            <w:hideMark/>
          </w:tcPr>
          <w:p w14:paraId="6AB98501" w14:textId="77777777" w:rsidR="00B43EDF" w:rsidRPr="00B43EDF" w:rsidRDefault="00B43EDF">
            <w:pPr>
              <w:jc w:val="right"/>
              <w:rPr>
                <w:color w:val="000000"/>
                <w:sz w:val="20"/>
                <w:szCs w:val="20"/>
                <w:rPrChange w:id="593" w:author="S. H." w:date="2018-03-05T11:14:00Z">
                  <w:rPr>
                    <w:rFonts w:ascii="Calibri" w:hAnsi="Calibri"/>
                    <w:color w:val="000000"/>
                    <w:sz w:val="22"/>
                    <w:szCs w:val="22"/>
                  </w:rPr>
                </w:rPrChange>
              </w:rPr>
            </w:pPr>
            <w:r w:rsidRPr="00B43EDF">
              <w:rPr>
                <w:color w:val="000000"/>
                <w:sz w:val="20"/>
                <w:szCs w:val="20"/>
                <w:rPrChange w:id="594" w:author="S. H." w:date="2018-03-05T11:14:00Z">
                  <w:rPr>
                    <w:rFonts w:ascii="Calibri" w:hAnsi="Calibri"/>
                    <w:color w:val="000000"/>
                    <w:sz w:val="22"/>
                    <w:szCs w:val="22"/>
                  </w:rPr>
                </w:rPrChange>
              </w:rPr>
              <w:t>0.0375*</w:t>
            </w:r>
          </w:p>
        </w:tc>
        <w:tc>
          <w:tcPr>
            <w:tcW w:w="1420" w:type="dxa"/>
            <w:tcBorders>
              <w:top w:val="nil"/>
              <w:left w:val="nil"/>
              <w:bottom w:val="nil"/>
              <w:right w:val="nil"/>
            </w:tcBorders>
            <w:shd w:val="clear" w:color="auto" w:fill="auto"/>
            <w:noWrap/>
            <w:vAlign w:val="bottom"/>
            <w:hideMark/>
          </w:tcPr>
          <w:p w14:paraId="6A3070AC" w14:textId="77777777" w:rsidR="00B43EDF" w:rsidRPr="00B43EDF" w:rsidRDefault="00B43EDF">
            <w:pPr>
              <w:jc w:val="right"/>
              <w:rPr>
                <w:color w:val="000000"/>
                <w:sz w:val="20"/>
                <w:szCs w:val="20"/>
                <w:rPrChange w:id="595" w:author="S. H." w:date="2018-03-05T11:14:00Z">
                  <w:rPr>
                    <w:rFonts w:ascii="Calibri" w:hAnsi="Calibri"/>
                    <w:color w:val="000000"/>
                    <w:sz w:val="22"/>
                    <w:szCs w:val="22"/>
                  </w:rPr>
                </w:rPrChange>
              </w:rPr>
            </w:pPr>
            <w:r w:rsidRPr="00B43EDF">
              <w:rPr>
                <w:color w:val="000000"/>
                <w:sz w:val="20"/>
                <w:szCs w:val="20"/>
                <w:rPrChange w:id="596" w:author="S. H." w:date="2018-03-05T11:14:00Z">
                  <w:rPr>
                    <w:rFonts w:ascii="Calibri" w:hAnsi="Calibri"/>
                    <w:color w:val="000000"/>
                    <w:sz w:val="22"/>
                    <w:szCs w:val="22"/>
                  </w:rPr>
                </w:rPrChange>
              </w:rPr>
              <w:t>-4.09</w:t>
            </w:r>
          </w:p>
        </w:tc>
      </w:tr>
      <w:tr w:rsidR="00B43EDF" w:rsidRPr="00B43EDF" w14:paraId="30FFA289" w14:textId="77777777" w:rsidTr="00B43EDF">
        <w:trPr>
          <w:trHeight w:val="300"/>
        </w:trPr>
        <w:tc>
          <w:tcPr>
            <w:tcW w:w="960" w:type="dxa"/>
            <w:vMerge/>
            <w:tcBorders>
              <w:top w:val="nil"/>
              <w:left w:val="nil"/>
              <w:bottom w:val="single" w:sz="4" w:space="0" w:color="000000"/>
              <w:right w:val="nil"/>
            </w:tcBorders>
            <w:vAlign w:val="center"/>
            <w:hideMark/>
          </w:tcPr>
          <w:p w14:paraId="67096CC7" w14:textId="77777777" w:rsidR="00B43EDF" w:rsidRPr="00B43EDF" w:rsidRDefault="00B43EDF">
            <w:pPr>
              <w:rPr>
                <w:color w:val="000000"/>
                <w:sz w:val="20"/>
                <w:szCs w:val="20"/>
                <w:rPrChange w:id="597"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F9F06C6" w14:textId="77777777" w:rsidR="00B43EDF" w:rsidRPr="00B43EDF" w:rsidRDefault="00B43EDF">
            <w:pPr>
              <w:rPr>
                <w:color w:val="000000"/>
                <w:sz w:val="20"/>
                <w:szCs w:val="20"/>
                <w:rPrChange w:id="598"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42D3DD21" w14:textId="77777777" w:rsidR="00B43EDF" w:rsidRPr="00B43EDF" w:rsidRDefault="00B43EDF">
            <w:pPr>
              <w:rPr>
                <w:color w:val="000000"/>
                <w:sz w:val="20"/>
                <w:szCs w:val="20"/>
                <w:rPrChange w:id="599" w:author="S. H." w:date="2018-03-05T11:14:00Z">
                  <w:rPr>
                    <w:rFonts w:ascii="Calibri" w:hAnsi="Calibri"/>
                    <w:color w:val="000000"/>
                    <w:sz w:val="22"/>
                    <w:szCs w:val="22"/>
                  </w:rPr>
                </w:rPrChange>
              </w:rPr>
            </w:pPr>
            <w:r w:rsidRPr="00B43EDF">
              <w:rPr>
                <w:color w:val="000000"/>
                <w:sz w:val="20"/>
                <w:szCs w:val="20"/>
                <w:rPrChange w:id="600"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54D716ED" w14:textId="77777777" w:rsidR="00B43EDF" w:rsidRPr="00B43EDF" w:rsidRDefault="00B43EDF">
            <w:pPr>
              <w:jc w:val="right"/>
              <w:rPr>
                <w:color w:val="000000"/>
                <w:sz w:val="20"/>
                <w:szCs w:val="20"/>
                <w:rPrChange w:id="601" w:author="S. H." w:date="2018-03-05T11:14:00Z">
                  <w:rPr>
                    <w:rFonts w:ascii="Calibri" w:hAnsi="Calibri"/>
                    <w:color w:val="000000"/>
                    <w:sz w:val="22"/>
                    <w:szCs w:val="22"/>
                  </w:rPr>
                </w:rPrChange>
              </w:rPr>
            </w:pPr>
            <w:r w:rsidRPr="00B43EDF">
              <w:rPr>
                <w:color w:val="000000"/>
                <w:sz w:val="20"/>
                <w:szCs w:val="20"/>
                <w:rPrChange w:id="602"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5A975711" w14:textId="77777777" w:rsidR="00B43EDF" w:rsidRPr="00B43EDF" w:rsidRDefault="00B43EDF">
            <w:pPr>
              <w:jc w:val="right"/>
              <w:rPr>
                <w:color w:val="000000"/>
                <w:sz w:val="20"/>
                <w:szCs w:val="20"/>
                <w:rPrChange w:id="603" w:author="S. H." w:date="2018-03-05T11:14:00Z">
                  <w:rPr>
                    <w:rFonts w:ascii="Calibri" w:hAnsi="Calibri"/>
                    <w:color w:val="000000"/>
                    <w:sz w:val="22"/>
                    <w:szCs w:val="22"/>
                  </w:rPr>
                </w:rPrChange>
              </w:rPr>
            </w:pPr>
            <w:r w:rsidRPr="00B43EDF">
              <w:rPr>
                <w:color w:val="000000"/>
                <w:sz w:val="20"/>
                <w:szCs w:val="20"/>
                <w:rPrChange w:id="604"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AF40043" w14:textId="77777777" w:rsidR="00B43EDF" w:rsidRPr="00B43EDF" w:rsidRDefault="00B43EDF">
            <w:pPr>
              <w:jc w:val="right"/>
              <w:rPr>
                <w:color w:val="000000"/>
                <w:sz w:val="20"/>
                <w:szCs w:val="20"/>
                <w:rPrChange w:id="605" w:author="S. H." w:date="2018-03-05T11:14:00Z">
                  <w:rPr>
                    <w:rFonts w:ascii="Calibri" w:hAnsi="Calibri"/>
                    <w:color w:val="000000"/>
                    <w:sz w:val="22"/>
                    <w:szCs w:val="22"/>
                  </w:rPr>
                </w:rPrChange>
              </w:rPr>
            </w:pPr>
            <w:r w:rsidRPr="00B43EDF">
              <w:rPr>
                <w:color w:val="000000"/>
                <w:sz w:val="20"/>
                <w:szCs w:val="20"/>
                <w:rPrChange w:id="606" w:author="S. H." w:date="2018-03-05T11:14:00Z">
                  <w:rPr>
                    <w:rFonts w:ascii="Calibri" w:hAnsi="Calibri"/>
                    <w:color w:val="000000"/>
                    <w:sz w:val="22"/>
                    <w:szCs w:val="22"/>
                  </w:rPr>
                </w:rPrChange>
              </w:rPr>
              <w:t>-0.401</w:t>
            </w:r>
          </w:p>
        </w:tc>
        <w:tc>
          <w:tcPr>
            <w:tcW w:w="1420" w:type="dxa"/>
            <w:tcBorders>
              <w:top w:val="nil"/>
              <w:left w:val="nil"/>
              <w:bottom w:val="single" w:sz="4" w:space="0" w:color="auto"/>
              <w:right w:val="nil"/>
            </w:tcBorders>
            <w:shd w:val="clear" w:color="auto" w:fill="auto"/>
            <w:noWrap/>
            <w:vAlign w:val="bottom"/>
            <w:hideMark/>
          </w:tcPr>
          <w:p w14:paraId="7DBB096A" w14:textId="77777777" w:rsidR="00B43EDF" w:rsidRPr="00B43EDF" w:rsidRDefault="00B43EDF">
            <w:pPr>
              <w:jc w:val="right"/>
              <w:rPr>
                <w:color w:val="000000"/>
                <w:sz w:val="20"/>
                <w:szCs w:val="20"/>
                <w:rPrChange w:id="607" w:author="S. H." w:date="2018-03-05T11:14:00Z">
                  <w:rPr>
                    <w:rFonts w:ascii="Calibri" w:hAnsi="Calibri"/>
                    <w:color w:val="000000"/>
                    <w:sz w:val="22"/>
                    <w:szCs w:val="22"/>
                  </w:rPr>
                </w:rPrChange>
              </w:rPr>
            </w:pPr>
            <w:r w:rsidRPr="00B43EDF">
              <w:rPr>
                <w:color w:val="000000"/>
                <w:sz w:val="20"/>
                <w:szCs w:val="20"/>
                <w:rPrChange w:id="608"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B652A1D" w14:textId="77777777" w:rsidR="00B43EDF" w:rsidRPr="00B43EDF" w:rsidRDefault="00B43EDF">
            <w:pPr>
              <w:jc w:val="right"/>
              <w:rPr>
                <w:color w:val="000000"/>
                <w:sz w:val="20"/>
                <w:szCs w:val="20"/>
                <w:rPrChange w:id="609" w:author="S. H." w:date="2018-03-05T11:14:00Z">
                  <w:rPr>
                    <w:rFonts w:ascii="Calibri" w:hAnsi="Calibri"/>
                    <w:color w:val="000000"/>
                    <w:sz w:val="22"/>
                    <w:szCs w:val="22"/>
                  </w:rPr>
                </w:rPrChange>
              </w:rPr>
            </w:pPr>
            <w:r w:rsidRPr="00B43EDF">
              <w:rPr>
                <w:color w:val="000000"/>
                <w:sz w:val="20"/>
                <w:szCs w:val="20"/>
                <w:rPrChange w:id="610" w:author="S. H." w:date="2018-03-05T11:14:00Z">
                  <w:rPr>
                    <w:rFonts w:ascii="Calibri" w:hAnsi="Calibri"/>
                    <w:color w:val="000000"/>
                    <w:sz w:val="22"/>
                    <w:szCs w:val="22"/>
                  </w:rPr>
                </w:rPrChange>
              </w:rPr>
              <w:t>-4.91</w:t>
            </w:r>
          </w:p>
        </w:tc>
        <w:tc>
          <w:tcPr>
            <w:tcW w:w="1420" w:type="dxa"/>
            <w:tcBorders>
              <w:top w:val="nil"/>
              <w:left w:val="nil"/>
              <w:bottom w:val="single" w:sz="4" w:space="0" w:color="auto"/>
              <w:right w:val="nil"/>
            </w:tcBorders>
            <w:shd w:val="clear" w:color="auto" w:fill="auto"/>
            <w:noWrap/>
            <w:vAlign w:val="bottom"/>
            <w:hideMark/>
          </w:tcPr>
          <w:p w14:paraId="430D3EBA" w14:textId="77777777" w:rsidR="00B43EDF" w:rsidRPr="00B43EDF" w:rsidRDefault="00B43EDF">
            <w:pPr>
              <w:jc w:val="right"/>
              <w:rPr>
                <w:color w:val="000000"/>
                <w:sz w:val="20"/>
                <w:szCs w:val="20"/>
                <w:rPrChange w:id="611" w:author="S. H." w:date="2018-03-05T11:14:00Z">
                  <w:rPr>
                    <w:rFonts w:ascii="Calibri" w:hAnsi="Calibri"/>
                    <w:color w:val="000000"/>
                    <w:sz w:val="22"/>
                    <w:szCs w:val="22"/>
                  </w:rPr>
                </w:rPrChange>
              </w:rPr>
            </w:pPr>
            <w:r w:rsidRPr="00B43EDF">
              <w:rPr>
                <w:color w:val="000000"/>
                <w:sz w:val="20"/>
                <w:szCs w:val="20"/>
                <w:rPrChange w:id="612"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6E2C3524" w14:textId="77777777" w:rsidR="00B43EDF" w:rsidRPr="00B43EDF" w:rsidRDefault="00B43EDF">
            <w:pPr>
              <w:jc w:val="right"/>
              <w:rPr>
                <w:color w:val="000000"/>
                <w:sz w:val="20"/>
                <w:szCs w:val="20"/>
                <w:rPrChange w:id="613" w:author="S. H." w:date="2018-03-05T11:14:00Z">
                  <w:rPr>
                    <w:rFonts w:ascii="Calibri" w:hAnsi="Calibri"/>
                    <w:color w:val="000000"/>
                    <w:sz w:val="22"/>
                    <w:szCs w:val="22"/>
                  </w:rPr>
                </w:rPrChange>
              </w:rPr>
            </w:pPr>
            <w:r w:rsidRPr="00B43EDF">
              <w:rPr>
                <w:color w:val="000000"/>
                <w:sz w:val="20"/>
                <w:szCs w:val="20"/>
                <w:rPrChange w:id="614" w:author="S. H." w:date="2018-03-05T11:14:00Z">
                  <w:rPr>
                    <w:rFonts w:ascii="Calibri" w:hAnsi="Calibri"/>
                    <w:color w:val="000000"/>
                    <w:sz w:val="22"/>
                    <w:szCs w:val="22"/>
                  </w:rPr>
                </w:rPrChange>
              </w:rPr>
              <w:t>-4.53</w:t>
            </w:r>
          </w:p>
        </w:tc>
      </w:tr>
      <w:tr w:rsidR="00B43EDF" w:rsidRPr="00B43EDF" w14:paraId="306D57D3" w14:textId="77777777" w:rsidTr="00B43EDF">
        <w:trPr>
          <w:trHeight w:val="300"/>
        </w:trPr>
        <w:tc>
          <w:tcPr>
            <w:tcW w:w="960" w:type="dxa"/>
            <w:vMerge/>
            <w:tcBorders>
              <w:top w:val="nil"/>
              <w:left w:val="nil"/>
              <w:bottom w:val="single" w:sz="4" w:space="0" w:color="000000"/>
              <w:right w:val="nil"/>
            </w:tcBorders>
            <w:vAlign w:val="center"/>
            <w:hideMark/>
          </w:tcPr>
          <w:p w14:paraId="5A0B305E" w14:textId="77777777" w:rsidR="00B43EDF" w:rsidRPr="00B43EDF" w:rsidRDefault="00B43EDF">
            <w:pPr>
              <w:rPr>
                <w:color w:val="000000"/>
                <w:sz w:val="20"/>
                <w:szCs w:val="20"/>
                <w:rPrChange w:id="615"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A4B74BD" w14:textId="77777777" w:rsidR="00B43EDF" w:rsidRPr="00B43EDF" w:rsidRDefault="00B43EDF">
            <w:pPr>
              <w:jc w:val="center"/>
              <w:rPr>
                <w:color w:val="000000"/>
                <w:sz w:val="20"/>
                <w:szCs w:val="20"/>
                <w:rPrChange w:id="616" w:author="S. H." w:date="2018-03-05T11:14:00Z">
                  <w:rPr>
                    <w:rFonts w:ascii="Calibri" w:hAnsi="Calibri"/>
                    <w:color w:val="000000"/>
                    <w:sz w:val="22"/>
                    <w:szCs w:val="22"/>
                  </w:rPr>
                </w:rPrChange>
              </w:rPr>
            </w:pPr>
            <w:r w:rsidRPr="00B43EDF">
              <w:rPr>
                <w:color w:val="000000"/>
                <w:sz w:val="20"/>
                <w:szCs w:val="20"/>
                <w:rPrChange w:id="617" w:author="S. H." w:date="2018-03-05T11:14:00Z">
                  <w:rPr>
                    <w:rFonts w:ascii="Calibri" w:hAnsi="Calibri"/>
                    <w:color w:val="000000"/>
                    <w:sz w:val="22"/>
                    <w:szCs w:val="22"/>
                  </w:rPr>
                </w:rPrChange>
              </w:rPr>
              <w:t>P-M</w:t>
            </w:r>
          </w:p>
        </w:tc>
        <w:tc>
          <w:tcPr>
            <w:tcW w:w="1820" w:type="dxa"/>
            <w:tcBorders>
              <w:top w:val="nil"/>
              <w:left w:val="nil"/>
              <w:bottom w:val="nil"/>
              <w:right w:val="nil"/>
            </w:tcBorders>
            <w:shd w:val="clear" w:color="auto" w:fill="auto"/>
            <w:noWrap/>
            <w:vAlign w:val="bottom"/>
            <w:hideMark/>
          </w:tcPr>
          <w:p w14:paraId="3BCA7AC2" w14:textId="77777777" w:rsidR="00B43EDF" w:rsidRPr="00B43EDF" w:rsidRDefault="00B43EDF">
            <w:pPr>
              <w:rPr>
                <w:color w:val="000000"/>
                <w:sz w:val="20"/>
                <w:szCs w:val="20"/>
                <w:rPrChange w:id="618" w:author="S. H." w:date="2018-03-05T11:14:00Z">
                  <w:rPr>
                    <w:rFonts w:ascii="Calibri" w:hAnsi="Calibri"/>
                    <w:color w:val="000000"/>
                    <w:sz w:val="22"/>
                    <w:szCs w:val="22"/>
                  </w:rPr>
                </w:rPrChange>
              </w:rPr>
            </w:pPr>
            <w:r w:rsidRPr="00B43EDF">
              <w:rPr>
                <w:color w:val="000000"/>
                <w:sz w:val="20"/>
                <w:szCs w:val="20"/>
                <w:rPrChange w:id="619" w:author="S. H." w:date="2018-03-05T11:14:00Z">
                  <w:rPr>
                    <w:rFonts w:ascii="Calibri" w:hAnsi="Calibri"/>
                    <w:color w:val="000000"/>
                    <w:sz w:val="22"/>
                    <w:szCs w:val="22"/>
                  </w:rPr>
                </w:rPrChange>
              </w:rPr>
              <w:t>Bitter</w:t>
            </w:r>
          </w:p>
        </w:tc>
        <w:tc>
          <w:tcPr>
            <w:tcW w:w="960" w:type="dxa"/>
            <w:tcBorders>
              <w:top w:val="nil"/>
              <w:left w:val="nil"/>
              <w:bottom w:val="nil"/>
              <w:right w:val="nil"/>
            </w:tcBorders>
            <w:shd w:val="clear" w:color="auto" w:fill="auto"/>
            <w:noWrap/>
            <w:vAlign w:val="bottom"/>
            <w:hideMark/>
          </w:tcPr>
          <w:p w14:paraId="61D4474E" w14:textId="77777777" w:rsidR="00B43EDF" w:rsidRPr="00B43EDF" w:rsidRDefault="00B43EDF">
            <w:pPr>
              <w:jc w:val="right"/>
              <w:rPr>
                <w:color w:val="000000"/>
                <w:sz w:val="20"/>
                <w:szCs w:val="20"/>
                <w:rPrChange w:id="620" w:author="S. H." w:date="2018-03-05T11:14:00Z">
                  <w:rPr>
                    <w:rFonts w:ascii="Calibri" w:hAnsi="Calibri"/>
                    <w:color w:val="000000"/>
                    <w:sz w:val="22"/>
                    <w:szCs w:val="22"/>
                  </w:rPr>
                </w:rPrChange>
              </w:rPr>
            </w:pPr>
            <w:r w:rsidRPr="00B43EDF">
              <w:rPr>
                <w:color w:val="000000"/>
                <w:sz w:val="20"/>
                <w:szCs w:val="20"/>
                <w:rPrChange w:id="621" w:author="S. H." w:date="2018-03-05T11:14:00Z">
                  <w:rPr>
                    <w:rFonts w:ascii="Calibri" w:hAnsi="Calibri"/>
                    <w:color w:val="000000"/>
                    <w:sz w:val="22"/>
                    <w:szCs w:val="22"/>
                  </w:rPr>
                </w:rPrChange>
              </w:rPr>
              <w:t>11</w:t>
            </w:r>
          </w:p>
        </w:tc>
        <w:tc>
          <w:tcPr>
            <w:tcW w:w="1420" w:type="dxa"/>
            <w:tcBorders>
              <w:top w:val="nil"/>
              <w:left w:val="nil"/>
              <w:bottom w:val="nil"/>
              <w:right w:val="nil"/>
            </w:tcBorders>
            <w:shd w:val="clear" w:color="auto" w:fill="auto"/>
            <w:noWrap/>
            <w:vAlign w:val="bottom"/>
            <w:hideMark/>
          </w:tcPr>
          <w:p w14:paraId="27C06B95" w14:textId="77777777" w:rsidR="00B43EDF" w:rsidRPr="00B43EDF" w:rsidRDefault="00B43EDF">
            <w:pPr>
              <w:jc w:val="right"/>
              <w:rPr>
                <w:color w:val="000000"/>
                <w:sz w:val="20"/>
                <w:szCs w:val="20"/>
                <w:rPrChange w:id="622" w:author="S. H." w:date="2018-03-05T11:14:00Z">
                  <w:rPr>
                    <w:rFonts w:ascii="Calibri" w:hAnsi="Calibri"/>
                    <w:color w:val="000000"/>
                    <w:sz w:val="22"/>
                    <w:szCs w:val="22"/>
                  </w:rPr>
                </w:rPrChange>
              </w:rPr>
            </w:pPr>
            <w:r w:rsidRPr="00B43EDF">
              <w:rPr>
                <w:color w:val="000000"/>
                <w:sz w:val="20"/>
                <w:szCs w:val="20"/>
                <w:rPrChange w:id="623"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1BEBEA5B" w14:textId="77777777" w:rsidR="00B43EDF" w:rsidRPr="00B43EDF" w:rsidRDefault="00B43EDF">
            <w:pPr>
              <w:jc w:val="right"/>
              <w:rPr>
                <w:color w:val="000000"/>
                <w:sz w:val="20"/>
                <w:szCs w:val="20"/>
                <w:rPrChange w:id="624" w:author="S. H." w:date="2018-03-05T11:14:00Z">
                  <w:rPr>
                    <w:rFonts w:ascii="Calibri" w:hAnsi="Calibri"/>
                    <w:color w:val="000000"/>
                    <w:sz w:val="22"/>
                    <w:szCs w:val="22"/>
                  </w:rPr>
                </w:rPrChange>
              </w:rPr>
            </w:pPr>
            <w:r w:rsidRPr="00B43EDF">
              <w:rPr>
                <w:color w:val="000000"/>
                <w:sz w:val="20"/>
                <w:szCs w:val="20"/>
                <w:rPrChange w:id="625" w:author="S. H." w:date="2018-03-05T11:14:00Z">
                  <w:rPr>
                    <w:rFonts w:ascii="Calibri" w:hAnsi="Calibri"/>
                    <w:color w:val="000000"/>
                    <w:sz w:val="22"/>
                    <w:szCs w:val="22"/>
                  </w:rPr>
                </w:rPrChange>
              </w:rPr>
              <w:t>-0.258</w:t>
            </w:r>
          </w:p>
        </w:tc>
        <w:tc>
          <w:tcPr>
            <w:tcW w:w="1420" w:type="dxa"/>
            <w:tcBorders>
              <w:top w:val="nil"/>
              <w:left w:val="nil"/>
              <w:bottom w:val="nil"/>
              <w:right w:val="nil"/>
            </w:tcBorders>
            <w:shd w:val="clear" w:color="auto" w:fill="auto"/>
            <w:noWrap/>
            <w:vAlign w:val="bottom"/>
            <w:hideMark/>
          </w:tcPr>
          <w:p w14:paraId="448A5384" w14:textId="77777777" w:rsidR="00B43EDF" w:rsidRPr="00B43EDF" w:rsidRDefault="00B43EDF">
            <w:pPr>
              <w:jc w:val="right"/>
              <w:rPr>
                <w:color w:val="000000"/>
                <w:sz w:val="20"/>
                <w:szCs w:val="20"/>
                <w:rPrChange w:id="626" w:author="S. H." w:date="2018-03-05T11:14:00Z">
                  <w:rPr>
                    <w:rFonts w:ascii="Calibri" w:hAnsi="Calibri"/>
                    <w:color w:val="000000"/>
                    <w:sz w:val="22"/>
                    <w:szCs w:val="22"/>
                  </w:rPr>
                </w:rPrChange>
              </w:rPr>
            </w:pPr>
            <w:r w:rsidRPr="00B43EDF">
              <w:rPr>
                <w:color w:val="000000"/>
                <w:sz w:val="20"/>
                <w:szCs w:val="20"/>
                <w:rPrChange w:id="627" w:author="S. H." w:date="2018-03-05T11:14:00Z">
                  <w:rPr>
                    <w:rFonts w:ascii="Calibri" w:hAnsi="Calibri"/>
                    <w:color w:val="000000"/>
                    <w:sz w:val="22"/>
                    <w:szCs w:val="22"/>
                  </w:rPr>
                </w:rPrChange>
              </w:rPr>
              <w:t>0.217</w:t>
            </w:r>
          </w:p>
        </w:tc>
        <w:tc>
          <w:tcPr>
            <w:tcW w:w="1420" w:type="dxa"/>
            <w:tcBorders>
              <w:top w:val="nil"/>
              <w:left w:val="nil"/>
              <w:bottom w:val="nil"/>
              <w:right w:val="nil"/>
            </w:tcBorders>
            <w:shd w:val="clear" w:color="auto" w:fill="auto"/>
            <w:noWrap/>
            <w:vAlign w:val="bottom"/>
            <w:hideMark/>
          </w:tcPr>
          <w:p w14:paraId="09B2BA1C" w14:textId="77777777" w:rsidR="00B43EDF" w:rsidRPr="00B43EDF" w:rsidRDefault="00B43EDF">
            <w:pPr>
              <w:jc w:val="right"/>
              <w:rPr>
                <w:color w:val="000000"/>
                <w:sz w:val="20"/>
                <w:szCs w:val="20"/>
                <w:rPrChange w:id="628" w:author="S. H." w:date="2018-03-05T11:14:00Z">
                  <w:rPr>
                    <w:rFonts w:ascii="Calibri" w:hAnsi="Calibri"/>
                    <w:color w:val="000000"/>
                    <w:sz w:val="22"/>
                    <w:szCs w:val="22"/>
                  </w:rPr>
                </w:rPrChange>
              </w:rPr>
            </w:pPr>
            <w:r w:rsidRPr="00B43EDF">
              <w:rPr>
                <w:color w:val="000000"/>
                <w:sz w:val="20"/>
                <w:szCs w:val="20"/>
                <w:rPrChange w:id="629" w:author="S. H." w:date="2018-03-05T11:14:00Z">
                  <w:rPr>
                    <w:rFonts w:ascii="Calibri" w:hAnsi="Calibri"/>
                    <w:color w:val="000000"/>
                    <w:sz w:val="22"/>
                    <w:szCs w:val="22"/>
                  </w:rPr>
                </w:rPrChange>
              </w:rPr>
              <w:t>-4.79</w:t>
            </w:r>
          </w:p>
        </w:tc>
        <w:tc>
          <w:tcPr>
            <w:tcW w:w="1420" w:type="dxa"/>
            <w:tcBorders>
              <w:top w:val="nil"/>
              <w:left w:val="nil"/>
              <w:bottom w:val="nil"/>
              <w:right w:val="nil"/>
            </w:tcBorders>
            <w:shd w:val="clear" w:color="auto" w:fill="auto"/>
            <w:noWrap/>
            <w:vAlign w:val="bottom"/>
            <w:hideMark/>
          </w:tcPr>
          <w:p w14:paraId="289A7EC4" w14:textId="77777777" w:rsidR="00B43EDF" w:rsidRPr="00B43EDF" w:rsidRDefault="00B43EDF">
            <w:pPr>
              <w:jc w:val="right"/>
              <w:rPr>
                <w:color w:val="000000"/>
                <w:sz w:val="20"/>
                <w:szCs w:val="20"/>
                <w:rPrChange w:id="630" w:author="S. H." w:date="2018-03-05T11:14:00Z">
                  <w:rPr>
                    <w:rFonts w:ascii="Calibri" w:hAnsi="Calibri"/>
                    <w:color w:val="000000"/>
                    <w:sz w:val="22"/>
                    <w:szCs w:val="22"/>
                  </w:rPr>
                </w:rPrChange>
              </w:rPr>
            </w:pPr>
            <w:r w:rsidRPr="00B43EDF">
              <w:rPr>
                <w:color w:val="000000"/>
                <w:sz w:val="20"/>
                <w:szCs w:val="20"/>
                <w:rPrChange w:id="631" w:author="S. H." w:date="2018-03-05T11:14:00Z">
                  <w:rPr>
                    <w:rFonts w:ascii="Calibri" w:hAnsi="Calibri"/>
                    <w:color w:val="000000"/>
                    <w:sz w:val="22"/>
                    <w:szCs w:val="22"/>
                  </w:rPr>
                </w:rPrChange>
              </w:rPr>
              <w:t>0.243</w:t>
            </w:r>
          </w:p>
        </w:tc>
        <w:tc>
          <w:tcPr>
            <w:tcW w:w="1420" w:type="dxa"/>
            <w:tcBorders>
              <w:top w:val="nil"/>
              <w:left w:val="nil"/>
              <w:bottom w:val="nil"/>
              <w:right w:val="nil"/>
            </w:tcBorders>
            <w:shd w:val="clear" w:color="auto" w:fill="auto"/>
            <w:noWrap/>
            <w:vAlign w:val="bottom"/>
            <w:hideMark/>
          </w:tcPr>
          <w:p w14:paraId="49FE00B1" w14:textId="77777777" w:rsidR="00B43EDF" w:rsidRPr="00B43EDF" w:rsidRDefault="00B43EDF">
            <w:pPr>
              <w:jc w:val="right"/>
              <w:rPr>
                <w:color w:val="000000"/>
                <w:sz w:val="20"/>
                <w:szCs w:val="20"/>
                <w:rPrChange w:id="632" w:author="S. H." w:date="2018-03-05T11:14:00Z">
                  <w:rPr>
                    <w:rFonts w:ascii="Calibri" w:hAnsi="Calibri"/>
                    <w:color w:val="000000"/>
                    <w:sz w:val="22"/>
                    <w:szCs w:val="22"/>
                  </w:rPr>
                </w:rPrChange>
              </w:rPr>
            </w:pPr>
            <w:r w:rsidRPr="00B43EDF">
              <w:rPr>
                <w:color w:val="000000"/>
                <w:sz w:val="20"/>
                <w:szCs w:val="20"/>
                <w:rPrChange w:id="633" w:author="S. H." w:date="2018-03-05T11:14:00Z">
                  <w:rPr>
                    <w:rFonts w:ascii="Calibri" w:hAnsi="Calibri"/>
                    <w:color w:val="000000"/>
                    <w:sz w:val="22"/>
                    <w:szCs w:val="22"/>
                  </w:rPr>
                </w:rPrChange>
              </w:rPr>
              <w:t>-4.54</w:t>
            </w:r>
          </w:p>
        </w:tc>
      </w:tr>
      <w:tr w:rsidR="00B43EDF" w:rsidRPr="00B43EDF" w14:paraId="41A9A1A9" w14:textId="77777777" w:rsidTr="00B43EDF">
        <w:trPr>
          <w:trHeight w:val="300"/>
        </w:trPr>
        <w:tc>
          <w:tcPr>
            <w:tcW w:w="960" w:type="dxa"/>
            <w:vMerge/>
            <w:tcBorders>
              <w:top w:val="nil"/>
              <w:left w:val="nil"/>
              <w:bottom w:val="single" w:sz="4" w:space="0" w:color="000000"/>
              <w:right w:val="nil"/>
            </w:tcBorders>
            <w:vAlign w:val="center"/>
            <w:hideMark/>
          </w:tcPr>
          <w:p w14:paraId="6DCF051A" w14:textId="77777777" w:rsidR="00B43EDF" w:rsidRPr="00B43EDF" w:rsidRDefault="00B43EDF">
            <w:pPr>
              <w:rPr>
                <w:color w:val="000000"/>
                <w:sz w:val="20"/>
                <w:szCs w:val="20"/>
                <w:rPrChange w:id="634"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A03B347" w14:textId="77777777" w:rsidR="00B43EDF" w:rsidRPr="00B43EDF" w:rsidRDefault="00B43EDF">
            <w:pPr>
              <w:rPr>
                <w:color w:val="000000"/>
                <w:sz w:val="20"/>
                <w:szCs w:val="20"/>
                <w:rPrChange w:id="635"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B0175F2" w14:textId="77777777" w:rsidR="00B43EDF" w:rsidRPr="00B43EDF" w:rsidRDefault="00B43EDF">
            <w:pPr>
              <w:rPr>
                <w:color w:val="000000"/>
                <w:sz w:val="20"/>
                <w:szCs w:val="20"/>
                <w:rPrChange w:id="636" w:author="S. H." w:date="2018-03-05T11:14:00Z">
                  <w:rPr>
                    <w:rFonts w:ascii="Calibri" w:hAnsi="Calibri"/>
                    <w:color w:val="000000"/>
                    <w:sz w:val="22"/>
                    <w:szCs w:val="22"/>
                  </w:rPr>
                </w:rPrChange>
              </w:rPr>
            </w:pPr>
            <w:r w:rsidRPr="00B43EDF">
              <w:rPr>
                <w:color w:val="000000"/>
                <w:sz w:val="20"/>
                <w:szCs w:val="20"/>
                <w:rPrChange w:id="637"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216A5DF" w14:textId="77777777" w:rsidR="00B43EDF" w:rsidRPr="00B43EDF" w:rsidRDefault="00B43EDF">
            <w:pPr>
              <w:jc w:val="right"/>
              <w:rPr>
                <w:color w:val="000000"/>
                <w:sz w:val="20"/>
                <w:szCs w:val="20"/>
                <w:rPrChange w:id="638" w:author="S. H." w:date="2018-03-05T11:14:00Z">
                  <w:rPr>
                    <w:rFonts w:ascii="Calibri" w:hAnsi="Calibri"/>
                    <w:color w:val="000000"/>
                    <w:sz w:val="22"/>
                    <w:szCs w:val="22"/>
                  </w:rPr>
                </w:rPrChange>
              </w:rPr>
            </w:pPr>
            <w:r w:rsidRPr="00B43EDF">
              <w:rPr>
                <w:color w:val="000000"/>
                <w:sz w:val="20"/>
                <w:szCs w:val="20"/>
                <w:rPrChange w:id="639" w:author="S. H." w:date="2018-03-05T11:14:00Z">
                  <w:rPr>
                    <w:rFonts w:ascii="Calibri" w:hAnsi="Calibri"/>
                    <w:color w:val="000000"/>
                    <w:sz w:val="22"/>
                    <w:szCs w:val="22"/>
                  </w:rPr>
                </w:rPrChange>
              </w:rPr>
              <w:t>14</w:t>
            </w:r>
          </w:p>
        </w:tc>
        <w:tc>
          <w:tcPr>
            <w:tcW w:w="1420" w:type="dxa"/>
            <w:tcBorders>
              <w:top w:val="nil"/>
              <w:left w:val="nil"/>
              <w:bottom w:val="nil"/>
              <w:right w:val="nil"/>
            </w:tcBorders>
            <w:shd w:val="clear" w:color="auto" w:fill="auto"/>
            <w:noWrap/>
            <w:vAlign w:val="bottom"/>
            <w:hideMark/>
          </w:tcPr>
          <w:p w14:paraId="79E6377F" w14:textId="77777777" w:rsidR="00B43EDF" w:rsidRPr="00B43EDF" w:rsidRDefault="00B43EDF">
            <w:pPr>
              <w:jc w:val="right"/>
              <w:rPr>
                <w:color w:val="000000"/>
                <w:sz w:val="20"/>
                <w:szCs w:val="20"/>
                <w:rPrChange w:id="640" w:author="S. H." w:date="2018-03-05T11:14:00Z">
                  <w:rPr>
                    <w:rFonts w:ascii="Calibri" w:hAnsi="Calibri"/>
                    <w:color w:val="000000"/>
                    <w:sz w:val="22"/>
                    <w:szCs w:val="22"/>
                  </w:rPr>
                </w:rPrChange>
              </w:rPr>
            </w:pPr>
            <w:r w:rsidRPr="00B43EDF">
              <w:rPr>
                <w:color w:val="000000"/>
                <w:sz w:val="20"/>
                <w:szCs w:val="20"/>
                <w:rPrChange w:id="641" w:author="S. H." w:date="2018-03-05T11:14:00Z">
                  <w:rPr>
                    <w:rFonts w:ascii="Calibri" w:hAnsi="Calibri"/>
                    <w:color w:val="000000"/>
                    <w:sz w:val="22"/>
                    <w:szCs w:val="22"/>
                  </w:rPr>
                </w:rPrChange>
              </w:rPr>
              <w:t>0.748</w:t>
            </w:r>
          </w:p>
        </w:tc>
        <w:tc>
          <w:tcPr>
            <w:tcW w:w="1420" w:type="dxa"/>
            <w:tcBorders>
              <w:top w:val="nil"/>
              <w:left w:val="nil"/>
              <w:bottom w:val="nil"/>
              <w:right w:val="nil"/>
            </w:tcBorders>
            <w:shd w:val="clear" w:color="auto" w:fill="auto"/>
            <w:noWrap/>
            <w:vAlign w:val="bottom"/>
            <w:hideMark/>
          </w:tcPr>
          <w:p w14:paraId="0FEBFB06" w14:textId="77777777" w:rsidR="00B43EDF" w:rsidRPr="00B43EDF" w:rsidRDefault="00B43EDF">
            <w:pPr>
              <w:jc w:val="right"/>
              <w:rPr>
                <w:color w:val="000000"/>
                <w:sz w:val="20"/>
                <w:szCs w:val="20"/>
                <w:rPrChange w:id="642" w:author="S. H." w:date="2018-03-05T11:14:00Z">
                  <w:rPr>
                    <w:rFonts w:ascii="Calibri" w:hAnsi="Calibri"/>
                    <w:color w:val="000000"/>
                    <w:sz w:val="22"/>
                    <w:szCs w:val="22"/>
                  </w:rPr>
                </w:rPrChange>
              </w:rPr>
            </w:pPr>
            <w:r w:rsidRPr="00B43EDF">
              <w:rPr>
                <w:color w:val="000000"/>
                <w:sz w:val="20"/>
                <w:szCs w:val="20"/>
                <w:rPrChange w:id="643" w:author="S. H." w:date="2018-03-05T11:14:00Z">
                  <w:rPr>
                    <w:rFonts w:ascii="Calibri" w:hAnsi="Calibri"/>
                    <w:color w:val="000000"/>
                    <w:sz w:val="22"/>
                    <w:szCs w:val="22"/>
                  </w:rPr>
                </w:rPrChange>
              </w:rPr>
              <w:t>-0.0245</w:t>
            </w:r>
          </w:p>
        </w:tc>
        <w:tc>
          <w:tcPr>
            <w:tcW w:w="1420" w:type="dxa"/>
            <w:tcBorders>
              <w:top w:val="nil"/>
              <w:left w:val="nil"/>
              <w:bottom w:val="nil"/>
              <w:right w:val="nil"/>
            </w:tcBorders>
            <w:shd w:val="clear" w:color="auto" w:fill="auto"/>
            <w:noWrap/>
            <w:vAlign w:val="bottom"/>
            <w:hideMark/>
          </w:tcPr>
          <w:p w14:paraId="6B09E0A1" w14:textId="77777777" w:rsidR="00B43EDF" w:rsidRPr="00B43EDF" w:rsidRDefault="00B43EDF">
            <w:pPr>
              <w:jc w:val="right"/>
              <w:rPr>
                <w:color w:val="000000"/>
                <w:sz w:val="20"/>
                <w:szCs w:val="20"/>
                <w:rPrChange w:id="644" w:author="S. H." w:date="2018-03-05T11:14:00Z">
                  <w:rPr>
                    <w:rFonts w:ascii="Calibri" w:hAnsi="Calibri"/>
                    <w:color w:val="000000"/>
                    <w:sz w:val="22"/>
                    <w:szCs w:val="22"/>
                  </w:rPr>
                </w:rPrChange>
              </w:rPr>
            </w:pPr>
            <w:r w:rsidRPr="00B43EDF">
              <w:rPr>
                <w:color w:val="000000"/>
                <w:sz w:val="20"/>
                <w:szCs w:val="20"/>
                <w:rPrChange w:id="645"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FB7D51" w14:textId="77777777" w:rsidR="00B43EDF" w:rsidRPr="00B43EDF" w:rsidRDefault="00B43EDF">
            <w:pPr>
              <w:jc w:val="right"/>
              <w:rPr>
                <w:color w:val="000000"/>
                <w:sz w:val="20"/>
                <w:szCs w:val="20"/>
                <w:rPrChange w:id="646" w:author="S. H." w:date="2018-03-05T11:14:00Z">
                  <w:rPr>
                    <w:rFonts w:ascii="Calibri" w:hAnsi="Calibri"/>
                    <w:color w:val="000000"/>
                    <w:sz w:val="22"/>
                    <w:szCs w:val="22"/>
                  </w:rPr>
                </w:rPrChange>
              </w:rPr>
            </w:pPr>
            <w:r w:rsidRPr="00B43EDF">
              <w:rPr>
                <w:color w:val="000000"/>
                <w:sz w:val="20"/>
                <w:szCs w:val="20"/>
                <w:rPrChange w:id="647" w:author="S. H." w:date="2018-03-05T11:14:00Z">
                  <w:rPr>
                    <w:rFonts w:ascii="Calibri" w:hAnsi="Calibri"/>
                    <w:color w:val="000000"/>
                    <w:sz w:val="22"/>
                    <w:szCs w:val="22"/>
                  </w:rPr>
                </w:rPrChange>
              </w:rPr>
              <w:t>-4.68</w:t>
            </w:r>
          </w:p>
        </w:tc>
        <w:tc>
          <w:tcPr>
            <w:tcW w:w="1420" w:type="dxa"/>
            <w:tcBorders>
              <w:top w:val="nil"/>
              <w:left w:val="nil"/>
              <w:bottom w:val="nil"/>
              <w:right w:val="nil"/>
            </w:tcBorders>
            <w:shd w:val="clear" w:color="auto" w:fill="auto"/>
            <w:noWrap/>
            <w:vAlign w:val="bottom"/>
            <w:hideMark/>
          </w:tcPr>
          <w:p w14:paraId="6F037DF1" w14:textId="77777777" w:rsidR="00B43EDF" w:rsidRPr="00B43EDF" w:rsidRDefault="00B43EDF">
            <w:pPr>
              <w:jc w:val="right"/>
              <w:rPr>
                <w:color w:val="000000"/>
                <w:sz w:val="20"/>
                <w:szCs w:val="20"/>
                <w:rPrChange w:id="648" w:author="S. H." w:date="2018-03-05T11:14:00Z">
                  <w:rPr>
                    <w:rFonts w:ascii="Calibri" w:hAnsi="Calibri"/>
                    <w:color w:val="000000"/>
                    <w:sz w:val="22"/>
                    <w:szCs w:val="22"/>
                  </w:rPr>
                </w:rPrChange>
              </w:rPr>
            </w:pPr>
            <w:r w:rsidRPr="00B43EDF">
              <w:rPr>
                <w:color w:val="000000"/>
                <w:sz w:val="20"/>
                <w:szCs w:val="20"/>
                <w:rPrChange w:id="649" w:author="S. H." w:date="2018-03-05T11:14:00Z">
                  <w:rPr>
                    <w:rFonts w:ascii="Calibri" w:hAnsi="Calibri"/>
                    <w:color w:val="000000"/>
                    <w:sz w:val="22"/>
                    <w:szCs w:val="22"/>
                  </w:rPr>
                </w:rPrChange>
              </w:rPr>
              <w:t>0.0212*</w:t>
            </w:r>
          </w:p>
        </w:tc>
        <w:tc>
          <w:tcPr>
            <w:tcW w:w="1420" w:type="dxa"/>
            <w:tcBorders>
              <w:top w:val="nil"/>
              <w:left w:val="nil"/>
              <w:bottom w:val="nil"/>
              <w:right w:val="nil"/>
            </w:tcBorders>
            <w:shd w:val="clear" w:color="auto" w:fill="auto"/>
            <w:noWrap/>
            <w:vAlign w:val="bottom"/>
            <w:hideMark/>
          </w:tcPr>
          <w:p w14:paraId="74036794" w14:textId="77777777" w:rsidR="00B43EDF" w:rsidRPr="00B43EDF" w:rsidRDefault="00B43EDF">
            <w:pPr>
              <w:jc w:val="right"/>
              <w:rPr>
                <w:color w:val="000000"/>
                <w:sz w:val="20"/>
                <w:szCs w:val="20"/>
                <w:rPrChange w:id="650" w:author="S. H." w:date="2018-03-05T11:14:00Z">
                  <w:rPr>
                    <w:rFonts w:ascii="Calibri" w:hAnsi="Calibri"/>
                    <w:color w:val="000000"/>
                    <w:sz w:val="22"/>
                    <w:szCs w:val="22"/>
                  </w:rPr>
                </w:rPrChange>
              </w:rPr>
            </w:pPr>
            <w:r w:rsidRPr="00B43EDF">
              <w:rPr>
                <w:color w:val="000000"/>
                <w:sz w:val="20"/>
                <w:szCs w:val="20"/>
                <w:rPrChange w:id="651" w:author="S. H." w:date="2018-03-05T11:14:00Z">
                  <w:rPr>
                    <w:rFonts w:ascii="Calibri" w:hAnsi="Calibri"/>
                    <w:color w:val="000000"/>
                    <w:sz w:val="22"/>
                    <w:szCs w:val="22"/>
                  </w:rPr>
                </w:rPrChange>
              </w:rPr>
              <w:t>-4.66</w:t>
            </w:r>
          </w:p>
        </w:tc>
      </w:tr>
      <w:tr w:rsidR="00B43EDF" w:rsidRPr="00B43EDF" w14:paraId="6F13B7BD" w14:textId="77777777" w:rsidTr="00B43EDF">
        <w:trPr>
          <w:trHeight w:val="300"/>
        </w:trPr>
        <w:tc>
          <w:tcPr>
            <w:tcW w:w="960" w:type="dxa"/>
            <w:vMerge/>
            <w:tcBorders>
              <w:top w:val="nil"/>
              <w:left w:val="nil"/>
              <w:bottom w:val="single" w:sz="4" w:space="0" w:color="000000"/>
              <w:right w:val="nil"/>
            </w:tcBorders>
            <w:vAlign w:val="center"/>
            <w:hideMark/>
          </w:tcPr>
          <w:p w14:paraId="23ABA4D7" w14:textId="77777777" w:rsidR="00B43EDF" w:rsidRPr="00B43EDF" w:rsidRDefault="00B43EDF">
            <w:pPr>
              <w:rPr>
                <w:color w:val="000000"/>
                <w:sz w:val="20"/>
                <w:szCs w:val="20"/>
                <w:rPrChange w:id="652"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0ADF9AC9" w14:textId="77777777" w:rsidR="00B43EDF" w:rsidRPr="00B43EDF" w:rsidRDefault="00B43EDF">
            <w:pPr>
              <w:rPr>
                <w:color w:val="000000"/>
                <w:sz w:val="20"/>
                <w:szCs w:val="20"/>
                <w:rPrChange w:id="653"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F41B9DB" w14:textId="77777777" w:rsidR="00B43EDF" w:rsidRPr="00B43EDF" w:rsidRDefault="00B43EDF">
            <w:pPr>
              <w:rPr>
                <w:color w:val="000000"/>
                <w:sz w:val="20"/>
                <w:szCs w:val="20"/>
                <w:rPrChange w:id="654" w:author="S. H." w:date="2018-03-05T11:14:00Z">
                  <w:rPr>
                    <w:rFonts w:ascii="Calibri" w:hAnsi="Calibri"/>
                    <w:color w:val="000000"/>
                    <w:sz w:val="22"/>
                    <w:szCs w:val="22"/>
                  </w:rPr>
                </w:rPrChange>
              </w:rPr>
            </w:pPr>
            <w:r w:rsidRPr="00B43EDF">
              <w:rPr>
                <w:color w:val="000000"/>
                <w:sz w:val="20"/>
                <w:szCs w:val="20"/>
                <w:rPrChange w:id="655"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5783E02C" w14:textId="77777777" w:rsidR="00B43EDF" w:rsidRPr="00B43EDF" w:rsidRDefault="00B43EDF">
            <w:pPr>
              <w:jc w:val="right"/>
              <w:rPr>
                <w:color w:val="000000"/>
                <w:sz w:val="20"/>
                <w:szCs w:val="20"/>
                <w:rPrChange w:id="656" w:author="S. H." w:date="2018-03-05T11:14:00Z">
                  <w:rPr>
                    <w:rFonts w:ascii="Calibri" w:hAnsi="Calibri"/>
                    <w:color w:val="000000"/>
                    <w:sz w:val="22"/>
                    <w:szCs w:val="22"/>
                  </w:rPr>
                </w:rPrChange>
              </w:rPr>
            </w:pPr>
            <w:r w:rsidRPr="00B43EDF">
              <w:rPr>
                <w:color w:val="000000"/>
                <w:sz w:val="20"/>
                <w:szCs w:val="20"/>
                <w:rPrChange w:id="657" w:author="S. H." w:date="2018-03-05T11:14:00Z">
                  <w:rPr>
                    <w:rFonts w:ascii="Calibri" w:hAnsi="Calibri"/>
                    <w:color w:val="000000"/>
                    <w:sz w:val="22"/>
                    <w:szCs w:val="22"/>
                  </w:rPr>
                </w:rPrChange>
              </w:rPr>
              <w:t>32</w:t>
            </w:r>
          </w:p>
        </w:tc>
        <w:tc>
          <w:tcPr>
            <w:tcW w:w="1420" w:type="dxa"/>
            <w:tcBorders>
              <w:top w:val="nil"/>
              <w:left w:val="nil"/>
              <w:bottom w:val="nil"/>
              <w:right w:val="nil"/>
            </w:tcBorders>
            <w:shd w:val="clear" w:color="auto" w:fill="auto"/>
            <w:noWrap/>
            <w:vAlign w:val="bottom"/>
            <w:hideMark/>
          </w:tcPr>
          <w:p w14:paraId="793BDB1D" w14:textId="77777777" w:rsidR="00B43EDF" w:rsidRPr="00B43EDF" w:rsidRDefault="00B43EDF">
            <w:pPr>
              <w:jc w:val="right"/>
              <w:rPr>
                <w:color w:val="000000"/>
                <w:sz w:val="20"/>
                <w:szCs w:val="20"/>
                <w:rPrChange w:id="658" w:author="S. H." w:date="2018-03-05T11:14:00Z">
                  <w:rPr>
                    <w:rFonts w:ascii="Calibri" w:hAnsi="Calibri"/>
                    <w:color w:val="000000"/>
                    <w:sz w:val="22"/>
                    <w:szCs w:val="22"/>
                  </w:rPr>
                </w:rPrChange>
              </w:rPr>
            </w:pPr>
            <w:r w:rsidRPr="00B43EDF">
              <w:rPr>
                <w:color w:val="000000"/>
                <w:sz w:val="20"/>
                <w:szCs w:val="20"/>
                <w:rPrChange w:id="659" w:author="S. H." w:date="2018-03-05T11:14:00Z">
                  <w:rPr>
                    <w:rFonts w:ascii="Calibri" w:hAnsi="Calibri"/>
                    <w:color w:val="000000"/>
                    <w:sz w:val="22"/>
                    <w:szCs w:val="22"/>
                  </w:rPr>
                </w:rPrChange>
              </w:rPr>
              <w:t>0.634</w:t>
            </w:r>
          </w:p>
        </w:tc>
        <w:tc>
          <w:tcPr>
            <w:tcW w:w="1420" w:type="dxa"/>
            <w:tcBorders>
              <w:top w:val="nil"/>
              <w:left w:val="nil"/>
              <w:bottom w:val="nil"/>
              <w:right w:val="nil"/>
            </w:tcBorders>
            <w:shd w:val="clear" w:color="auto" w:fill="auto"/>
            <w:noWrap/>
            <w:vAlign w:val="bottom"/>
            <w:hideMark/>
          </w:tcPr>
          <w:p w14:paraId="0851CD4B" w14:textId="77777777" w:rsidR="00B43EDF" w:rsidRPr="00B43EDF" w:rsidRDefault="00B43EDF">
            <w:pPr>
              <w:jc w:val="right"/>
              <w:rPr>
                <w:color w:val="000000"/>
                <w:sz w:val="20"/>
                <w:szCs w:val="20"/>
                <w:rPrChange w:id="660" w:author="S. H." w:date="2018-03-05T11:14:00Z">
                  <w:rPr>
                    <w:rFonts w:ascii="Calibri" w:hAnsi="Calibri"/>
                    <w:color w:val="000000"/>
                    <w:sz w:val="22"/>
                    <w:szCs w:val="22"/>
                  </w:rPr>
                </w:rPrChange>
              </w:rPr>
            </w:pPr>
            <w:r w:rsidRPr="00B43EDF">
              <w:rPr>
                <w:color w:val="000000"/>
                <w:sz w:val="20"/>
                <w:szCs w:val="20"/>
                <w:rPrChange w:id="661" w:author="S. H." w:date="2018-03-05T11:14:00Z">
                  <w:rPr>
                    <w:rFonts w:ascii="Calibri" w:hAnsi="Calibri"/>
                    <w:color w:val="000000"/>
                    <w:sz w:val="22"/>
                    <w:szCs w:val="22"/>
                  </w:rPr>
                </w:rPrChange>
              </w:rPr>
              <w:t>-2.03</w:t>
            </w:r>
          </w:p>
        </w:tc>
        <w:tc>
          <w:tcPr>
            <w:tcW w:w="1420" w:type="dxa"/>
            <w:tcBorders>
              <w:top w:val="nil"/>
              <w:left w:val="nil"/>
              <w:bottom w:val="nil"/>
              <w:right w:val="nil"/>
            </w:tcBorders>
            <w:shd w:val="clear" w:color="auto" w:fill="auto"/>
            <w:noWrap/>
            <w:vAlign w:val="bottom"/>
            <w:hideMark/>
          </w:tcPr>
          <w:p w14:paraId="453D5D22" w14:textId="77777777" w:rsidR="00B43EDF" w:rsidRPr="00B43EDF" w:rsidRDefault="00B43EDF">
            <w:pPr>
              <w:jc w:val="right"/>
              <w:rPr>
                <w:color w:val="000000"/>
                <w:sz w:val="20"/>
                <w:szCs w:val="20"/>
                <w:rPrChange w:id="662" w:author="S. H." w:date="2018-03-05T11:14:00Z">
                  <w:rPr>
                    <w:rFonts w:ascii="Calibri" w:hAnsi="Calibri"/>
                    <w:color w:val="000000"/>
                    <w:sz w:val="22"/>
                    <w:szCs w:val="22"/>
                  </w:rPr>
                </w:rPrChange>
              </w:rPr>
            </w:pPr>
            <w:r w:rsidRPr="00B43EDF">
              <w:rPr>
                <w:color w:val="000000"/>
                <w:sz w:val="20"/>
                <w:szCs w:val="20"/>
                <w:rPrChange w:id="663" w:author="S. H." w:date="2018-03-05T11:14:00Z">
                  <w:rPr>
                    <w:rFonts w:ascii="Calibri" w:hAnsi="Calibri"/>
                    <w:color w:val="000000"/>
                    <w:sz w:val="22"/>
                    <w:szCs w:val="22"/>
                  </w:rPr>
                </w:rPrChange>
              </w:rPr>
              <w:t>0.0845</w:t>
            </w:r>
          </w:p>
        </w:tc>
        <w:tc>
          <w:tcPr>
            <w:tcW w:w="1420" w:type="dxa"/>
            <w:tcBorders>
              <w:top w:val="nil"/>
              <w:left w:val="nil"/>
              <w:bottom w:val="nil"/>
              <w:right w:val="nil"/>
            </w:tcBorders>
            <w:shd w:val="clear" w:color="auto" w:fill="auto"/>
            <w:noWrap/>
            <w:vAlign w:val="bottom"/>
            <w:hideMark/>
          </w:tcPr>
          <w:p w14:paraId="5E2AC59B" w14:textId="77777777" w:rsidR="00B43EDF" w:rsidRPr="00B43EDF" w:rsidRDefault="00B43EDF">
            <w:pPr>
              <w:jc w:val="right"/>
              <w:rPr>
                <w:color w:val="000000"/>
                <w:sz w:val="20"/>
                <w:szCs w:val="20"/>
                <w:rPrChange w:id="664" w:author="S. H." w:date="2018-03-05T11:14:00Z">
                  <w:rPr>
                    <w:rFonts w:ascii="Calibri" w:hAnsi="Calibri"/>
                    <w:color w:val="000000"/>
                    <w:sz w:val="22"/>
                    <w:szCs w:val="22"/>
                  </w:rPr>
                </w:rPrChange>
              </w:rPr>
            </w:pPr>
            <w:r w:rsidRPr="00B43EDF">
              <w:rPr>
                <w:color w:val="000000"/>
                <w:sz w:val="20"/>
                <w:szCs w:val="20"/>
                <w:rPrChange w:id="665" w:author="S. H." w:date="2018-03-05T11:14:00Z">
                  <w:rPr>
                    <w:rFonts w:ascii="Calibri" w:hAnsi="Calibri"/>
                    <w:color w:val="000000"/>
                    <w:sz w:val="22"/>
                    <w:szCs w:val="22"/>
                  </w:rPr>
                </w:rPrChange>
              </w:rPr>
              <w:t>-4.6</w:t>
            </w:r>
          </w:p>
        </w:tc>
        <w:tc>
          <w:tcPr>
            <w:tcW w:w="1420" w:type="dxa"/>
            <w:tcBorders>
              <w:top w:val="nil"/>
              <w:left w:val="nil"/>
              <w:bottom w:val="nil"/>
              <w:right w:val="nil"/>
            </w:tcBorders>
            <w:shd w:val="clear" w:color="auto" w:fill="auto"/>
            <w:noWrap/>
            <w:vAlign w:val="bottom"/>
            <w:hideMark/>
          </w:tcPr>
          <w:p w14:paraId="29EBA67F" w14:textId="77777777" w:rsidR="00B43EDF" w:rsidRPr="00B43EDF" w:rsidRDefault="00B43EDF">
            <w:pPr>
              <w:jc w:val="right"/>
              <w:rPr>
                <w:color w:val="000000"/>
                <w:sz w:val="20"/>
                <w:szCs w:val="20"/>
                <w:rPrChange w:id="666" w:author="S. H." w:date="2018-03-05T11:14:00Z">
                  <w:rPr>
                    <w:rFonts w:ascii="Calibri" w:hAnsi="Calibri"/>
                    <w:color w:val="000000"/>
                    <w:sz w:val="22"/>
                    <w:szCs w:val="22"/>
                  </w:rPr>
                </w:rPrChange>
              </w:rPr>
            </w:pPr>
            <w:r w:rsidRPr="00B43EDF">
              <w:rPr>
                <w:color w:val="000000"/>
                <w:sz w:val="20"/>
                <w:szCs w:val="20"/>
                <w:rPrChange w:id="667" w:author="S. H." w:date="2018-03-05T11:14:00Z">
                  <w:rPr>
                    <w:rFonts w:ascii="Calibri" w:hAnsi="Calibri"/>
                    <w:color w:val="000000"/>
                    <w:sz w:val="22"/>
                    <w:szCs w:val="22"/>
                  </w:rPr>
                </w:rPrChange>
              </w:rPr>
              <w:t>0.17</w:t>
            </w:r>
          </w:p>
        </w:tc>
        <w:tc>
          <w:tcPr>
            <w:tcW w:w="1420" w:type="dxa"/>
            <w:tcBorders>
              <w:top w:val="nil"/>
              <w:left w:val="nil"/>
              <w:bottom w:val="nil"/>
              <w:right w:val="nil"/>
            </w:tcBorders>
            <w:shd w:val="clear" w:color="auto" w:fill="auto"/>
            <w:noWrap/>
            <w:vAlign w:val="bottom"/>
            <w:hideMark/>
          </w:tcPr>
          <w:p w14:paraId="505F3226" w14:textId="77777777" w:rsidR="00B43EDF" w:rsidRPr="00B43EDF" w:rsidRDefault="00B43EDF">
            <w:pPr>
              <w:jc w:val="right"/>
              <w:rPr>
                <w:color w:val="000000"/>
                <w:sz w:val="20"/>
                <w:szCs w:val="20"/>
                <w:rPrChange w:id="668" w:author="S. H." w:date="2018-03-05T11:14:00Z">
                  <w:rPr>
                    <w:rFonts w:ascii="Calibri" w:hAnsi="Calibri"/>
                    <w:color w:val="000000"/>
                    <w:sz w:val="22"/>
                    <w:szCs w:val="22"/>
                  </w:rPr>
                </w:rPrChange>
              </w:rPr>
            </w:pPr>
            <w:r w:rsidRPr="00B43EDF">
              <w:rPr>
                <w:color w:val="000000"/>
                <w:sz w:val="20"/>
                <w:szCs w:val="20"/>
                <w:rPrChange w:id="669" w:author="S. H." w:date="2018-03-05T11:14:00Z">
                  <w:rPr>
                    <w:rFonts w:ascii="Calibri" w:hAnsi="Calibri"/>
                    <w:color w:val="000000"/>
                    <w:sz w:val="22"/>
                    <w:szCs w:val="22"/>
                  </w:rPr>
                </w:rPrChange>
              </w:rPr>
              <w:t>-2.62</w:t>
            </w:r>
          </w:p>
        </w:tc>
      </w:tr>
      <w:tr w:rsidR="00B43EDF" w:rsidRPr="00B43EDF" w14:paraId="49C35867" w14:textId="77777777" w:rsidTr="00B43EDF">
        <w:trPr>
          <w:trHeight w:val="300"/>
        </w:trPr>
        <w:tc>
          <w:tcPr>
            <w:tcW w:w="960" w:type="dxa"/>
            <w:vMerge/>
            <w:tcBorders>
              <w:top w:val="nil"/>
              <w:left w:val="nil"/>
              <w:bottom w:val="single" w:sz="4" w:space="0" w:color="000000"/>
              <w:right w:val="nil"/>
            </w:tcBorders>
            <w:vAlign w:val="center"/>
            <w:hideMark/>
          </w:tcPr>
          <w:p w14:paraId="627CC8FE" w14:textId="77777777" w:rsidR="00B43EDF" w:rsidRPr="00B43EDF" w:rsidRDefault="00B43EDF">
            <w:pPr>
              <w:rPr>
                <w:color w:val="000000"/>
                <w:sz w:val="20"/>
                <w:szCs w:val="20"/>
                <w:rPrChange w:id="670"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68379183" w14:textId="77777777" w:rsidR="00B43EDF" w:rsidRPr="00B43EDF" w:rsidRDefault="00B43EDF">
            <w:pPr>
              <w:rPr>
                <w:color w:val="000000"/>
                <w:sz w:val="20"/>
                <w:szCs w:val="20"/>
                <w:rPrChange w:id="671"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36D6353E" w14:textId="77777777" w:rsidR="00B43EDF" w:rsidRPr="00B43EDF" w:rsidRDefault="00B43EDF">
            <w:pPr>
              <w:rPr>
                <w:color w:val="000000"/>
                <w:sz w:val="20"/>
                <w:szCs w:val="20"/>
                <w:rPrChange w:id="672" w:author="S. H." w:date="2018-03-05T11:14:00Z">
                  <w:rPr>
                    <w:rFonts w:ascii="Calibri" w:hAnsi="Calibri"/>
                    <w:color w:val="000000"/>
                    <w:sz w:val="22"/>
                    <w:szCs w:val="22"/>
                  </w:rPr>
                </w:rPrChange>
              </w:rPr>
            </w:pPr>
            <w:r w:rsidRPr="00B43EDF">
              <w:rPr>
                <w:color w:val="000000"/>
                <w:sz w:val="20"/>
                <w:szCs w:val="20"/>
                <w:rPrChange w:id="673" w:author="S. H." w:date="2018-03-05T11:14:00Z">
                  <w:rPr>
                    <w:rFonts w:ascii="Calibri" w:hAnsi="Calibri"/>
                    <w:color w:val="000000"/>
                    <w:sz w:val="22"/>
                    <w:szCs w:val="22"/>
                  </w:rPr>
                </w:rPrChange>
              </w:rPr>
              <w:t>MO River</w:t>
            </w:r>
          </w:p>
        </w:tc>
        <w:tc>
          <w:tcPr>
            <w:tcW w:w="960" w:type="dxa"/>
            <w:tcBorders>
              <w:top w:val="nil"/>
              <w:left w:val="nil"/>
              <w:bottom w:val="nil"/>
              <w:right w:val="nil"/>
            </w:tcBorders>
            <w:shd w:val="clear" w:color="auto" w:fill="auto"/>
            <w:noWrap/>
            <w:vAlign w:val="bottom"/>
            <w:hideMark/>
          </w:tcPr>
          <w:p w14:paraId="52C55F84" w14:textId="77777777" w:rsidR="00B43EDF" w:rsidRPr="00B43EDF" w:rsidRDefault="00B43EDF">
            <w:pPr>
              <w:jc w:val="right"/>
              <w:rPr>
                <w:color w:val="000000"/>
                <w:sz w:val="20"/>
                <w:szCs w:val="20"/>
                <w:rPrChange w:id="674" w:author="S. H." w:date="2018-03-05T11:14:00Z">
                  <w:rPr>
                    <w:rFonts w:ascii="Calibri" w:hAnsi="Calibri"/>
                    <w:color w:val="000000"/>
                    <w:sz w:val="22"/>
                    <w:szCs w:val="22"/>
                  </w:rPr>
                </w:rPrChange>
              </w:rPr>
            </w:pPr>
            <w:r w:rsidRPr="00B43EDF">
              <w:rPr>
                <w:color w:val="000000"/>
                <w:sz w:val="20"/>
                <w:szCs w:val="20"/>
                <w:rPrChange w:id="675" w:author="S. H." w:date="2018-03-05T11:14:00Z">
                  <w:rPr>
                    <w:rFonts w:ascii="Calibri" w:hAnsi="Calibri"/>
                    <w:color w:val="000000"/>
                    <w:sz w:val="22"/>
                    <w:szCs w:val="22"/>
                  </w:rPr>
                </w:rPrChange>
              </w:rPr>
              <w:t>7</w:t>
            </w:r>
          </w:p>
        </w:tc>
        <w:tc>
          <w:tcPr>
            <w:tcW w:w="1420" w:type="dxa"/>
            <w:tcBorders>
              <w:top w:val="nil"/>
              <w:left w:val="nil"/>
              <w:bottom w:val="nil"/>
              <w:right w:val="nil"/>
            </w:tcBorders>
            <w:shd w:val="clear" w:color="auto" w:fill="auto"/>
            <w:noWrap/>
            <w:vAlign w:val="bottom"/>
            <w:hideMark/>
          </w:tcPr>
          <w:p w14:paraId="78EE3C8B" w14:textId="77777777" w:rsidR="00B43EDF" w:rsidRPr="00B43EDF" w:rsidRDefault="00B43EDF">
            <w:pPr>
              <w:jc w:val="right"/>
              <w:rPr>
                <w:color w:val="000000"/>
                <w:sz w:val="20"/>
                <w:szCs w:val="20"/>
                <w:rPrChange w:id="676" w:author="S. H." w:date="2018-03-05T11:14:00Z">
                  <w:rPr>
                    <w:rFonts w:ascii="Calibri" w:hAnsi="Calibri"/>
                    <w:color w:val="000000"/>
                    <w:sz w:val="22"/>
                    <w:szCs w:val="22"/>
                  </w:rPr>
                </w:rPrChange>
              </w:rPr>
            </w:pPr>
            <w:r w:rsidRPr="00B43EDF">
              <w:rPr>
                <w:color w:val="000000"/>
                <w:sz w:val="20"/>
                <w:szCs w:val="20"/>
                <w:rPrChange w:id="677" w:author="S. H." w:date="2018-03-05T11:14:00Z">
                  <w:rPr>
                    <w:rFonts w:ascii="Calibri" w:hAnsi="Calibri"/>
                    <w:color w:val="000000"/>
                    <w:sz w:val="22"/>
                    <w:szCs w:val="22"/>
                  </w:rPr>
                </w:rPrChange>
              </w:rPr>
              <w:t>0.71</w:t>
            </w:r>
          </w:p>
        </w:tc>
        <w:tc>
          <w:tcPr>
            <w:tcW w:w="1420" w:type="dxa"/>
            <w:tcBorders>
              <w:top w:val="nil"/>
              <w:left w:val="nil"/>
              <w:bottom w:val="nil"/>
              <w:right w:val="nil"/>
            </w:tcBorders>
            <w:shd w:val="clear" w:color="auto" w:fill="auto"/>
            <w:noWrap/>
            <w:vAlign w:val="bottom"/>
            <w:hideMark/>
          </w:tcPr>
          <w:p w14:paraId="6695886B" w14:textId="77777777" w:rsidR="00B43EDF" w:rsidRPr="00B43EDF" w:rsidRDefault="00B43EDF">
            <w:pPr>
              <w:jc w:val="right"/>
              <w:rPr>
                <w:color w:val="000000"/>
                <w:sz w:val="20"/>
                <w:szCs w:val="20"/>
                <w:rPrChange w:id="678" w:author="S. H." w:date="2018-03-05T11:14:00Z">
                  <w:rPr>
                    <w:rFonts w:ascii="Calibri" w:hAnsi="Calibri"/>
                    <w:color w:val="000000"/>
                    <w:sz w:val="22"/>
                    <w:szCs w:val="22"/>
                  </w:rPr>
                </w:rPrChange>
              </w:rPr>
            </w:pPr>
            <w:r w:rsidRPr="00B43EDF">
              <w:rPr>
                <w:color w:val="000000"/>
                <w:sz w:val="20"/>
                <w:szCs w:val="20"/>
                <w:rPrChange w:id="679" w:author="S. H." w:date="2018-03-05T11:14:00Z">
                  <w:rPr>
                    <w:rFonts w:ascii="Calibri" w:hAnsi="Calibri"/>
                    <w:color w:val="000000"/>
                    <w:sz w:val="22"/>
                    <w:szCs w:val="22"/>
                  </w:rPr>
                </w:rPrChange>
              </w:rPr>
              <w:t>-0.121</w:t>
            </w:r>
          </w:p>
        </w:tc>
        <w:tc>
          <w:tcPr>
            <w:tcW w:w="1420" w:type="dxa"/>
            <w:tcBorders>
              <w:top w:val="nil"/>
              <w:left w:val="nil"/>
              <w:bottom w:val="nil"/>
              <w:right w:val="nil"/>
            </w:tcBorders>
            <w:shd w:val="clear" w:color="auto" w:fill="auto"/>
            <w:noWrap/>
            <w:vAlign w:val="bottom"/>
            <w:hideMark/>
          </w:tcPr>
          <w:p w14:paraId="119F6EAE" w14:textId="77777777" w:rsidR="00B43EDF" w:rsidRPr="00B43EDF" w:rsidRDefault="00B43EDF">
            <w:pPr>
              <w:jc w:val="right"/>
              <w:rPr>
                <w:color w:val="000000"/>
                <w:sz w:val="20"/>
                <w:szCs w:val="20"/>
                <w:rPrChange w:id="680" w:author="S. H." w:date="2018-03-05T11:14:00Z">
                  <w:rPr>
                    <w:rFonts w:ascii="Calibri" w:hAnsi="Calibri"/>
                    <w:color w:val="000000"/>
                    <w:sz w:val="22"/>
                    <w:szCs w:val="22"/>
                  </w:rPr>
                </w:rPrChange>
              </w:rPr>
            </w:pPr>
            <w:r w:rsidRPr="00B43EDF">
              <w:rPr>
                <w:color w:val="000000"/>
                <w:sz w:val="20"/>
                <w:szCs w:val="20"/>
                <w:rPrChange w:id="681" w:author="S. H." w:date="2018-03-05T11:14:00Z">
                  <w:rPr>
                    <w:rFonts w:ascii="Calibri" w:hAnsi="Calibri"/>
                    <w:color w:val="000000"/>
                    <w:sz w:val="22"/>
                    <w:szCs w:val="22"/>
                  </w:rPr>
                </w:rPrChange>
              </w:rPr>
              <w:t>0.456</w:t>
            </w:r>
          </w:p>
        </w:tc>
        <w:tc>
          <w:tcPr>
            <w:tcW w:w="1420" w:type="dxa"/>
            <w:tcBorders>
              <w:top w:val="nil"/>
              <w:left w:val="nil"/>
              <w:bottom w:val="nil"/>
              <w:right w:val="nil"/>
            </w:tcBorders>
            <w:shd w:val="clear" w:color="auto" w:fill="auto"/>
            <w:noWrap/>
            <w:vAlign w:val="bottom"/>
            <w:hideMark/>
          </w:tcPr>
          <w:p w14:paraId="2C65BBB7" w14:textId="77777777" w:rsidR="00B43EDF" w:rsidRPr="00B43EDF" w:rsidRDefault="00B43EDF">
            <w:pPr>
              <w:jc w:val="right"/>
              <w:rPr>
                <w:color w:val="000000"/>
                <w:sz w:val="20"/>
                <w:szCs w:val="20"/>
                <w:rPrChange w:id="682" w:author="S. H." w:date="2018-03-05T11:14:00Z">
                  <w:rPr>
                    <w:rFonts w:ascii="Calibri" w:hAnsi="Calibri"/>
                    <w:color w:val="000000"/>
                    <w:sz w:val="22"/>
                    <w:szCs w:val="22"/>
                  </w:rPr>
                </w:rPrChange>
              </w:rPr>
            </w:pPr>
            <w:r w:rsidRPr="00B43EDF">
              <w:rPr>
                <w:color w:val="000000"/>
                <w:sz w:val="20"/>
                <w:szCs w:val="20"/>
                <w:rPrChange w:id="683" w:author="S. H." w:date="2018-03-05T11:14:00Z">
                  <w:rPr>
                    <w:rFonts w:ascii="Calibri" w:hAnsi="Calibri"/>
                    <w:color w:val="000000"/>
                    <w:sz w:val="22"/>
                    <w:szCs w:val="22"/>
                  </w:rPr>
                </w:rPrChange>
              </w:rPr>
              <w:t>-4.77</w:t>
            </w:r>
          </w:p>
        </w:tc>
        <w:tc>
          <w:tcPr>
            <w:tcW w:w="1420" w:type="dxa"/>
            <w:tcBorders>
              <w:top w:val="nil"/>
              <w:left w:val="nil"/>
              <w:bottom w:val="nil"/>
              <w:right w:val="nil"/>
            </w:tcBorders>
            <w:shd w:val="clear" w:color="auto" w:fill="auto"/>
            <w:noWrap/>
            <w:vAlign w:val="bottom"/>
            <w:hideMark/>
          </w:tcPr>
          <w:p w14:paraId="55DF1F4A" w14:textId="77777777" w:rsidR="00B43EDF" w:rsidRPr="00B43EDF" w:rsidRDefault="00B43EDF">
            <w:pPr>
              <w:jc w:val="right"/>
              <w:rPr>
                <w:color w:val="000000"/>
                <w:sz w:val="20"/>
                <w:szCs w:val="20"/>
                <w:rPrChange w:id="684" w:author="S. H." w:date="2018-03-05T11:14:00Z">
                  <w:rPr>
                    <w:rFonts w:ascii="Calibri" w:hAnsi="Calibri"/>
                    <w:color w:val="000000"/>
                    <w:sz w:val="22"/>
                    <w:szCs w:val="22"/>
                  </w:rPr>
                </w:rPrChange>
              </w:rPr>
            </w:pPr>
            <w:r w:rsidRPr="00B43EDF">
              <w:rPr>
                <w:color w:val="000000"/>
                <w:sz w:val="20"/>
                <w:szCs w:val="20"/>
                <w:rPrChange w:id="685" w:author="S. H." w:date="2018-03-05T11:14:00Z">
                  <w:rPr>
                    <w:rFonts w:ascii="Calibri" w:hAnsi="Calibri"/>
                    <w:color w:val="000000"/>
                    <w:sz w:val="22"/>
                    <w:szCs w:val="22"/>
                  </w:rPr>
                </w:rPrChange>
              </w:rPr>
              <w:t>0.535</w:t>
            </w:r>
          </w:p>
        </w:tc>
        <w:tc>
          <w:tcPr>
            <w:tcW w:w="1420" w:type="dxa"/>
            <w:tcBorders>
              <w:top w:val="nil"/>
              <w:left w:val="nil"/>
              <w:bottom w:val="nil"/>
              <w:right w:val="nil"/>
            </w:tcBorders>
            <w:shd w:val="clear" w:color="auto" w:fill="auto"/>
            <w:noWrap/>
            <w:vAlign w:val="bottom"/>
            <w:hideMark/>
          </w:tcPr>
          <w:p w14:paraId="6BC0427B" w14:textId="77777777" w:rsidR="00B43EDF" w:rsidRPr="00B43EDF" w:rsidRDefault="00B43EDF">
            <w:pPr>
              <w:jc w:val="right"/>
              <w:rPr>
                <w:color w:val="000000"/>
                <w:sz w:val="20"/>
                <w:szCs w:val="20"/>
                <w:rPrChange w:id="686" w:author="S. H." w:date="2018-03-05T11:14:00Z">
                  <w:rPr>
                    <w:rFonts w:ascii="Calibri" w:hAnsi="Calibri"/>
                    <w:color w:val="000000"/>
                    <w:sz w:val="22"/>
                    <w:szCs w:val="22"/>
                  </w:rPr>
                </w:rPrChange>
              </w:rPr>
            </w:pPr>
            <w:r w:rsidRPr="00B43EDF">
              <w:rPr>
                <w:color w:val="000000"/>
                <w:sz w:val="20"/>
                <w:szCs w:val="20"/>
                <w:rPrChange w:id="687" w:author="S. H." w:date="2018-03-05T11:14:00Z">
                  <w:rPr>
                    <w:rFonts w:ascii="Calibri" w:hAnsi="Calibri"/>
                    <w:color w:val="000000"/>
                    <w:sz w:val="22"/>
                    <w:szCs w:val="22"/>
                  </w:rPr>
                </w:rPrChange>
              </w:rPr>
              <w:t>-4.66</w:t>
            </w:r>
          </w:p>
        </w:tc>
      </w:tr>
      <w:tr w:rsidR="00B43EDF" w:rsidRPr="00B43EDF" w14:paraId="6B82D3BC" w14:textId="77777777" w:rsidTr="00B43EDF">
        <w:trPr>
          <w:trHeight w:val="300"/>
        </w:trPr>
        <w:tc>
          <w:tcPr>
            <w:tcW w:w="960" w:type="dxa"/>
            <w:vMerge/>
            <w:tcBorders>
              <w:top w:val="nil"/>
              <w:left w:val="nil"/>
              <w:bottom w:val="single" w:sz="4" w:space="0" w:color="000000"/>
              <w:right w:val="nil"/>
            </w:tcBorders>
            <w:vAlign w:val="center"/>
            <w:hideMark/>
          </w:tcPr>
          <w:p w14:paraId="66233AA9" w14:textId="77777777" w:rsidR="00B43EDF" w:rsidRPr="00B43EDF" w:rsidRDefault="00B43EDF">
            <w:pPr>
              <w:rPr>
                <w:color w:val="000000"/>
                <w:sz w:val="20"/>
                <w:szCs w:val="20"/>
                <w:rPrChange w:id="688"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08E5E07" w14:textId="77777777" w:rsidR="00B43EDF" w:rsidRPr="00B43EDF" w:rsidRDefault="00B43EDF">
            <w:pPr>
              <w:rPr>
                <w:color w:val="000000"/>
                <w:sz w:val="20"/>
                <w:szCs w:val="20"/>
                <w:rPrChange w:id="689"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0BA1D51" w14:textId="77777777" w:rsidR="00B43EDF" w:rsidRPr="00B43EDF" w:rsidRDefault="00B43EDF">
            <w:pPr>
              <w:rPr>
                <w:color w:val="000000"/>
                <w:sz w:val="20"/>
                <w:szCs w:val="20"/>
                <w:rPrChange w:id="690" w:author="S. H." w:date="2018-03-05T11:14:00Z">
                  <w:rPr>
                    <w:rFonts w:ascii="Calibri" w:hAnsi="Calibri"/>
                    <w:color w:val="000000"/>
                    <w:sz w:val="22"/>
                    <w:szCs w:val="22"/>
                  </w:rPr>
                </w:rPrChange>
              </w:rPr>
            </w:pPr>
            <w:r w:rsidRPr="00B43EDF">
              <w:rPr>
                <w:color w:val="000000"/>
                <w:sz w:val="20"/>
                <w:szCs w:val="20"/>
                <w:rPrChange w:id="691" w:author="S. H." w:date="2018-03-05T11:14:00Z">
                  <w:rPr>
                    <w:rFonts w:ascii="Calibri" w:hAnsi="Calibri"/>
                    <w:color w:val="000000"/>
                    <w:sz w:val="22"/>
                    <w:szCs w:val="22"/>
                  </w:rPr>
                </w:rPrChange>
              </w:rPr>
              <w:t>Pelican</w:t>
            </w:r>
          </w:p>
        </w:tc>
        <w:tc>
          <w:tcPr>
            <w:tcW w:w="960" w:type="dxa"/>
            <w:tcBorders>
              <w:top w:val="nil"/>
              <w:left w:val="nil"/>
              <w:bottom w:val="single" w:sz="4" w:space="0" w:color="auto"/>
              <w:right w:val="nil"/>
            </w:tcBorders>
            <w:shd w:val="clear" w:color="auto" w:fill="auto"/>
            <w:noWrap/>
            <w:vAlign w:val="bottom"/>
            <w:hideMark/>
          </w:tcPr>
          <w:p w14:paraId="1F03801F" w14:textId="77777777" w:rsidR="00B43EDF" w:rsidRPr="00B43EDF" w:rsidRDefault="00B43EDF">
            <w:pPr>
              <w:jc w:val="right"/>
              <w:rPr>
                <w:color w:val="000000"/>
                <w:sz w:val="20"/>
                <w:szCs w:val="20"/>
                <w:rPrChange w:id="692" w:author="S. H." w:date="2018-03-05T11:14:00Z">
                  <w:rPr>
                    <w:rFonts w:ascii="Calibri" w:hAnsi="Calibri"/>
                    <w:color w:val="000000"/>
                    <w:sz w:val="22"/>
                    <w:szCs w:val="22"/>
                  </w:rPr>
                </w:rPrChange>
              </w:rPr>
            </w:pPr>
            <w:r w:rsidRPr="00B43EDF">
              <w:rPr>
                <w:color w:val="000000"/>
                <w:sz w:val="20"/>
                <w:szCs w:val="20"/>
                <w:rPrChange w:id="693" w:author="S. H." w:date="2018-03-05T11:14:00Z">
                  <w:rPr>
                    <w:rFonts w:ascii="Calibri" w:hAnsi="Calibri"/>
                    <w:color w:val="000000"/>
                    <w:sz w:val="22"/>
                    <w:szCs w:val="22"/>
                  </w:rPr>
                </w:rPrChange>
              </w:rPr>
              <w:t>8</w:t>
            </w:r>
          </w:p>
        </w:tc>
        <w:tc>
          <w:tcPr>
            <w:tcW w:w="1420" w:type="dxa"/>
            <w:tcBorders>
              <w:top w:val="nil"/>
              <w:left w:val="nil"/>
              <w:bottom w:val="single" w:sz="4" w:space="0" w:color="auto"/>
              <w:right w:val="nil"/>
            </w:tcBorders>
            <w:shd w:val="clear" w:color="auto" w:fill="auto"/>
            <w:noWrap/>
            <w:vAlign w:val="bottom"/>
            <w:hideMark/>
          </w:tcPr>
          <w:p w14:paraId="6456FAFA" w14:textId="77777777" w:rsidR="00B43EDF" w:rsidRPr="00B43EDF" w:rsidRDefault="00B43EDF">
            <w:pPr>
              <w:jc w:val="right"/>
              <w:rPr>
                <w:color w:val="000000"/>
                <w:sz w:val="20"/>
                <w:szCs w:val="20"/>
                <w:rPrChange w:id="694" w:author="S. H." w:date="2018-03-05T11:14:00Z">
                  <w:rPr>
                    <w:rFonts w:ascii="Calibri" w:hAnsi="Calibri"/>
                    <w:color w:val="000000"/>
                    <w:sz w:val="22"/>
                    <w:szCs w:val="22"/>
                  </w:rPr>
                </w:rPrChange>
              </w:rPr>
            </w:pPr>
            <w:r w:rsidRPr="00B43EDF">
              <w:rPr>
                <w:color w:val="000000"/>
                <w:sz w:val="20"/>
                <w:szCs w:val="20"/>
                <w:rPrChange w:id="695" w:author="S. H." w:date="2018-03-05T11:14:00Z">
                  <w:rPr>
                    <w:rFonts w:ascii="Calibri" w:hAnsi="Calibri"/>
                    <w:color w:val="000000"/>
                    <w:sz w:val="22"/>
                    <w:szCs w:val="22"/>
                  </w:rPr>
                </w:rPrChange>
              </w:rPr>
              <w:t>0.721</w:t>
            </w:r>
          </w:p>
        </w:tc>
        <w:tc>
          <w:tcPr>
            <w:tcW w:w="1420" w:type="dxa"/>
            <w:tcBorders>
              <w:top w:val="nil"/>
              <w:left w:val="nil"/>
              <w:bottom w:val="single" w:sz="4" w:space="0" w:color="auto"/>
              <w:right w:val="nil"/>
            </w:tcBorders>
            <w:shd w:val="clear" w:color="auto" w:fill="auto"/>
            <w:noWrap/>
            <w:vAlign w:val="bottom"/>
            <w:hideMark/>
          </w:tcPr>
          <w:p w14:paraId="77E7413A" w14:textId="77777777" w:rsidR="00B43EDF" w:rsidRPr="00B43EDF" w:rsidRDefault="00B43EDF">
            <w:pPr>
              <w:jc w:val="right"/>
              <w:rPr>
                <w:color w:val="000000"/>
                <w:sz w:val="20"/>
                <w:szCs w:val="20"/>
                <w:rPrChange w:id="696" w:author="S. H." w:date="2018-03-05T11:14:00Z">
                  <w:rPr>
                    <w:rFonts w:ascii="Calibri" w:hAnsi="Calibri"/>
                    <w:color w:val="000000"/>
                    <w:sz w:val="22"/>
                    <w:szCs w:val="22"/>
                  </w:rPr>
                </w:rPrChange>
              </w:rPr>
            </w:pPr>
            <w:r w:rsidRPr="00B43EDF">
              <w:rPr>
                <w:color w:val="000000"/>
                <w:sz w:val="20"/>
                <w:szCs w:val="20"/>
                <w:rPrChange w:id="697" w:author="S. H." w:date="2018-03-05T11:14:00Z">
                  <w:rPr>
                    <w:rFonts w:ascii="Calibri" w:hAnsi="Calibri"/>
                    <w:color w:val="000000"/>
                    <w:sz w:val="22"/>
                    <w:szCs w:val="22"/>
                  </w:rPr>
                </w:rPrChange>
              </w:rPr>
              <w:t>-0.36</w:t>
            </w:r>
          </w:p>
        </w:tc>
        <w:tc>
          <w:tcPr>
            <w:tcW w:w="1420" w:type="dxa"/>
            <w:tcBorders>
              <w:top w:val="nil"/>
              <w:left w:val="nil"/>
              <w:bottom w:val="single" w:sz="4" w:space="0" w:color="auto"/>
              <w:right w:val="nil"/>
            </w:tcBorders>
            <w:shd w:val="clear" w:color="auto" w:fill="auto"/>
            <w:noWrap/>
            <w:vAlign w:val="bottom"/>
            <w:hideMark/>
          </w:tcPr>
          <w:p w14:paraId="7DBE4A4C" w14:textId="77777777" w:rsidR="00B43EDF" w:rsidRPr="00B43EDF" w:rsidRDefault="00B43EDF">
            <w:pPr>
              <w:jc w:val="right"/>
              <w:rPr>
                <w:color w:val="000000"/>
                <w:sz w:val="20"/>
                <w:szCs w:val="20"/>
                <w:rPrChange w:id="698" w:author="S. H." w:date="2018-03-05T11:14:00Z">
                  <w:rPr>
                    <w:rFonts w:ascii="Calibri" w:hAnsi="Calibri"/>
                    <w:color w:val="000000"/>
                    <w:sz w:val="22"/>
                    <w:szCs w:val="22"/>
                  </w:rPr>
                </w:rPrChange>
              </w:rPr>
            </w:pPr>
            <w:r w:rsidRPr="00B43EDF">
              <w:rPr>
                <w:color w:val="000000"/>
                <w:sz w:val="20"/>
                <w:szCs w:val="20"/>
                <w:rPrChange w:id="699" w:author="S. H." w:date="2018-03-05T11:14:00Z">
                  <w:rPr>
                    <w:rFonts w:ascii="Calibri" w:hAnsi="Calibri"/>
                    <w:color w:val="000000"/>
                    <w:sz w:val="22"/>
                    <w:szCs w:val="22"/>
                  </w:rPr>
                </w:rPrChange>
              </w:rPr>
              <w:t>0.382</w:t>
            </w:r>
          </w:p>
        </w:tc>
        <w:tc>
          <w:tcPr>
            <w:tcW w:w="1420" w:type="dxa"/>
            <w:tcBorders>
              <w:top w:val="nil"/>
              <w:left w:val="nil"/>
              <w:bottom w:val="single" w:sz="4" w:space="0" w:color="auto"/>
              <w:right w:val="nil"/>
            </w:tcBorders>
            <w:shd w:val="clear" w:color="auto" w:fill="auto"/>
            <w:noWrap/>
            <w:vAlign w:val="bottom"/>
            <w:hideMark/>
          </w:tcPr>
          <w:p w14:paraId="08354C1C" w14:textId="77777777" w:rsidR="00B43EDF" w:rsidRPr="00B43EDF" w:rsidRDefault="00B43EDF">
            <w:pPr>
              <w:jc w:val="right"/>
              <w:rPr>
                <w:color w:val="000000"/>
                <w:sz w:val="20"/>
                <w:szCs w:val="20"/>
                <w:rPrChange w:id="700" w:author="S. H." w:date="2018-03-05T11:14:00Z">
                  <w:rPr>
                    <w:rFonts w:ascii="Calibri" w:hAnsi="Calibri"/>
                    <w:color w:val="000000"/>
                    <w:sz w:val="22"/>
                    <w:szCs w:val="22"/>
                  </w:rPr>
                </w:rPrChange>
              </w:rPr>
            </w:pPr>
            <w:r w:rsidRPr="00B43EDF">
              <w:rPr>
                <w:color w:val="000000"/>
                <w:sz w:val="20"/>
                <w:szCs w:val="20"/>
                <w:rPrChange w:id="701" w:author="S. H." w:date="2018-03-05T11:14:00Z">
                  <w:rPr>
                    <w:rFonts w:ascii="Calibri" w:hAnsi="Calibri"/>
                    <w:color w:val="000000"/>
                    <w:sz w:val="22"/>
                    <w:szCs w:val="22"/>
                  </w:rPr>
                </w:rPrChange>
              </w:rPr>
              <w:t>-4.71</w:t>
            </w:r>
          </w:p>
        </w:tc>
        <w:tc>
          <w:tcPr>
            <w:tcW w:w="1420" w:type="dxa"/>
            <w:tcBorders>
              <w:top w:val="nil"/>
              <w:left w:val="nil"/>
              <w:bottom w:val="single" w:sz="4" w:space="0" w:color="auto"/>
              <w:right w:val="nil"/>
            </w:tcBorders>
            <w:shd w:val="clear" w:color="auto" w:fill="auto"/>
            <w:noWrap/>
            <w:vAlign w:val="bottom"/>
            <w:hideMark/>
          </w:tcPr>
          <w:p w14:paraId="7FB58371" w14:textId="77777777" w:rsidR="00B43EDF" w:rsidRPr="00B43EDF" w:rsidRDefault="00B43EDF">
            <w:pPr>
              <w:jc w:val="right"/>
              <w:rPr>
                <w:color w:val="000000"/>
                <w:sz w:val="20"/>
                <w:szCs w:val="20"/>
                <w:rPrChange w:id="702" w:author="S. H." w:date="2018-03-05T11:14:00Z">
                  <w:rPr>
                    <w:rFonts w:ascii="Calibri" w:hAnsi="Calibri"/>
                    <w:color w:val="000000"/>
                    <w:sz w:val="22"/>
                    <w:szCs w:val="22"/>
                  </w:rPr>
                </w:rPrChange>
              </w:rPr>
            </w:pPr>
            <w:r w:rsidRPr="00B43EDF">
              <w:rPr>
                <w:color w:val="000000"/>
                <w:sz w:val="20"/>
                <w:szCs w:val="20"/>
                <w:rPrChange w:id="703" w:author="S. H." w:date="2018-03-05T11:14:00Z">
                  <w:rPr>
                    <w:rFonts w:ascii="Calibri" w:hAnsi="Calibri"/>
                    <w:color w:val="000000"/>
                    <w:sz w:val="22"/>
                    <w:szCs w:val="22"/>
                  </w:rPr>
                </w:rPrChange>
              </w:rPr>
              <w:t>0.442</w:t>
            </w:r>
          </w:p>
        </w:tc>
        <w:tc>
          <w:tcPr>
            <w:tcW w:w="1420" w:type="dxa"/>
            <w:tcBorders>
              <w:top w:val="nil"/>
              <w:left w:val="nil"/>
              <w:bottom w:val="single" w:sz="4" w:space="0" w:color="auto"/>
              <w:right w:val="nil"/>
            </w:tcBorders>
            <w:shd w:val="clear" w:color="auto" w:fill="auto"/>
            <w:noWrap/>
            <w:vAlign w:val="bottom"/>
            <w:hideMark/>
          </w:tcPr>
          <w:p w14:paraId="71808BDF" w14:textId="77777777" w:rsidR="00B43EDF" w:rsidRPr="00B43EDF" w:rsidRDefault="00B43EDF">
            <w:pPr>
              <w:jc w:val="right"/>
              <w:rPr>
                <w:color w:val="000000"/>
                <w:sz w:val="20"/>
                <w:szCs w:val="20"/>
                <w:rPrChange w:id="704" w:author="S. H." w:date="2018-03-05T11:14:00Z">
                  <w:rPr>
                    <w:rFonts w:ascii="Calibri" w:hAnsi="Calibri"/>
                    <w:color w:val="000000"/>
                    <w:sz w:val="22"/>
                    <w:szCs w:val="22"/>
                  </w:rPr>
                </w:rPrChange>
              </w:rPr>
            </w:pPr>
            <w:r w:rsidRPr="00B43EDF">
              <w:rPr>
                <w:color w:val="000000"/>
                <w:sz w:val="20"/>
                <w:szCs w:val="20"/>
                <w:rPrChange w:id="705" w:author="S. H." w:date="2018-03-05T11:14:00Z">
                  <w:rPr>
                    <w:rFonts w:ascii="Calibri" w:hAnsi="Calibri"/>
                    <w:color w:val="000000"/>
                    <w:sz w:val="22"/>
                    <w:szCs w:val="22"/>
                  </w:rPr>
                </w:rPrChange>
              </w:rPr>
              <w:t>-4.37</w:t>
            </w:r>
          </w:p>
        </w:tc>
      </w:tr>
      <w:tr w:rsidR="00B43EDF" w:rsidRPr="00B43EDF" w14:paraId="63EB8672" w14:textId="77777777" w:rsidTr="00B43EDF">
        <w:trPr>
          <w:trHeight w:val="300"/>
        </w:trPr>
        <w:tc>
          <w:tcPr>
            <w:tcW w:w="960" w:type="dxa"/>
            <w:vMerge/>
            <w:tcBorders>
              <w:top w:val="nil"/>
              <w:left w:val="nil"/>
              <w:bottom w:val="single" w:sz="4" w:space="0" w:color="000000"/>
              <w:right w:val="nil"/>
            </w:tcBorders>
            <w:vAlign w:val="center"/>
            <w:hideMark/>
          </w:tcPr>
          <w:p w14:paraId="1501B887" w14:textId="77777777" w:rsidR="00B43EDF" w:rsidRPr="00B43EDF" w:rsidRDefault="00B43EDF">
            <w:pPr>
              <w:rPr>
                <w:color w:val="000000"/>
                <w:sz w:val="20"/>
                <w:szCs w:val="20"/>
                <w:rPrChange w:id="706" w:author="S. H." w:date="2018-03-05T11:14:00Z">
                  <w:rPr>
                    <w:rFonts w:ascii="Calibri" w:hAnsi="Calibri"/>
                    <w:color w:val="000000"/>
                    <w:sz w:val="22"/>
                    <w:szCs w:val="22"/>
                  </w:rPr>
                </w:rPrChange>
              </w:rPr>
            </w:pPr>
          </w:p>
        </w:tc>
        <w:tc>
          <w:tcPr>
            <w:tcW w:w="1660" w:type="dxa"/>
            <w:vMerge w:val="restart"/>
            <w:tcBorders>
              <w:top w:val="nil"/>
              <w:left w:val="nil"/>
              <w:bottom w:val="single" w:sz="4" w:space="0" w:color="000000"/>
              <w:right w:val="nil"/>
            </w:tcBorders>
            <w:shd w:val="clear" w:color="auto" w:fill="auto"/>
            <w:noWrap/>
            <w:vAlign w:val="center"/>
            <w:hideMark/>
          </w:tcPr>
          <w:p w14:paraId="7E10D5CD" w14:textId="77777777" w:rsidR="00B43EDF" w:rsidRPr="00B43EDF" w:rsidRDefault="00B43EDF">
            <w:pPr>
              <w:jc w:val="center"/>
              <w:rPr>
                <w:color w:val="000000"/>
                <w:sz w:val="20"/>
                <w:szCs w:val="20"/>
                <w:rPrChange w:id="707" w:author="S. H." w:date="2018-03-05T11:14:00Z">
                  <w:rPr>
                    <w:rFonts w:ascii="Calibri" w:hAnsi="Calibri"/>
                    <w:color w:val="000000"/>
                    <w:sz w:val="22"/>
                    <w:szCs w:val="22"/>
                  </w:rPr>
                </w:rPrChange>
              </w:rPr>
            </w:pPr>
            <w:r w:rsidRPr="00B43EDF">
              <w:rPr>
                <w:color w:val="000000"/>
                <w:sz w:val="20"/>
                <w:szCs w:val="20"/>
                <w:rPrChange w:id="708" w:author="S. H." w:date="2018-03-05T11:14:00Z">
                  <w:rPr>
                    <w:rFonts w:ascii="Calibri" w:hAnsi="Calibri"/>
                    <w:color w:val="000000"/>
                    <w:sz w:val="22"/>
                    <w:szCs w:val="22"/>
                  </w:rPr>
                </w:rPrChange>
              </w:rPr>
              <w:t>M-T</w:t>
            </w:r>
          </w:p>
        </w:tc>
        <w:tc>
          <w:tcPr>
            <w:tcW w:w="1820" w:type="dxa"/>
            <w:tcBorders>
              <w:top w:val="nil"/>
              <w:left w:val="nil"/>
              <w:bottom w:val="nil"/>
              <w:right w:val="nil"/>
            </w:tcBorders>
            <w:shd w:val="clear" w:color="auto" w:fill="auto"/>
            <w:noWrap/>
            <w:vAlign w:val="bottom"/>
            <w:hideMark/>
          </w:tcPr>
          <w:p w14:paraId="66E7139B" w14:textId="77777777" w:rsidR="00B43EDF" w:rsidRPr="00B43EDF" w:rsidRDefault="00B43EDF">
            <w:pPr>
              <w:rPr>
                <w:color w:val="000000"/>
                <w:sz w:val="20"/>
                <w:szCs w:val="20"/>
                <w:rPrChange w:id="709" w:author="S. H." w:date="2018-03-05T11:14:00Z">
                  <w:rPr>
                    <w:rFonts w:ascii="Calibri" w:hAnsi="Calibri"/>
                    <w:color w:val="000000"/>
                    <w:sz w:val="22"/>
                    <w:szCs w:val="22"/>
                  </w:rPr>
                </w:rPrChange>
              </w:rPr>
            </w:pPr>
            <w:r w:rsidRPr="00B43EDF">
              <w:rPr>
                <w:color w:val="000000"/>
                <w:sz w:val="20"/>
                <w:szCs w:val="20"/>
                <w:rPrChange w:id="710" w:author="S. H." w:date="2018-03-05T11:14:00Z">
                  <w:rPr>
                    <w:rFonts w:ascii="Calibri" w:hAnsi="Calibri"/>
                    <w:color w:val="000000"/>
                    <w:sz w:val="22"/>
                    <w:szCs w:val="22"/>
                  </w:rPr>
                </w:rPrChange>
              </w:rPr>
              <w:t>Harlan Reservoir</w:t>
            </w:r>
          </w:p>
        </w:tc>
        <w:tc>
          <w:tcPr>
            <w:tcW w:w="960" w:type="dxa"/>
            <w:tcBorders>
              <w:top w:val="nil"/>
              <w:left w:val="nil"/>
              <w:bottom w:val="nil"/>
              <w:right w:val="nil"/>
            </w:tcBorders>
            <w:shd w:val="clear" w:color="auto" w:fill="auto"/>
            <w:noWrap/>
            <w:vAlign w:val="bottom"/>
            <w:hideMark/>
          </w:tcPr>
          <w:p w14:paraId="49E7FE25" w14:textId="77777777" w:rsidR="00B43EDF" w:rsidRPr="00B43EDF" w:rsidRDefault="00B43EDF">
            <w:pPr>
              <w:jc w:val="right"/>
              <w:rPr>
                <w:color w:val="000000"/>
                <w:sz w:val="20"/>
                <w:szCs w:val="20"/>
                <w:rPrChange w:id="711" w:author="S. H." w:date="2018-03-05T11:14:00Z">
                  <w:rPr>
                    <w:rFonts w:ascii="Calibri" w:hAnsi="Calibri"/>
                    <w:color w:val="000000"/>
                    <w:sz w:val="22"/>
                    <w:szCs w:val="22"/>
                  </w:rPr>
                </w:rPrChange>
              </w:rPr>
            </w:pPr>
            <w:r w:rsidRPr="00B43EDF">
              <w:rPr>
                <w:color w:val="000000"/>
                <w:sz w:val="20"/>
                <w:szCs w:val="20"/>
                <w:rPrChange w:id="712" w:author="S. H." w:date="2018-03-05T11:14:00Z">
                  <w:rPr>
                    <w:rFonts w:ascii="Calibri" w:hAnsi="Calibri"/>
                    <w:color w:val="000000"/>
                    <w:sz w:val="22"/>
                    <w:szCs w:val="22"/>
                  </w:rPr>
                </w:rPrChange>
              </w:rPr>
              <w:t>9</w:t>
            </w:r>
          </w:p>
        </w:tc>
        <w:tc>
          <w:tcPr>
            <w:tcW w:w="1420" w:type="dxa"/>
            <w:tcBorders>
              <w:top w:val="nil"/>
              <w:left w:val="nil"/>
              <w:bottom w:val="nil"/>
              <w:right w:val="nil"/>
            </w:tcBorders>
            <w:shd w:val="clear" w:color="auto" w:fill="auto"/>
            <w:noWrap/>
            <w:vAlign w:val="bottom"/>
            <w:hideMark/>
          </w:tcPr>
          <w:p w14:paraId="640DAD4D" w14:textId="77777777" w:rsidR="00B43EDF" w:rsidRPr="00B43EDF" w:rsidRDefault="00B43EDF">
            <w:pPr>
              <w:jc w:val="right"/>
              <w:rPr>
                <w:color w:val="000000"/>
                <w:sz w:val="20"/>
                <w:szCs w:val="20"/>
                <w:rPrChange w:id="713" w:author="S. H." w:date="2018-03-05T11:14:00Z">
                  <w:rPr>
                    <w:rFonts w:ascii="Calibri" w:hAnsi="Calibri"/>
                    <w:color w:val="000000"/>
                    <w:sz w:val="22"/>
                    <w:szCs w:val="22"/>
                  </w:rPr>
                </w:rPrChange>
              </w:rPr>
            </w:pPr>
            <w:r w:rsidRPr="00B43EDF">
              <w:rPr>
                <w:color w:val="000000"/>
                <w:sz w:val="20"/>
                <w:szCs w:val="20"/>
                <w:rPrChange w:id="714" w:author="S. H." w:date="2018-03-05T11:14:00Z">
                  <w:rPr>
                    <w:rFonts w:ascii="Calibri" w:hAnsi="Calibri"/>
                    <w:color w:val="000000"/>
                    <w:sz w:val="22"/>
                    <w:szCs w:val="22"/>
                  </w:rPr>
                </w:rPrChange>
              </w:rPr>
              <w:t>0.73</w:t>
            </w:r>
          </w:p>
        </w:tc>
        <w:tc>
          <w:tcPr>
            <w:tcW w:w="1420" w:type="dxa"/>
            <w:tcBorders>
              <w:top w:val="nil"/>
              <w:left w:val="nil"/>
              <w:bottom w:val="nil"/>
              <w:right w:val="nil"/>
            </w:tcBorders>
            <w:shd w:val="clear" w:color="auto" w:fill="auto"/>
            <w:noWrap/>
            <w:vAlign w:val="bottom"/>
            <w:hideMark/>
          </w:tcPr>
          <w:p w14:paraId="7BBE5755" w14:textId="77777777" w:rsidR="00B43EDF" w:rsidRPr="00B43EDF" w:rsidRDefault="00B43EDF">
            <w:pPr>
              <w:jc w:val="right"/>
              <w:rPr>
                <w:color w:val="000000"/>
                <w:sz w:val="20"/>
                <w:szCs w:val="20"/>
                <w:rPrChange w:id="715" w:author="S. H." w:date="2018-03-05T11:14:00Z">
                  <w:rPr>
                    <w:rFonts w:ascii="Calibri" w:hAnsi="Calibri"/>
                    <w:color w:val="000000"/>
                    <w:sz w:val="22"/>
                    <w:szCs w:val="22"/>
                  </w:rPr>
                </w:rPrChange>
              </w:rPr>
            </w:pPr>
            <w:r w:rsidRPr="00B43EDF">
              <w:rPr>
                <w:color w:val="000000"/>
                <w:sz w:val="20"/>
                <w:szCs w:val="20"/>
                <w:rPrChange w:id="716" w:author="S. H." w:date="2018-03-05T11:14:00Z">
                  <w:rPr>
                    <w:rFonts w:ascii="Calibri" w:hAnsi="Calibri"/>
                    <w:color w:val="000000"/>
                    <w:sz w:val="22"/>
                    <w:szCs w:val="22"/>
                  </w:rPr>
                </w:rPrChange>
              </w:rPr>
              <w:t>-0.0645</w:t>
            </w:r>
          </w:p>
        </w:tc>
        <w:tc>
          <w:tcPr>
            <w:tcW w:w="1420" w:type="dxa"/>
            <w:tcBorders>
              <w:top w:val="nil"/>
              <w:left w:val="nil"/>
              <w:bottom w:val="nil"/>
              <w:right w:val="nil"/>
            </w:tcBorders>
            <w:shd w:val="clear" w:color="auto" w:fill="auto"/>
            <w:noWrap/>
            <w:vAlign w:val="bottom"/>
            <w:hideMark/>
          </w:tcPr>
          <w:p w14:paraId="50295B74" w14:textId="77777777" w:rsidR="00B43EDF" w:rsidRPr="00B43EDF" w:rsidRDefault="00B43EDF">
            <w:pPr>
              <w:jc w:val="right"/>
              <w:rPr>
                <w:color w:val="000000"/>
                <w:sz w:val="20"/>
                <w:szCs w:val="20"/>
                <w:rPrChange w:id="717" w:author="S. H." w:date="2018-03-05T11:14:00Z">
                  <w:rPr>
                    <w:rFonts w:ascii="Calibri" w:hAnsi="Calibri"/>
                    <w:color w:val="000000"/>
                    <w:sz w:val="22"/>
                    <w:szCs w:val="22"/>
                  </w:rPr>
                </w:rPrChange>
              </w:rPr>
            </w:pPr>
            <w:r w:rsidRPr="00B43EDF">
              <w:rPr>
                <w:color w:val="000000"/>
                <w:sz w:val="20"/>
                <w:szCs w:val="20"/>
                <w:rPrChange w:id="718"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A6497B" w14:textId="77777777" w:rsidR="00B43EDF" w:rsidRPr="00B43EDF" w:rsidRDefault="00B43EDF">
            <w:pPr>
              <w:jc w:val="right"/>
              <w:rPr>
                <w:color w:val="000000"/>
                <w:sz w:val="20"/>
                <w:szCs w:val="20"/>
                <w:rPrChange w:id="719" w:author="S. H." w:date="2018-03-05T11:14:00Z">
                  <w:rPr>
                    <w:rFonts w:ascii="Calibri" w:hAnsi="Calibri"/>
                    <w:color w:val="000000"/>
                    <w:sz w:val="22"/>
                    <w:szCs w:val="22"/>
                  </w:rPr>
                </w:rPrChange>
              </w:rPr>
            </w:pPr>
            <w:r w:rsidRPr="00B43EDF">
              <w:rPr>
                <w:color w:val="000000"/>
                <w:sz w:val="20"/>
                <w:szCs w:val="20"/>
                <w:rPrChange w:id="720" w:author="S. H." w:date="2018-03-05T11:14:00Z">
                  <w:rPr>
                    <w:rFonts w:ascii="Calibri" w:hAnsi="Calibri"/>
                    <w:color w:val="000000"/>
                    <w:sz w:val="22"/>
                    <w:szCs w:val="22"/>
                  </w:rPr>
                </w:rPrChange>
              </w:rPr>
              <w:t>-4.48</w:t>
            </w:r>
          </w:p>
        </w:tc>
        <w:tc>
          <w:tcPr>
            <w:tcW w:w="1420" w:type="dxa"/>
            <w:tcBorders>
              <w:top w:val="nil"/>
              <w:left w:val="nil"/>
              <w:bottom w:val="nil"/>
              <w:right w:val="nil"/>
            </w:tcBorders>
            <w:shd w:val="clear" w:color="auto" w:fill="auto"/>
            <w:noWrap/>
            <w:vAlign w:val="bottom"/>
            <w:hideMark/>
          </w:tcPr>
          <w:p w14:paraId="4F5DD371" w14:textId="77777777" w:rsidR="00B43EDF" w:rsidRPr="00B43EDF" w:rsidRDefault="00B43EDF">
            <w:pPr>
              <w:jc w:val="right"/>
              <w:rPr>
                <w:color w:val="000000"/>
                <w:sz w:val="20"/>
                <w:szCs w:val="20"/>
                <w:rPrChange w:id="721" w:author="S. H." w:date="2018-03-05T11:14:00Z">
                  <w:rPr>
                    <w:rFonts w:ascii="Calibri" w:hAnsi="Calibri"/>
                    <w:color w:val="000000"/>
                    <w:sz w:val="22"/>
                    <w:szCs w:val="22"/>
                  </w:rPr>
                </w:rPrChange>
              </w:rPr>
            </w:pPr>
            <w:r w:rsidRPr="00B43EDF">
              <w:rPr>
                <w:color w:val="000000"/>
                <w:sz w:val="20"/>
                <w:szCs w:val="20"/>
                <w:rPrChange w:id="722" w:author="S. H." w:date="2018-03-05T11:14:00Z">
                  <w:rPr>
                    <w:rFonts w:ascii="Calibri" w:hAnsi="Calibri"/>
                    <w:color w:val="000000"/>
                    <w:sz w:val="22"/>
                    <w:szCs w:val="22"/>
                  </w:rPr>
                </w:rPrChange>
              </w:rPr>
              <w:t>0.34</w:t>
            </w:r>
          </w:p>
        </w:tc>
        <w:tc>
          <w:tcPr>
            <w:tcW w:w="1420" w:type="dxa"/>
            <w:tcBorders>
              <w:top w:val="nil"/>
              <w:left w:val="nil"/>
              <w:bottom w:val="nil"/>
              <w:right w:val="nil"/>
            </w:tcBorders>
            <w:shd w:val="clear" w:color="auto" w:fill="auto"/>
            <w:noWrap/>
            <w:vAlign w:val="bottom"/>
            <w:hideMark/>
          </w:tcPr>
          <w:p w14:paraId="5D857522" w14:textId="77777777" w:rsidR="00B43EDF" w:rsidRPr="00B43EDF" w:rsidRDefault="00B43EDF">
            <w:pPr>
              <w:jc w:val="right"/>
              <w:rPr>
                <w:color w:val="000000"/>
                <w:sz w:val="20"/>
                <w:szCs w:val="20"/>
                <w:rPrChange w:id="723" w:author="S. H." w:date="2018-03-05T11:14:00Z">
                  <w:rPr>
                    <w:rFonts w:ascii="Calibri" w:hAnsi="Calibri"/>
                    <w:color w:val="000000"/>
                    <w:sz w:val="22"/>
                    <w:szCs w:val="22"/>
                  </w:rPr>
                </w:rPrChange>
              </w:rPr>
            </w:pPr>
            <w:r w:rsidRPr="00B43EDF">
              <w:rPr>
                <w:color w:val="000000"/>
                <w:sz w:val="20"/>
                <w:szCs w:val="20"/>
                <w:rPrChange w:id="724" w:author="S. H." w:date="2018-03-05T11:14:00Z">
                  <w:rPr>
                    <w:rFonts w:ascii="Calibri" w:hAnsi="Calibri"/>
                    <w:color w:val="000000"/>
                    <w:sz w:val="22"/>
                    <w:szCs w:val="22"/>
                  </w:rPr>
                </w:rPrChange>
              </w:rPr>
              <w:t>-4.42</w:t>
            </w:r>
          </w:p>
        </w:tc>
      </w:tr>
      <w:tr w:rsidR="00B43EDF" w:rsidRPr="00B43EDF" w14:paraId="0D14BB30" w14:textId="77777777" w:rsidTr="00B43EDF">
        <w:trPr>
          <w:trHeight w:val="300"/>
        </w:trPr>
        <w:tc>
          <w:tcPr>
            <w:tcW w:w="960" w:type="dxa"/>
            <w:vMerge/>
            <w:tcBorders>
              <w:top w:val="nil"/>
              <w:left w:val="nil"/>
              <w:bottom w:val="single" w:sz="4" w:space="0" w:color="000000"/>
              <w:right w:val="nil"/>
            </w:tcBorders>
            <w:vAlign w:val="center"/>
            <w:hideMark/>
          </w:tcPr>
          <w:p w14:paraId="5D91AF3C" w14:textId="77777777" w:rsidR="00B43EDF" w:rsidRPr="00B43EDF" w:rsidRDefault="00B43EDF">
            <w:pPr>
              <w:rPr>
                <w:color w:val="000000"/>
                <w:sz w:val="20"/>
                <w:szCs w:val="20"/>
                <w:rPrChange w:id="725"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38FC793F" w14:textId="77777777" w:rsidR="00B43EDF" w:rsidRPr="00B43EDF" w:rsidRDefault="00B43EDF">
            <w:pPr>
              <w:rPr>
                <w:color w:val="000000"/>
                <w:sz w:val="20"/>
                <w:szCs w:val="20"/>
                <w:rPrChange w:id="726"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48C447AB" w14:textId="77777777" w:rsidR="00B43EDF" w:rsidRPr="00B43EDF" w:rsidRDefault="00B43EDF">
            <w:pPr>
              <w:rPr>
                <w:color w:val="000000"/>
                <w:sz w:val="20"/>
                <w:szCs w:val="20"/>
                <w:rPrChange w:id="727" w:author="S. H." w:date="2018-03-05T11:14:00Z">
                  <w:rPr>
                    <w:rFonts w:ascii="Calibri" w:hAnsi="Calibri"/>
                    <w:color w:val="000000"/>
                    <w:sz w:val="22"/>
                    <w:szCs w:val="22"/>
                  </w:rPr>
                </w:rPrChange>
              </w:rPr>
            </w:pPr>
            <w:r w:rsidRPr="00B43EDF">
              <w:rPr>
                <w:color w:val="000000"/>
                <w:sz w:val="20"/>
                <w:szCs w:val="20"/>
                <w:rPrChange w:id="728" w:author="S. H." w:date="2018-03-05T11:14:00Z">
                  <w:rPr>
                    <w:rFonts w:ascii="Calibri" w:hAnsi="Calibri"/>
                    <w:color w:val="000000"/>
                    <w:sz w:val="22"/>
                    <w:szCs w:val="22"/>
                  </w:rPr>
                </w:rPrChange>
              </w:rPr>
              <w:t>Kansas</w:t>
            </w:r>
          </w:p>
        </w:tc>
        <w:tc>
          <w:tcPr>
            <w:tcW w:w="960" w:type="dxa"/>
            <w:tcBorders>
              <w:top w:val="nil"/>
              <w:left w:val="nil"/>
              <w:bottom w:val="nil"/>
              <w:right w:val="nil"/>
            </w:tcBorders>
            <w:shd w:val="clear" w:color="auto" w:fill="auto"/>
            <w:noWrap/>
            <w:vAlign w:val="bottom"/>
            <w:hideMark/>
          </w:tcPr>
          <w:p w14:paraId="2CFE4689" w14:textId="77777777" w:rsidR="00B43EDF" w:rsidRPr="00B43EDF" w:rsidRDefault="00B43EDF">
            <w:pPr>
              <w:jc w:val="right"/>
              <w:rPr>
                <w:color w:val="000000"/>
                <w:sz w:val="20"/>
                <w:szCs w:val="20"/>
                <w:rPrChange w:id="729" w:author="S. H." w:date="2018-03-05T11:14:00Z">
                  <w:rPr>
                    <w:rFonts w:ascii="Calibri" w:hAnsi="Calibri"/>
                    <w:color w:val="000000"/>
                    <w:sz w:val="22"/>
                    <w:szCs w:val="22"/>
                  </w:rPr>
                </w:rPrChange>
              </w:rPr>
            </w:pPr>
            <w:r w:rsidRPr="00B43EDF">
              <w:rPr>
                <w:color w:val="000000"/>
                <w:sz w:val="20"/>
                <w:szCs w:val="20"/>
                <w:rPrChange w:id="730"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31E4C053" w14:textId="77777777" w:rsidR="00B43EDF" w:rsidRPr="00B43EDF" w:rsidRDefault="00B43EDF">
            <w:pPr>
              <w:jc w:val="right"/>
              <w:rPr>
                <w:color w:val="000000"/>
                <w:sz w:val="20"/>
                <w:szCs w:val="20"/>
                <w:rPrChange w:id="731" w:author="S. H." w:date="2018-03-05T11:14:00Z">
                  <w:rPr>
                    <w:rFonts w:ascii="Calibri" w:hAnsi="Calibri"/>
                    <w:color w:val="000000"/>
                    <w:sz w:val="22"/>
                    <w:szCs w:val="22"/>
                  </w:rPr>
                </w:rPrChange>
              </w:rPr>
            </w:pPr>
            <w:r w:rsidRPr="00B43EDF">
              <w:rPr>
                <w:color w:val="000000"/>
                <w:sz w:val="20"/>
                <w:szCs w:val="20"/>
                <w:rPrChange w:id="732" w:author="S. H." w:date="2018-03-05T11:14:00Z">
                  <w:rPr>
                    <w:rFonts w:ascii="Calibri" w:hAnsi="Calibri"/>
                    <w:color w:val="000000"/>
                    <w:sz w:val="22"/>
                    <w:szCs w:val="22"/>
                  </w:rPr>
                </w:rPrChange>
              </w:rPr>
              <w:t>0.58</w:t>
            </w:r>
          </w:p>
        </w:tc>
        <w:tc>
          <w:tcPr>
            <w:tcW w:w="1420" w:type="dxa"/>
            <w:tcBorders>
              <w:top w:val="nil"/>
              <w:left w:val="nil"/>
              <w:bottom w:val="nil"/>
              <w:right w:val="nil"/>
            </w:tcBorders>
            <w:shd w:val="clear" w:color="auto" w:fill="auto"/>
            <w:noWrap/>
            <w:vAlign w:val="bottom"/>
            <w:hideMark/>
          </w:tcPr>
          <w:p w14:paraId="2FB2FFBA" w14:textId="77777777" w:rsidR="00B43EDF" w:rsidRPr="00B43EDF" w:rsidRDefault="00B43EDF">
            <w:pPr>
              <w:jc w:val="right"/>
              <w:rPr>
                <w:color w:val="000000"/>
                <w:sz w:val="20"/>
                <w:szCs w:val="20"/>
                <w:rPrChange w:id="733" w:author="S. H." w:date="2018-03-05T11:14:00Z">
                  <w:rPr>
                    <w:rFonts w:ascii="Calibri" w:hAnsi="Calibri"/>
                    <w:color w:val="000000"/>
                    <w:sz w:val="22"/>
                    <w:szCs w:val="22"/>
                  </w:rPr>
                </w:rPrChange>
              </w:rPr>
            </w:pPr>
            <w:r w:rsidRPr="00B43EDF">
              <w:rPr>
                <w:color w:val="000000"/>
                <w:sz w:val="20"/>
                <w:szCs w:val="20"/>
                <w:rPrChange w:id="734" w:author="S. H." w:date="2018-03-05T11:14:00Z">
                  <w:rPr>
                    <w:rFonts w:ascii="Calibri" w:hAnsi="Calibri"/>
                    <w:color w:val="000000"/>
                    <w:sz w:val="22"/>
                    <w:szCs w:val="22"/>
                  </w:rPr>
                </w:rPrChange>
              </w:rPr>
              <w:t>-1.8</w:t>
            </w:r>
          </w:p>
        </w:tc>
        <w:tc>
          <w:tcPr>
            <w:tcW w:w="1420" w:type="dxa"/>
            <w:tcBorders>
              <w:top w:val="nil"/>
              <w:left w:val="nil"/>
              <w:bottom w:val="nil"/>
              <w:right w:val="nil"/>
            </w:tcBorders>
            <w:shd w:val="clear" w:color="auto" w:fill="auto"/>
            <w:noWrap/>
            <w:vAlign w:val="bottom"/>
            <w:hideMark/>
          </w:tcPr>
          <w:p w14:paraId="010958AB" w14:textId="77777777" w:rsidR="00B43EDF" w:rsidRPr="00B43EDF" w:rsidRDefault="00B43EDF">
            <w:pPr>
              <w:jc w:val="right"/>
              <w:rPr>
                <w:color w:val="000000"/>
                <w:sz w:val="20"/>
                <w:szCs w:val="20"/>
                <w:rPrChange w:id="735" w:author="S. H." w:date="2018-03-05T11:14:00Z">
                  <w:rPr>
                    <w:rFonts w:ascii="Calibri" w:hAnsi="Calibri"/>
                    <w:color w:val="000000"/>
                    <w:sz w:val="22"/>
                    <w:szCs w:val="22"/>
                  </w:rPr>
                </w:rPrChange>
              </w:rPr>
            </w:pPr>
            <w:r w:rsidRPr="00B43EDF">
              <w:rPr>
                <w:color w:val="000000"/>
                <w:sz w:val="20"/>
                <w:szCs w:val="20"/>
                <w:rPrChange w:id="736" w:author="S. H." w:date="2018-03-05T11:14:00Z">
                  <w:rPr>
                    <w:rFonts w:ascii="Calibri" w:hAnsi="Calibri"/>
                    <w:color w:val="000000"/>
                    <w:sz w:val="22"/>
                    <w:szCs w:val="22"/>
                  </w:rPr>
                </w:rPrChange>
              </w:rPr>
              <w:t>0.111</w:t>
            </w:r>
          </w:p>
        </w:tc>
        <w:tc>
          <w:tcPr>
            <w:tcW w:w="1420" w:type="dxa"/>
            <w:tcBorders>
              <w:top w:val="nil"/>
              <w:left w:val="nil"/>
              <w:bottom w:val="nil"/>
              <w:right w:val="nil"/>
            </w:tcBorders>
            <w:shd w:val="clear" w:color="auto" w:fill="auto"/>
            <w:noWrap/>
            <w:vAlign w:val="bottom"/>
            <w:hideMark/>
          </w:tcPr>
          <w:p w14:paraId="5E9B4048" w14:textId="77777777" w:rsidR="00B43EDF" w:rsidRPr="00B43EDF" w:rsidRDefault="00B43EDF">
            <w:pPr>
              <w:jc w:val="right"/>
              <w:rPr>
                <w:color w:val="000000"/>
                <w:sz w:val="20"/>
                <w:szCs w:val="20"/>
                <w:rPrChange w:id="737" w:author="S. H." w:date="2018-03-05T11:14:00Z">
                  <w:rPr>
                    <w:rFonts w:ascii="Calibri" w:hAnsi="Calibri"/>
                    <w:color w:val="000000"/>
                    <w:sz w:val="22"/>
                    <w:szCs w:val="22"/>
                  </w:rPr>
                </w:rPrChange>
              </w:rPr>
            </w:pPr>
            <w:r w:rsidRPr="00B43EDF">
              <w:rPr>
                <w:color w:val="000000"/>
                <w:sz w:val="20"/>
                <w:szCs w:val="20"/>
                <w:rPrChange w:id="738" w:author="S. H." w:date="2018-03-05T11:14:00Z">
                  <w:rPr>
                    <w:rFonts w:ascii="Calibri" w:hAnsi="Calibri"/>
                    <w:color w:val="000000"/>
                    <w:sz w:val="22"/>
                    <w:szCs w:val="22"/>
                  </w:rPr>
                </w:rPrChange>
              </w:rPr>
              <w:t>-4.5</w:t>
            </w:r>
          </w:p>
        </w:tc>
        <w:tc>
          <w:tcPr>
            <w:tcW w:w="1420" w:type="dxa"/>
            <w:tcBorders>
              <w:top w:val="nil"/>
              <w:left w:val="nil"/>
              <w:bottom w:val="nil"/>
              <w:right w:val="nil"/>
            </w:tcBorders>
            <w:shd w:val="clear" w:color="auto" w:fill="auto"/>
            <w:noWrap/>
            <w:vAlign w:val="bottom"/>
            <w:hideMark/>
          </w:tcPr>
          <w:p w14:paraId="04FDF1CA" w14:textId="77777777" w:rsidR="00B43EDF" w:rsidRPr="00B43EDF" w:rsidRDefault="00B43EDF">
            <w:pPr>
              <w:jc w:val="right"/>
              <w:rPr>
                <w:color w:val="000000"/>
                <w:sz w:val="20"/>
                <w:szCs w:val="20"/>
                <w:rPrChange w:id="739" w:author="S. H." w:date="2018-03-05T11:14:00Z">
                  <w:rPr>
                    <w:rFonts w:ascii="Calibri" w:hAnsi="Calibri"/>
                    <w:color w:val="000000"/>
                    <w:sz w:val="22"/>
                    <w:szCs w:val="22"/>
                  </w:rPr>
                </w:rPrChange>
              </w:rPr>
            </w:pPr>
            <w:r w:rsidRPr="00B43EDF">
              <w:rPr>
                <w:color w:val="000000"/>
                <w:sz w:val="20"/>
                <w:szCs w:val="20"/>
                <w:rPrChange w:id="740" w:author="S. H." w:date="2018-03-05T11:14:00Z">
                  <w:rPr>
                    <w:rFonts w:ascii="Calibri" w:hAnsi="Calibri"/>
                    <w:color w:val="000000"/>
                    <w:sz w:val="22"/>
                    <w:szCs w:val="22"/>
                  </w:rPr>
                </w:rPrChange>
              </w:rPr>
              <w:t>0.252</w:t>
            </w:r>
          </w:p>
        </w:tc>
        <w:tc>
          <w:tcPr>
            <w:tcW w:w="1420" w:type="dxa"/>
            <w:tcBorders>
              <w:top w:val="nil"/>
              <w:left w:val="nil"/>
              <w:bottom w:val="nil"/>
              <w:right w:val="nil"/>
            </w:tcBorders>
            <w:shd w:val="clear" w:color="auto" w:fill="auto"/>
            <w:noWrap/>
            <w:vAlign w:val="bottom"/>
            <w:hideMark/>
          </w:tcPr>
          <w:p w14:paraId="1D3172FB" w14:textId="77777777" w:rsidR="00B43EDF" w:rsidRPr="00B43EDF" w:rsidRDefault="00B43EDF">
            <w:pPr>
              <w:jc w:val="right"/>
              <w:rPr>
                <w:color w:val="000000"/>
                <w:sz w:val="20"/>
                <w:szCs w:val="20"/>
                <w:rPrChange w:id="741" w:author="S. H." w:date="2018-03-05T11:14:00Z">
                  <w:rPr>
                    <w:rFonts w:ascii="Calibri" w:hAnsi="Calibri"/>
                    <w:color w:val="000000"/>
                    <w:sz w:val="22"/>
                    <w:szCs w:val="22"/>
                  </w:rPr>
                </w:rPrChange>
              </w:rPr>
            </w:pPr>
            <w:r w:rsidRPr="00B43EDF">
              <w:rPr>
                <w:color w:val="000000"/>
                <w:sz w:val="20"/>
                <w:szCs w:val="20"/>
                <w:rPrChange w:id="742" w:author="S. H." w:date="2018-03-05T11:14:00Z">
                  <w:rPr>
                    <w:rFonts w:ascii="Calibri" w:hAnsi="Calibri"/>
                    <w:color w:val="000000"/>
                    <w:sz w:val="22"/>
                    <w:szCs w:val="22"/>
                  </w:rPr>
                </w:rPrChange>
              </w:rPr>
              <w:t>-2.75</w:t>
            </w:r>
          </w:p>
        </w:tc>
      </w:tr>
      <w:tr w:rsidR="00B43EDF" w:rsidRPr="00B43EDF" w14:paraId="1CEB464B" w14:textId="77777777" w:rsidTr="00B43EDF">
        <w:trPr>
          <w:trHeight w:val="300"/>
        </w:trPr>
        <w:tc>
          <w:tcPr>
            <w:tcW w:w="960" w:type="dxa"/>
            <w:vMerge/>
            <w:tcBorders>
              <w:top w:val="nil"/>
              <w:left w:val="nil"/>
              <w:bottom w:val="single" w:sz="4" w:space="0" w:color="000000"/>
              <w:right w:val="nil"/>
            </w:tcBorders>
            <w:vAlign w:val="center"/>
            <w:hideMark/>
          </w:tcPr>
          <w:p w14:paraId="6F5DD629" w14:textId="77777777" w:rsidR="00B43EDF" w:rsidRPr="00B43EDF" w:rsidRDefault="00B43EDF">
            <w:pPr>
              <w:rPr>
                <w:color w:val="000000"/>
                <w:sz w:val="20"/>
                <w:szCs w:val="20"/>
                <w:rPrChange w:id="743"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7DEDC5CC" w14:textId="77777777" w:rsidR="00B43EDF" w:rsidRPr="00B43EDF" w:rsidRDefault="00B43EDF">
            <w:pPr>
              <w:rPr>
                <w:color w:val="000000"/>
                <w:sz w:val="20"/>
                <w:szCs w:val="20"/>
                <w:rPrChange w:id="744" w:author="S. H." w:date="2018-03-05T11:14:00Z">
                  <w:rPr>
                    <w:rFonts w:ascii="Calibri" w:hAnsi="Calibri"/>
                    <w:color w:val="000000"/>
                    <w:sz w:val="22"/>
                    <w:szCs w:val="22"/>
                  </w:rPr>
                </w:rPrChange>
              </w:rPr>
            </w:pPr>
          </w:p>
        </w:tc>
        <w:tc>
          <w:tcPr>
            <w:tcW w:w="1820" w:type="dxa"/>
            <w:tcBorders>
              <w:top w:val="nil"/>
              <w:left w:val="nil"/>
              <w:bottom w:val="nil"/>
              <w:right w:val="nil"/>
            </w:tcBorders>
            <w:shd w:val="clear" w:color="auto" w:fill="auto"/>
            <w:noWrap/>
            <w:vAlign w:val="bottom"/>
            <w:hideMark/>
          </w:tcPr>
          <w:p w14:paraId="25CA1A52" w14:textId="77777777" w:rsidR="00B43EDF" w:rsidRPr="00B43EDF" w:rsidRDefault="00B43EDF">
            <w:pPr>
              <w:rPr>
                <w:color w:val="000000"/>
                <w:sz w:val="20"/>
                <w:szCs w:val="20"/>
                <w:rPrChange w:id="745" w:author="S. H." w:date="2018-03-05T11:14:00Z">
                  <w:rPr>
                    <w:rFonts w:ascii="Calibri" w:hAnsi="Calibri"/>
                    <w:color w:val="000000"/>
                    <w:sz w:val="22"/>
                    <w:szCs w:val="22"/>
                  </w:rPr>
                </w:rPrChange>
              </w:rPr>
            </w:pPr>
            <w:r w:rsidRPr="00B43EDF">
              <w:rPr>
                <w:color w:val="000000"/>
                <w:sz w:val="20"/>
                <w:szCs w:val="20"/>
                <w:rPrChange w:id="746" w:author="S. H." w:date="2018-03-05T11:14:00Z">
                  <w:rPr>
                    <w:rFonts w:ascii="Calibri" w:hAnsi="Calibri"/>
                    <w:color w:val="000000"/>
                    <w:sz w:val="22"/>
                    <w:szCs w:val="22"/>
                  </w:rPr>
                </w:rPrChange>
              </w:rPr>
              <w:t>Pelican</w:t>
            </w:r>
          </w:p>
        </w:tc>
        <w:tc>
          <w:tcPr>
            <w:tcW w:w="960" w:type="dxa"/>
            <w:tcBorders>
              <w:top w:val="nil"/>
              <w:left w:val="nil"/>
              <w:bottom w:val="nil"/>
              <w:right w:val="nil"/>
            </w:tcBorders>
            <w:shd w:val="clear" w:color="auto" w:fill="auto"/>
            <w:noWrap/>
            <w:vAlign w:val="bottom"/>
            <w:hideMark/>
          </w:tcPr>
          <w:p w14:paraId="55609554" w14:textId="77777777" w:rsidR="00B43EDF" w:rsidRPr="00B43EDF" w:rsidRDefault="00B43EDF">
            <w:pPr>
              <w:jc w:val="right"/>
              <w:rPr>
                <w:color w:val="000000"/>
                <w:sz w:val="20"/>
                <w:szCs w:val="20"/>
                <w:rPrChange w:id="747" w:author="S. H." w:date="2018-03-05T11:14:00Z">
                  <w:rPr>
                    <w:rFonts w:ascii="Calibri" w:hAnsi="Calibri"/>
                    <w:color w:val="000000"/>
                    <w:sz w:val="22"/>
                    <w:szCs w:val="22"/>
                  </w:rPr>
                </w:rPrChange>
              </w:rPr>
            </w:pPr>
            <w:r w:rsidRPr="00B43EDF">
              <w:rPr>
                <w:color w:val="000000"/>
                <w:sz w:val="20"/>
                <w:szCs w:val="20"/>
                <w:rPrChange w:id="748" w:author="S. H." w:date="2018-03-05T11:14:00Z">
                  <w:rPr>
                    <w:rFonts w:ascii="Calibri" w:hAnsi="Calibri"/>
                    <w:color w:val="000000"/>
                    <w:sz w:val="22"/>
                    <w:szCs w:val="22"/>
                  </w:rPr>
                </w:rPrChange>
              </w:rPr>
              <w:t>4</w:t>
            </w:r>
          </w:p>
        </w:tc>
        <w:tc>
          <w:tcPr>
            <w:tcW w:w="1420" w:type="dxa"/>
            <w:tcBorders>
              <w:top w:val="nil"/>
              <w:left w:val="nil"/>
              <w:bottom w:val="nil"/>
              <w:right w:val="nil"/>
            </w:tcBorders>
            <w:shd w:val="clear" w:color="auto" w:fill="auto"/>
            <w:noWrap/>
            <w:vAlign w:val="bottom"/>
            <w:hideMark/>
          </w:tcPr>
          <w:p w14:paraId="754D93AD" w14:textId="77777777" w:rsidR="00B43EDF" w:rsidRPr="00B43EDF" w:rsidRDefault="00B43EDF">
            <w:pPr>
              <w:jc w:val="right"/>
              <w:rPr>
                <w:color w:val="000000"/>
                <w:sz w:val="20"/>
                <w:szCs w:val="20"/>
                <w:rPrChange w:id="749" w:author="S. H." w:date="2018-03-05T11:14:00Z">
                  <w:rPr>
                    <w:rFonts w:ascii="Calibri" w:hAnsi="Calibri"/>
                    <w:color w:val="000000"/>
                    <w:sz w:val="22"/>
                    <w:szCs w:val="22"/>
                  </w:rPr>
                </w:rPrChange>
              </w:rPr>
            </w:pPr>
            <w:r w:rsidRPr="00B43EDF">
              <w:rPr>
                <w:color w:val="000000"/>
                <w:sz w:val="20"/>
                <w:szCs w:val="20"/>
                <w:rPrChange w:id="750"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C273DB9" w14:textId="77777777" w:rsidR="00B43EDF" w:rsidRPr="00B43EDF" w:rsidRDefault="00B43EDF">
            <w:pPr>
              <w:jc w:val="right"/>
              <w:rPr>
                <w:color w:val="000000"/>
                <w:sz w:val="20"/>
                <w:szCs w:val="20"/>
                <w:rPrChange w:id="751" w:author="S. H." w:date="2018-03-05T11:14:00Z">
                  <w:rPr>
                    <w:rFonts w:ascii="Calibri" w:hAnsi="Calibri"/>
                    <w:color w:val="000000"/>
                    <w:sz w:val="22"/>
                    <w:szCs w:val="22"/>
                  </w:rPr>
                </w:rPrChange>
              </w:rPr>
            </w:pPr>
            <w:r w:rsidRPr="00B43EDF">
              <w:rPr>
                <w:color w:val="000000"/>
                <w:sz w:val="20"/>
                <w:szCs w:val="20"/>
                <w:rPrChange w:id="752" w:author="S. H." w:date="2018-03-05T11:14:00Z">
                  <w:rPr>
                    <w:rFonts w:ascii="Calibri" w:hAnsi="Calibri"/>
                    <w:color w:val="000000"/>
                    <w:sz w:val="22"/>
                    <w:szCs w:val="22"/>
                  </w:rPr>
                </w:rPrChange>
              </w:rPr>
              <w:t>-2.1</w:t>
            </w:r>
          </w:p>
        </w:tc>
        <w:tc>
          <w:tcPr>
            <w:tcW w:w="1420" w:type="dxa"/>
            <w:tcBorders>
              <w:top w:val="nil"/>
              <w:left w:val="nil"/>
              <w:bottom w:val="nil"/>
              <w:right w:val="nil"/>
            </w:tcBorders>
            <w:shd w:val="clear" w:color="auto" w:fill="auto"/>
            <w:noWrap/>
            <w:vAlign w:val="bottom"/>
            <w:hideMark/>
          </w:tcPr>
          <w:p w14:paraId="4877AF02" w14:textId="77777777" w:rsidR="00B43EDF" w:rsidRPr="00B43EDF" w:rsidRDefault="00B43EDF">
            <w:pPr>
              <w:jc w:val="right"/>
              <w:rPr>
                <w:color w:val="000000"/>
                <w:sz w:val="20"/>
                <w:szCs w:val="20"/>
                <w:rPrChange w:id="753" w:author="S. H." w:date="2018-03-05T11:14:00Z">
                  <w:rPr>
                    <w:rFonts w:ascii="Calibri" w:hAnsi="Calibri"/>
                    <w:color w:val="000000"/>
                    <w:sz w:val="22"/>
                    <w:szCs w:val="22"/>
                  </w:rPr>
                </w:rPrChange>
              </w:rPr>
            </w:pPr>
            <w:r w:rsidRPr="00B43EDF">
              <w:rPr>
                <w:color w:val="000000"/>
                <w:sz w:val="20"/>
                <w:szCs w:val="20"/>
                <w:rPrChange w:id="754"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3281C089" w14:textId="77777777" w:rsidR="00B43EDF" w:rsidRPr="00B43EDF" w:rsidRDefault="00B43EDF">
            <w:pPr>
              <w:jc w:val="right"/>
              <w:rPr>
                <w:color w:val="000000"/>
                <w:sz w:val="20"/>
                <w:szCs w:val="20"/>
                <w:rPrChange w:id="755" w:author="S. H." w:date="2018-03-05T11:14:00Z">
                  <w:rPr>
                    <w:rFonts w:ascii="Calibri" w:hAnsi="Calibri"/>
                    <w:color w:val="000000"/>
                    <w:sz w:val="22"/>
                    <w:szCs w:val="22"/>
                  </w:rPr>
                </w:rPrChange>
              </w:rPr>
            </w:pPr>
            <w:r w:rsidRPr="00B43EDF">
              <w:rPr>
                <w:color w:val="000000"/>
                <w:sz w:val="20"/>
                <w:szCs w:val="20"/>
                <w:rPrChange w:id="756" w:author="S. H." w:date="2018-03-05T11:14:00Z">
                  <w:rPr>
                    <w:rFonts w:ascii="Calibri" w:hAnsi="Calibri"/>
                    <w:color w:val="000000"/>
                    <w:sz w:val="22"/>
                    <w:szCs w:val="22"/>
                  </w:rPr>
                </w:rPrChange>
              </w:rPr>
              <w:t>-4.51</w:t>
            </w:r>
          </w:p>
        </w:tc>
        <w:tc>
          <w:tcPr>
            <w:tcW w:w="1420" w:type="dxa"/>
            <w:tcBorders>
              <w:top w:val="nil"/>
              <w:left w:val="nil"/>
              <w:bottom w:val="nil"/>
              <w:right w:val="nil"/>
            </w:tcBorders>
            <w:shd w:val="clear" w:color="auto" w:fill="auto"/>
            <w:noWrap/>
            <w:vAlign w:val="bottom"/>
            <w:hideMark/>
          </w:tcPr>
          <w:p w14:paraId="36C41552" w14:textId="77777777" w:rsidR="00B43EDF" w:rsidRPr="00B43EDF" w:rsidRDefault="00B43EDF">
            <w:pPr>
              <w:jc w:val="right"/>
              <w:rPr>
                <w:color w:val="000000"/>
                <w:sz w:val="20"/>
                <w:szCs w:val="20"/>
                <w:rPrChange w:id="757" w:author="S. H." w:date="2018-03-05T11:14:00Z">
                  <w:rPr>
                    <w:rFonts w:ascii="Calibri" w:hAnsi="Calibri"/>
                    <w:color w:val="000000"/>
                    <w:sz w:val="22"/>
                    <w:szCs w:val="22"/>
                  </w:rPr>
                </w:rPrChange>
              </w:rPr>
            </w:pPr>
            <w:r w:rsidRPr="00B43EDF">
              <w:rPr>
                <w:color w:val="000000"/>
                <w:sz w:val="20"/>
                <w:szCs w:val="20"/>
                <w:rPrChange w:id="758" w:author="S. H." w:date="2018-03-05T11:14:00Z">
                  <w:rPr>
                    <w:rFonts w:ascii="Calibri" w:hAnsi="Calibri"/>
                    <w:color w:val="000000"/>
                    <w:sz w:val="22"/>
                    <w:szCs w:val="22"/>
                  </w:rPr>
                </w:rPrChange>
              </w:rPr>
              <w:t>0.686</w:t>
            </w:r>
          </w:p>
        </w:tc>
        <w:tc>
          <w:tcPr>
            <w:tcW w:w="1420" w:type="dxa"/>
            <w:tcBorders>
              <w:top w:val="nil"/>
              <w:left w:val="nil"/>
              <w:bottom w:val="nil"/>
              <w:right w:val="nil"/>
            </w:tcBorders>
            <w:shd w:val="clear" w:color="auto" w:fill="auto"/>
            <w:noWrap/>
            <w:vAlign w:val="bottom"/>
            <w:hideMark/>
          </w:tcPr>
          <w:p w14:paraId="1B72C48E" w14:textId="77777777" w:rsidR="00B43EDF" w:rsidRPr="00B43EDF" w:rsidRDefault="00B43EDF">
            <w:pPr>
              <w:jc w:val="right"/>
              <w:rPr>
                <w:color w:val="000000"/>
                <w:sz w:val="20"/>
                <w:szCs w:val="20"/>
                <w:rPrChange w:id="759" w:author="S. H." w:date="2018-03-05T11:14:00Z">
                  <w:rPr>
                    <w:rFonts w:ascii="Calibri" w:hAnsi="Calibri"/>
                    <w:color w:val="000000"/>
                    <w:sz w:val="22"/>
                    <w:szCs w:val="22"/>
                  </w:rPr>
                </w:rPrChange>
              </w:rPr>
            </w:pPr>
            <w:r w:rsidRPr="00B43EDF">
              <w:rPr>
                <w:color w:val="000000"/>
                <w:sz w:val="20"/>
                <w:szCs w:val="20"/>
                <w:rPrChange w:id="760" w:author="S. H." w:date="2018-03-05T11:14:00Z">
                  <w:rPr>
                    <w:rFonts w:ascii="Calibri" w:hAnsi="Calibri"/>
                    <w:color w:val="000000"/>
                    <w:sz w:val="22"/>
                    <w:szCs w:val="22"/>
                  </w:rPr>
                </w:rPrChange>
              </w:rPr>
              <w:t>-2.47</w:t>
            </w:r>
          </w:p>
        </w:tc>
      </w:tr>
      <w:tr w:rsidR="00B43EDF" w:rsidRPr="00B43EDF" w14:paraId="7C73C903" w14:textId="77777777" w:rsidTr="00B43EDF">
        <w:trPr>
          <w:trHeight w:val="300"/>
        </w:trPr>
        <w:tc>
          <w:tcPr>
            <w:tcW w:w="960" w:type="dxa"/>
            <w:vMerge/>
            <w:tcBorders>
              <w:top w:val="nil"/>
              <w:left w:val="nil"/>
              <w:bottom w:val="single" w:sz="4" w:space="0" w:color="000000"/>
              <w:right w:val="nil"/>
            </w:tcBorders>
            <w:vAlign w:val="center"/>
            <w:hideMark/>
          </w:tcPr>
          <w:p w14:paraId="08F46266" w14:textId="77777777" w:rsidR="00B43EDF" w:rsidRPr="00B43EDF" w:rsidRDefault="00B43EDF">
            <w:pPr>
              <w:rPr>
                <w:color w:val="000000"/>
                <w:sz w:val="20"/>
                <w:szCs w:val="20"/>
                <w:rPrChange w:id="761" w:author="S. H." w:date="2018-03-05T11:14:00Z">
                  <w:rPr>
                    <w:rFonts w:ascii="Calibri" w:hAnsi="Calibri"/>
                    <w:color w:val="000000"/>
                    <w:sz w:val="22"/>
                    <w:szCs w:val="22"/>
                  </w:rPr>
                </w:rPrChange>
              </w:rPr>
            </w:pPr>
          </w:p>
        </w:tc>
        <w:tc>
          <w:tcPr>
            <w:tcW w:w="1660" w:type="dxa"/>
            <w:vMerge/>
            <w:tcBorders>
              <w:top w:val="nil"/>
              <w:left w:val="nil"/>
              <w:bottom w:val="single" w:sz="4" w:space="0" w:color="000000"/>
              <w:right w:val="nil"/>
            </w:tcBorders>
            <w:vAlign w:val="center"/>
            <w:hideMark/>
          </w:tcPr>
          <w:p w14:paraId="226F8A8B" w14:textId="77777777" w:rsidR="00B43EDF" w:rsidRPr="00B43EDF" w:rsidRDefault="00B43EDF">
            <w:pPr>
              <w:rPr>
                <w:color w:val="000000"/>
                <w:sz w:val="20"/>
                <w:szCs w:val="20"/>
                <w:rPrChange w:id="762" w:author="S. H." w:date="2018-03-05T11:14:00Z">
                  <w:rPr>
                    <w:rFonts w:ascii="Calibri" w:hAnsi="Calibri"/>
                    <w:color w:val="000000"/>
                    <w:sz w:val="22"/>
                    <w:szCs w:val="22"/>
                  </w:rPr>
                </w:rPrChange>
              </w:rPr>
            </w:pPr>
          </w:p>
        </w:tc>
        <w:tc>
          <w:tcPr>
            <w:tcW w:w="1820" w:type="dxa"/>
            <w:tcBorders>
              <w:top w:val="nil"/>
              <w:left w:val="nil"/>
              <w:bottom w:val="single" w:sz="4" w:space="0" w:color="auto"/>
              <w:right w:val="nil"/>
            </w:tcBorders>
            <w:shd w:val="clear" w:color="auto" w:fill="auto"/>
            <w:noWrap/>
            <w:vAlign w:val="bottom"/>
            <w:hideMark/>
          </w:tcPr>
          <w:p w14:paraId="2C22C5C6" w14:textId="77777777" w:rsidR="00B43EDF" w:rsidRPr="00B43EDF" w:rsidRDefault="00B43EDF">
            <w:pPr>
              <w:rPr>
                <w:color w:val="000000"/>
                <w:sz w:val="20"/>
                <w:szCs w:val="20"/>
                <w:rPrChange w:id="763" w:author="S. H." w:date="2018-03-05T11:14:00Z">
                  <w:rPr>
                    <w:rFonts w:ascii="Calibri" w:hAnsi="Calibri"/>
                    <w:color w:val="000000"/>
                    <w:sz w:val="22"/>
                    <w:szCs w:val="22"/>
                  </w:rPr>
                </w:rPrChange>
              </w:rPr>
            </w:pPr>
            <w:r w:rsidRPr="00B43EDF">
              <w:rPr>
                <w:color w:val="000000"/>
                <w:sz w:val="20"/>
                <w:szCs w:val="20"/>
                <w:rPrChange w:id="764" w:author="S. H." w:date="2018-03-05T11:14:00Z">
                  <w:rPr>
                    <w:rFonts w:ascii="Calibri" w:hAnsi="Calibri"/>
                    <w:color w:val="000000"/>
                    <w:sz w:val="22"/>
                    <w:szCs w:val="22"/>
                  </w:rPr>
                </w:rPrChange>
              </w:rPr>
              <w:t>Twin</w:t>
            </w:r>
          </w:p>
        </w:tc>
        <w:tc>
          <w:tcPr>
            <w:tcW w:w="960" w:type="dxa"/>
            <w:tcBorders>
              <w:top w:val="nil"/>
              <w:left w:val="nil"/>
              <w:bottom w:val="single" w:sz="4" w:space="0" w:color="auto"/>
              <w:right w:val="nil"/>
            </w:tcBorders>
            <w:shd w:val="clear" w:color="auto" w:fill="auto"/>
            <w:noWrap/>
            <w:vAlign w:val="bottom"/>
            <w:hideMark/>
          </w:tcPr>
          <w:p w14:paraId="4D09F726" w14:textId="77777777" w:rsidR="00B43EDF" w:rsidRPr="00B43EDF" w:rsidRDefault="00B43EDF">
            <w:pPr>
              <w:jc w:val="right"/>
              <w:rPr>
                <w:color w:val="000000"/>
                <w:sz w:val="20"/>
                <w:szCs w:val="20"/>
                <w:rPrChange w:id="765" w:author="S. H." w:date="2018-03-05T11:14:00Z">
                  <w:rPr>
                    <w:rFonts w:ascii="Calibri" w:hAnsi="Calibri"/>
                    <w:color w:val="000000"/>
                    <w:sz w:val="22"/>
                    <w:szCs w:val="22"/>
                  </w:rPr>
                </w:rPrChange>
              </w:rPr>
            </w:pPr>
            <w:r w:rsidRPr="00B43EDF">
              <w:rPr>
                <w:color w:val="000000"/>
                <w:sz w:val="20"/>
                <w:szCs w:val="20"/>
                <w:rPrChange w:id="766" w:author="S. H." w:date="2018-03-05T11:14:00Z">
                  <w:rPr>
                    <w:rFonts w:ascii="Calibri" w:hAnsi="Calibri"/>
                    <w:color w:val="000000"/>
                    <w:sz w:val="22"/>
                    <w:szCs w:val="22"/>
                  </w:rPr>
                </w:rPrChange>
              </w:rPr>
              <w:t>3</w:t>
            </w:r>
          </w:p>
        </w:tc>
        <w:tc>
          <w:tcPr>
            <w:tcW w:w="1420" w:type="dxa"/>
            <w:tcBorders>
              <w:top w:val="nil"/>
              <w:left w:val="nil"/>
              <w:bottom w:val="single" w:sz="4" w:space="0" w:color="auto"/>
              <w:right w:val="nil"/>
            </w:tcBorders>
            <w:shd w:val="clear" w:color="auto" w:fill="auto"/>
            <w:noWrap/>
            <w:vAlign w:val="bottom"/>
            <w:hideMark/>
          </w:tcPr>
          <w:p w14:paraId="125B4BD1" w14:textId="77777777" w:rsidR="00B43EDF" w:rsidRPr="00B43EDF" w:rsidRDefault="00B43EDF">
            <w:pPr>
              <w:jc w:val="right"/>
              <w:rPr>
                <w:color w:val="000000"/>
                <w:sz w:val="20"/>
                <w:szCs w:val="20"/>
                <w:rPrChange w:id="767" w:author="S. H." w:date="2018-03-05T11:14:00Z">
                  <w:rPr>
                    <w:rFonts w:ascii="Calibri" w:hAnsi="Calibri"/>
                    <w:color w:val="000000"/>
                    <w:sz w:val="22"/>
                    <w:szCs w:val="22"/>
                  </w:rPr>
                </w:rPrChange>
              </w:rPr>
            </w:pPr>
            <w:r w:rsidRPr="00B43EDF">
              <w:rPr>
                <w:color w:val="000000"/>
                <w:sz w:val="20"/>
                <w:szCs w:val="20"/>
                <w:rPrChange w:id="768"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37850B0" w14:textId="77777777" w:rsidR="00B43EDF" w:rsidRPr="00B43EDF" w:rsidRDefault="00B43EDF">
            <w:pPr>
              <w:jc w:val="right"/>
              <w:rPr>
                <w:color w:val="000000"/>
                <w:sz w:val="20"/>
                <w:szCs w:val="20"/>
                <w:rPrChange w:id="769" w:author="S. H." w:date="2018-03-05T11:14:00Z">
                  <w:rPr>
                    <w:rFonts w:ascii="Calibri" w:hAnsi="Calibri"/>
                    <w:color w:val="000000"/>
                    <w:sz w:val="22"/>
                    <w:szCs w:val="22"/>
                  </w:rPr>
                </w:rPrChange>
              </w:rPr>
            </w:pPr>
            <w:r w:rsidRPr="00B43EDF">
              <w:rPr>
                <w:color w:val="000000"/>
                <w:sz w:val="20"/>
                <w:szCs w:val="20"/>
                <w:rPrChange w:id="770" w:author="S. H." w:date="2018-03-05T11:14:00Z">
                  <w:rPr>
                    <w:rFonts w:ascii="Calibri" w:hAnsi="Calibri"/>
                    <w:color w:val="000000"/>
                    <w:sz w:val="22"/>
                    <w:szCs w:val="22"/>
                  </w:rPr>
                </w:rPrChange>
              </w:rPr>
              <w:t>-3.37</w:t>
            </w:r>
          </w:p>
        </w:tc>
        <w:tc>
          <w:tcPr>
            <w:tcW w:w="1420" w:type="dxa"/>
            <w:tcBorders>
              <w:top w:val="nil"/>
              <w:left w:val="nil"/>
              <w:bottom w:val="single" w:sz="4" w:space="0" w:color="auto"/>
              <w:right w:val="nil"/>
            </w:tcBorders>
            <w:shd w:val="clear" w:color="auto" w:fill="auto"/>
            <w:noWrap/>
            <w:vAlign w:val="bottom"/>
            <w:hideMark/>
          </w:tcPr>
          <w:p w14:paraId="49BC5FE1" w14:textId="77777777" w:rsidR="00B43EDF" w:rsidRPr="00B43EDF" w:rsidRDefault="00B43EDF">
            <w:pPr>
              <w:jc w:val="right"/>
              <w:rPr>
                <w:color w:val="000000"/>
                <w:sz w:val="20"/>
                <w:szCs w:val="20"/>
                <w:rPrChange w:id="771" w:author="S. H." w:date="2018-03-05T11:14:00Z">
                  <w:rPr>
                    <w:rFonts w:ascii="Calibri" w:hAnsi="Calibri"/>
                    <w:color w:val="000000"/>
                    <w:sz w:val="22"/>
                    <w:szCs w:val="22"/>
                  </w:rPr>
                </w:rPrChange>
              </w:rPr>
            </w:pPr>
            <w:r w:rsidRPr="00B43EDF">
              <w:rPr>
                <w:color w:val="000000"/>
                <w:sz w:val="20"/>
                <w:szCs w:val="20"/>
                <w:rPrChange w:id="772" w:author="S. H." w:date="2018-03-05T11:14:00Z">
                  <w:rPr>
                    <w:rFonts w:ascii="Calibri" w:hAnsi="Calibri"/>
                    <w:color w:val="000000"/>
                    <w:sz w:val="22"/>
                    <w:szCs w:val="22"/>
                  </w:rPr>
                </w:rPrChange>
              </w:rPr>
              <w:t>0.4</w:t>
            </w:r>
          </w:p>
        </w:tc>
        <w:tc>
          <w:tcPr>
            <w:tcW w:w="1420" w:type="dxa"/>
            <w:tcBorders>
              <w:top w:val="nil"/>
              <w:left w:val="nil"/>
              <w:bottom w:val="single" w:sz="4" w:space="0" w:color="auto"/>
              <w:right w:val="nil"/>
            </w:tcBorders>
            <w:shd w:val="clear" w:color="auto" w:fill="auto"/>
            <w:noWrap/>
            <w:vAlign w:val="bottom"/>
            <w:hideMark/>
          </w:tcPr>
          <w:p w14:paraId="5AB722D0" w14:textId="77777777" w:rsidR="00B43EDF" w:rsidRPr="00B43EDF" w:rsidRDefault="00B43EDF">
            <w:pPr>
              <w:jc w:val="right"/>
              <w:rPr>
                <w:color w:val="000000"/>
                <w:sz w:val="20"/>
                <w:szCs w:val="20"/>
                <w:rPrChange w:id="773" w:author="S. H." w:date="2018-03-05T11:14:00Z">
                  <w:rPr>
                    <w:rFonts w:ascii="Calibri" w:hAnsi="Calibri"/>
                    <w:color w:val="000000"/>
                    <w:sz w:val="22"/>
                    <w:szCs w:val="22"/>
                  </w:rPr>
                </w:rPrChange>
              </w:rPr>
            </w:pPr>
            <w:r w:rsidRPr="00B43EDF">
              <w:rPr>
                <w:color w:val="000000"/>
                <w:sz w:val="20"/>
                <w:szCs w:val="20"/>
                <w:rPrChange w:id="774" w:author="S. H." w:date="2018-03-05T11:14:00Z">
                  <w:rPr>
                    <w:rFonts w:ascii="Calibri" w:hAnsi="Calibri"/>
                    <w:color w:val="000000"/>
                    <w:sz w:val="22"/>
                    <w:szCs w:val="22"/>
                  </w:rPr>
                </w:rPrChange>
              </w:rPr>
              <w:t>-4.51</w:t>
            </w:r>
          </w:p>
        </w:tc>
        <w:tc>
          <w:tcPr>
            <w:tcW w:w="1420" w:type="dxa"/>
            <w:tcBorders>
              <w:top w:val="nil"/>
              <w:left w:val="nil"/>
              <w:bottom w:val="single" w:sz="4" w:space="0" w:color="auto"/>
              <w:right w:val="nil"/>
            </w:tcBorders>
            <w:shd w:val="clear" w:color="auto" w:fill="auto"/>
            <w:noWrap/>
            <w:vAlign w:val="bottom"/>
            <w:hideMark/>
          </w:tcPr>
          <w:p w14:paraId="3EBF6ADE" w14:textId="77777777" w:rsidR="00B43EDF" w:rsidRPr="00B43EDF" w:rsidRDefault="00B43EDF">
            <w:pPr>
              <w:jc w:val="right"/>
              <w:rPr>
                <w:color w:val="000000"/>
                <w:sz w:val="20"/>
                <w:szCs w:val="20"/>
                <w:rPrChange w:id="775" w:author="S. H." w:date="2018-03-05T11:14:00Z">
                  <w:rPr>
                    <w:rFonts w:ascii="Calibri" w:hAnsi="Calibri"/>
                    <w:color w:val="000000"/>
                    <w:sz w:val="22"/>
                    <w:szCs w:val="22"/>
                  </w:rPr>
                </w:rPrChange>
              </w:rPr>
            </w:pPr>
            <w:r w:rsidRPr="00B43EDF">
              <w:rPr>
                <w:color w:val="000000"/>
                <w:sz w:val="20"/>
                <w:szCs w:val="20"/>
                <w:rPrChange w:id="776" w:author="S. H." w:date="2018-03-05T11:14:00Z">
                  <w:rPr>
                    <w:rFonts w:ascii="Calibri" w:hAnsi="Calibri"/>
                    <w:color w:val="000000"/>
                    <w:sz w:val="22"/>
                    <w:szCs w:val="22"/>
                  </w:rPr>
                </w:rPrChange>
              </w:rPr>
              <w:t>0.507</w:t>
            </w:r>
          </w:p>
        </w:tc>
        <w:tc>
          <w:tcPr>
            <w:tcW w:w="1420" w:type="dxa"/>
            <w:tcBorders>
              <w:top w:val="nil"/>
              <w:left w:val="nil"/>
              <w:bottom w:val="single" w:sz="4" w:space="0" w:color="auto"/>
              <w:right w:val="nil"/>
            </w:tcBorders>
            <w:shd w:val="clear" w:color="auto" w:fill="auto"/>
            <w:noWrap/>
            <w:vAlign w:val="bottom"/>
            <w:hideMark/>
          </w:tcPr>
          <w:p w14:paraId="5073904D" w14:textId="77777777" w:rsidR="00B43EDF" w:rsidRPr="00B43EDF" w:rsidRDefault="00B43EDF">
            <w:pPr>
              <w:jc w:val="right"/>
              <w:rPr>
                <w:color w:val="000000"/>
                <w:sz w:val="20"/>
                <w:szCs w:val="20"/>
                <w:rPrChange w:id="777" w:author="S. H." w:date="2018-03-05T11:14:00Z">
                  <w:rPr>
                    <w:rFonts w:ascii="Calibri" w:hAnsi="Calibri"/>
                    <w:color w:val="000000"/>
                    <w:sz w:val="22"/>
                    <w:szCs w:val="22"/>
                  </w:rPr>
                </w:rPrChange>
              </w:rPr>
            </w:pPr>
            <w:r w:rsidRPr="00B43EDF">
              <w:rPr>
                <w:color w:val="000000"/>
                <w:sz w:val="20"/>
                <w:szCs w:val="20"/>
                <w:rPrChange w:id="778" w:author="S. H." w:date="2018-03-05T11:14:00Z">
                  <w:rPr>
                    <w:rFonts w:ascii="Calibri" w:hAnsi="Calibri"/>
                    <w:color w:val="000000"/>
                    <w:sz w:val="22"/>
                    <w:szCs w:val="22"/>
                  </w:rPr>
                </w:rPrChange>
              </w:rPr>
              <w:t>-1.18</w:t>
            </w:r>
          </w:p>
        </w:tc>
      </w:tr>
    </w:tbl>
    <w:p w14:paraId="2FF5CDD7" w14:textId="77777777" w:rsidR="00567843" w:rsidRDefault="00567843" w:rsidP="00567843"/>
    <w:p w14:paraId="7599BBFE" w14:textId="77777777" w:rsidR="00567843" w:rsidRDefault="00567843" w:rsidP="001C1CED">
      <w:pPr>
        <w:spacing w:line="480" w:lineRule="auto"/>
        <w:rPr>
          <w:b/>
        </w:rPr>
      </w:pPr>
    </w:p>
    <w:p w14:paraId="25CDF583" w14:textId="77777777" w:rsidR="005463B0" w:rsidRDefault="005463B0" w:rsidP="00E060A0">
      <w:pPr>
        <w:spacing w:line="480" w:lineRule="auto"/>
        <w:jc w:val="center"/>
        <w:rPr>
          <w:b/>
        </w:rPr>
      </w:pPr>
    </w:p>
    <w:p w14:paraId="75075512" w14:textId="77777777" w:rsidR="001C1CED" w:rsidRDefault="001C1CED" w:rsidP="007F19E6">
      <w:pPr>
        <w:spacing w:line="480" w:lineRule="auto"/>
        <w:sectPr w:rsidR="001C1CED" w:rsidSect="00B43EDF">
          <w:pgSz w:w="12240" w:h="15840" w:code="1"/>
          <w:pgMar w:top="1440" w:right="1440" w:bottom="1440" w:left="1440" w:header="720" w:footer="720" w:gutter="0"/>
          <w:lnNumType w:countBy="1" w:restart="continuous"/>
          <w:cols w:space="720"/>
          <w:titlePg/>
          <w:docGrid w:linePitch="360"/>
        </w:sectPr>
      </w:pPr>
    </w:p>
    <w:p w14:paraId="5CE382B5" w14:textId="77777777" w:rsidR="000C3B50" w:rsidRDefault="000C3B50" w:rsidP="00D473C5">
      <w:pPr>
        <w:spacing w:line="480" w:lineRule="auto"/>
        <w:ind w:left="900" w:hanging="900"/>
      </w:pPr>
    </w:p>
    <w:p w14:paraId="453345E0" w14:textId="77777777" w:rsidR="000C3B50" w:rsidRDefault="000C3B50" w:rsidP="00D473C5">
      <w:pPr>
        <w:spacing w:line="480" w:lineRule="auto"/>
        <w:ind w:left="900" w:hanging="900"/>
      </w:pPr>
    </w:p>
    <w:p w14:paraId="6E53614B" w14:textId="77777777" w:rsidR="000C3B50" w:rsidRDefault="000C3B50" w:rsidP="00D473C5">
      <w:pPr>
        <w:spacing w:line="480" w:lineRule="auto"/>
        <w:ind w:left="900" w:hanging="900"/>
      </w:pPr>
    </w:p>
    <w:p w14:paraId="4866ABFF" w14:textId="77777777" w:rsidR="00D473C5" w:rsidRDefault="00D473C5" w:rsidP="007F19E6">
      <w:pPr>
        <w:spacing w:line="480" w:lineRule="auto"/>
      </w:pPr>
    </w:p>
    <w:p w14:paraId="0CF0F9F9" w14:textId="77777777" w:rsidR="00D473C5" w:rsidRDefault="00D473C5" w:rsidP="007F19E6">
      <w:pPr>
        <w:spacing w:line="480" w:lineRule="auto"/>
      </w:pPr>
    </w:p>
    <w:p w14:paraId="03642F5C" w14:textId="77777777" w:rsidR="00D473C5" w:rsidRDefault="00D473C5" w:rsidP="007F19E6">
      <w:pPr>
        <w:spacing w:line="480" w:lineRule="auto"/>
      </w:pPr>
    </w:p>
    <w:p w14:paraId="3A111A02" w14:textId="77777777" w:rsidR="00D473C5" w:rsidRDefault="00D473C5" w:rsidP="007F19E6">
      <w:pPr>
        <w:spacing w:line="480" w:lineRule="auto"/>
      </w:pPr>
    </w:p>
    <w:p w14:paraId="232CE63C" w14:textId="77777777" w:rsidR="00D473C5" w:rsidRDefault="00D473C5" w:rsidP="007F19E6">
      <w:pPr>
        <w:spacing w:line="480" w:lineRule="auto"/>
      </w:pPr>
    </w:p>
    <w:p w14:paraId="6A90CEB0" w14:textId="77777777" w:rsidR="00D473C5" w:rsidRDefault="00D473C5" w:rsidP="007F19E6">
      <w:pPr>
        <w:spacing w:line="480" w:lineRule="auto"/>
        <w:rPr>
          <w:ins w:id="779" w:author="S. H." w:date="2018-03-02T11:16:00Z"/>
        </w:rPr>
        <w:sectPr w:rsidR="00D473C5" w:rsidSect="00B43EDF">
          <w:type w:val="continuous"/>
          <w:pgSz w:w="12240" w:h="15840" w:code="1"/>
          <w:pgMar w:top="1440" w:right="1440" w:bottom="1440" w:left="1440" w:header="720" w:footer="720" w:gutter="0"/>
          <w:lnNumType w:countBy="1" w:restart="continuous"/>
          <w:cols w:space="720"/>
          <w:titlePg/>
          <w:docGrid w:linePitch="360"/>
        </w:sectPr>
      </w:pPr>
    </w:p>
    <w:p w14:paraId="69506E57" w14:textId="61CF9EAE" w:rsidR="00077486" w:rsidRPr="007F19E6" w:rsidRDefault="007F19E6" w:rsidP="007F19E6">
      <w:pPr>
        <w:spacing w:line="480" w:lineRule="auto"/>
      </w:pPr>
      <w:r>
        <w:lastRenderedPageBreak/>
        <w:t>&lt;A&gt;</w:t>
      </w:r>
      <w:r w:rsidR="00077486" w:rsidRPr="007F19E6">
        <w:t>Figure Legends</w:t>
      </w:r>
    </w:p>
    <w:p w14:paraId="4DA5F1F2" w14:textId="7BD66DEC" w:rsidR="00077486" w:rsidRDefault="00077486" w:rsidP="00021204">
      <w:pPr>
        <w:spacing w:line="480" w:lineRule="auto"/>
        <w:ind w:left="900" w:hanging="900"/>
      </w:pPr>
      <w:r>
        <w:t xml:space="preserve">Figure 1. Plots of </w:t>
      </w:r>
      <w:r w:rsidR="00366B8F">
        <w:t xml:space="preserve">observed </w:t>
      </w:r>
      <w:r w:rsidR="00A34A0A">
        <w:t>stomach contents weight (</w:t>
      </w:r>
      <w:r w:rsidR="00A34A0A" w:rsidRPr="00A34A0A">
        <w:rPr>
          <w:i/>
        </w:rPr>
        <w:t>W</w:t>
      </w:r>
      <w:r w:rsidR="00A34A0A" w:rsidRPr="00A34A0A">
        <w:rPr>
          <w:vertAlign w:val="subscript"/>
        </w:rPr>
        <w:t>St</w:t>
      </w:r>
      <w:r w:rsidR="00A34A0A" w:rsidRPr="00A34A0A">
        <w:t>; g</w:t>
      </w:r>
      <w:r w:rsidR="00A34A0A">
        <w:t>) as a function of total weight minus stomach contents (</w:t>
      </w:r>
      <w:r w:rsidR="00A34A0A" w:rsidRPr="00A34A0A">
        <w:rPr>
          <w:i/>
        </w:rPr>
        <w:t>W</w:t>
      </w:r>
      <w:r w:rsidR="00A34A0A" w:rsidRPr="00A34A0A">
        <w:rPr>
          <w:vertAlign w:val="subscript"/>
        </w:rPr>
        <w:t>E</w:t>
      </w:r>
      <w:r w:rsidR="00A34A0A" w:rsidRPr="00A34A0A">
        <w:t>; g</w:t>
      </w:r>
      <w:r w:rsidR="00A34A0A">
        <w:t>) for smallmouth bass</w:t>
      </w:r>
      <w:r w:rsidR="00D336D8">
        <w:t xml:space="preserve"> </w:t>
      </w:r>
      <w:r w:rsidR="00D336D8">
        <w:rPr>
          <w:i/>
        </w:rPr>
        <w:t xml:space="preserve">Micropterus dolomieu </w:t>
      </w:r>
      <w:r w:rsidR="00D336D8">
        <w:t xml:space="preserve">and </w:t>
      </w:r>
      <w:r>
        <w:t>walleye</w:t>
      </w:r>
      <w:r w:rsidR="00D336D8">
        <w:t xml:space="preserve"> </w:t>
      </w:r>
      <w:r w:rsidR="00D336D8">
        <w:rPr>
          <w:i/>
        </w:rPr>
        <w:t>Sander vitreus</w:t>
      </w:r>
      <w:r w:rsidR="00C81A66">
        <w:t xml:space="preserve">. </w:t>
      </w:r>
      <w:r w:rsidR="009F3019">
        <w:t>Each</w:t>
      </w:r>
      <w:r w:rsidR="004A19AB">
        <w:t xml:space="preserve"> point represents the maximum total </w:t>
      </w:r>
      <w:r w:rsidR="00A34A0A">
        <w:t>prey mass (g)</w:t>
      </w:r>
      <w:r w:rsidR="004A19AB">
        <w:t xml:space="preserve"> observed in an individual stomach for each </w:t>
      </w:r>
      <w:r w:rsidR="00776F58">
        <w:t xml:space="preserve">five-cell </w:t>
      </w:r>
      <w:r w:rsidR="004A19AB">
        <w:t>length category</w:t>
      </w:r>
      <w:r w:rsidR="004E683E">
        <w:t xml:space="preserve"> (Gabelhouse 1984) from each </w:t>
      </w:r>
      <w:r w:rsidR="00CA7100">
        <w:t xml:space="preserve">of four populations of smallmouth bass and six </w:t>
      </w:r>
      <w:r w:rsidR="004E683E">
        <w:t>population</w:t>
      </w:r>
      <w:r w:rsidR="00CA7100">
        <w:t>s of walleye</w:t>
      </w:r>
      <w:r w:rsidR="00C81A66">
        <w:t xml:space="preserve">. </w:t>
      </w:r>
      <w:r w:rsidR="0088765D">
        <w:t xml:space="preserve">The linear regression (solid line) does not truly estimate the maximum stomach contents for each species. </w:t>
      </w:r>
      <w:r w:rsidR="006461D7">
        <w:t xml:space="preserve">Note different scales on </w:t>
      </w:r>
      <w:r w:rsidR="001F0D4A">
        <w:t>both axes</w:t>
      </w:r>
      <w:r w:rsidR="00C81A66">
        <w:t xml:space="preserve">. </w:t>
      </w:r>
    </w:p>
    <w:p w14:paraId="2B9718FA" w14:textId="5B99628F" w:rsidR="00265057" w:rsidRPr="00544DAF" w:rsidRDefault="00265057" w:rsidP="00265057">
      <w:pPr>
        <w:spacing w:line="480" w:lineRule="auto"/>
        <w:ind w:left="900" w:hanging="900"/>
      </w:pPr>
      <w:r>
        <w:t>Figure 2. Box plot of relative weight with (</w:t>
      </w:r>
      <w:r w:rsidRPr="003E3A24">
        <w:rPr>
          <w:i/>
        </w:rPr>
        <w:t>W</w:t>
      </w:r>
      <w:r w:rsidRPr="003E3A24">
        <w:rPr>
          <w:i/>
          <w:vertAlign w:val="subscript"/>
        </w:rPr>
        <w:t>r</w:t>
      </w:r>
      <w:r>
        <w:t>) and without stomach contents (</w:t>
      </w:r>
      <w:r w:rsidRPr="003E3A24">
        <w:rPr>
          <w:i/>
        </w:rPr>
        <w:t>W</w:t>
      </w:r>
      <w:r w:rsidRPr="003E3A24">
        <w:rPr>
          <w:i/>
          <w:vertAlign w:val="subscript"/>
        </w:rPr>
        <w:t>r</w:t>
      </w:r>
      <w:r w:rsidRPr="00BA17CA">
        <w:rPr>
          <w:vertAlign w:val="subscript"/>
        </w:rPr>
        <w:t>E</w:t>
      </w:r>
      <w:r>
        <w:t xml:space="preserve">) and at estimated maximum stomach capacity from </w:t>
      </w:r>
      <w:r w:rsidR="0088765D">
        <w:t>quantile regression at the 99</w:t>
      </w:r>
      <w:r w:rsidR="0088765D" w:rsidRPr="0088765D">
        <w:rPr>
          <w:vertAlign w:val="superscript"/>
        </w:rPr>
        <w:t>th</w:t>
      </w:r>
      <w:r w:rsidR="0088765D">
        <w:t xml:space="preserve"> quantile </w:t>
      </w:r>
      <w:r>
        <w:t>(</w:t>
      </w:r>
      <w:r w:rsidRPr="003E3A24">
        <w:rPr>
          <w:i/>
        </w:rPr>
        <w:t>W</w:t>
      </w:r>
      <w:r w:rsidRPr="003E3A24">
        <w:rPr>
          <w:i/>
          <w:vertAlign w:val="subscript"/>
        </w:rPr>
        <w:t>r</w:t>
      </w:r>
      <w:r w:rsidRPr="003E3A24">
        <w:rPr>
          <w:vertAlign w:val="subscript"/>
        </w:rPr>
        <w:t>M</w:t>
      </w:r>
      <w:r>
        <w:rPr>
          <w:vertAlign w:val="subscript"/>
        </w:rPr>
        <w:t>ax</w:t>
      </w:r>
      <w:r>
        <w:t>) by length category (</w:t>
      </w:r>
      <w:r w:rsidRPr="00CD3199">
        <w:t>Gabelhouse 1984</w:t>
      </w:r>
      <w:r>
        <w:t xml:space="preserve">) and population for </w:t>
      </w:r>
      <w:r w:rsidR="0088765D">
        <w:t xml:space="preserve">smallmouth bass </w:t>
      </w:r>
      <w:r w:rsidR="0088765D" w:rsidRPr="0088765D">
        <w:rPr>
          <w:i/>
        </w:rPr>
        <w:t>Micropterus dolomieu</w:t>
      </w:r>
      <w:r w:rsidR="0088765D">
        <w:rPr>
          <w:i/>
        </w:rPr>
        <w:t xml:space="preserve"> </w:t>
      </w:r>
      <w:r w:rsidR="0088765D" w:rsidRPr="00CA7100">
        <w:t>(</w:t>
      </w:r>
      <w:r w:rsidR="0088765D">
        <w:t xml:space="preserve">Panel A) and </w:t>
      </w:r>
      <w:r>
        <w:t xml:space="preserve">walleye </w:t>
      </w:r>
      <w:r w:rsidR="00AC00AF">
        <w:rPr>
          <w:i/>
        </w:rPr>
        <w:t>Sander vitre</w:t>
      </w:r>
      <w:r>
        <w:rPr>
          <w:i/>
        </w:rPr>
        <w:t>us</w:t>
      </w:r>
      <w:r w:rsidR="0088765D">
        <w:rPr>
          <w:i/>
        </w:rPr>
        <w:t xml:space="preserve"> </w:t>
      </w:r>
      <w:r w:rsidR="0088765D">
        <w:t>(Panel B)</w:t>
      </w:r>
      <w:r>
        <w:t>. The box describes the median value (heavy line) and the upper and lower edges of the box are the 25</w:t>
      </w:r>
      <w:r>
        <w:rPr>
          <w:vertAlign w:val="superscript"/>
        </w:rPr>
        <w:t>th</w:t>
      </w:r>
      <w:r>
        <w:t xml:space="preserve"> and 75</w:t>
      </w:r>
      <w:r>
        <w:rPr>
          <w:vertAlign w:val="superscript"/>
        </w:rPr>
        <w:t>th</w:t>
      </w:r>
      <w:r>
        <w:t xml:space="preserve"> percentiles. The whiskers of the box extend to 1.5 </w:t>
      </w:r>
      <w:r w:rsidR="000304B4">
        <w:t>×</w:t>
      </w:r>
      <w:r>
        <w:t xml:space="preserve"> the interquartile range (Wickham 2009).</w:t>
      </w:r>
      <w:r w:rsidR="006A211D">
        <w:t xml:space="preserve"> Outliers beyond the whiskers are not shown.</w:t>
      </w:r>
    </w:p>
    <w:p w14:paraId="6AE24F5A" w14:textId="77777777" w:rsidR="00265057" w:rsidRPr="00544DAF" w:rsidRDefault="00265057" w:rsidP="00021204">
      <w:pPr>
        <w:spacing w:line="480" w:lineRule="auto"/>
        <w:ind w:left="900" w:hanging="900"/>
      </w:pPr>
    </w:p>
    <w:p w14:paraId="66483592" w14:textId="7D9897D4" w:rsidR="00AF093F" w:rsidRDefault="0088765D" w:rsidP="004A19AB">
      <w:pPr>
        <w:spacing w:line="480" w:lineRule="auto"/>
        <w:ind w:left="900" w:hanging="900"/>
      </w:pPr>
      <w:r w:rsidRPr="0088765D">
        <w:rPr>
          <w:noProof/>
        </w:rPr>
        <w:lastRenderedPageBreak/>
        <w:drawing>
          <wp:inline distT="0" distB="0" distL="0" distR="0" wp14:anchorId="723BF5BC" wp14:editId="0AFBEBFA">
            <wp:extent cx="5911850" cy="4220845"/>
            <wp:effectExtent l="0" t="0" r="0" b="8255"/>
            <wp:docPr id="4" name="Picture 4" descr="C:\Users\Steven Harris Ranney\repositories\fishStomachContents\output\model_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even Harris Ranney\repositories\fishStomachContents\output\model_figur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850" cy="4220845"/>
                    </a:xfrm>
                    <a:prstGeom prst="rect">
                      <a:avLst/>
                    </a:prstGeom>
                    <a:noFill/>
                    <a:ln>
                      <a:noFill/>
                    </a:ln>
                  </pic:spPr>
                </pic:pic>
              </a:graphicData>
            </a:graphic>
          </wp:inline>
        </w:drawing>
      </w:r>
    </w:p>
    <w:p w14:paraId="7B3C2011" w14:textId="77777777" w:rsidR="00AF093F" w:rsidRDefault="00AF093F" w:rsidP="004A19AB">
      <w:pPr>
        <w:spacing w:line="480" w:lineRule="auto"/>
        <w:ind w:left="900" w:hanging="900"/>
      </w:pPr>
      <w:r>
        <w:t>Figure 1.</w:t>
      </w:r>
    </w:p>
    <w:p w14:paraId="135ADB71" w14:textId="77777777" w:rsidR="00C65E02" w:rsidRDefault="00C65E02" w:rsidP="004A19AB">
      <w:pPr>
        <w:spacing w:line="480" w:lineRule="auto"/>
        <w:ind w:left="900" w:hanging="900"/>
      </w:pPr>
    </w:p>
    <w:p w14:paraId="448606C3" w14:textId="77777777" w:rsidR="00C65E02" w:rsidRDefault="00C65E02" w:rsidP="004A19AB">
      <w:pPr>
        <w:spacing w:line="480" w:lineRule="auto"/>
        <w:ind w:left="900" w:hanging="900"/>
      </w:pPr>
    </w:p>
    <w:p w14:paraId="7237F69D" w14:textId="77777777" w:rsidR="00C65E02" w:rsidRDefault="00C65E02" w:rsidP="004A19AB">
      <w:pPr>
        <w:spacing w:line="480" w:lineRule="auto"/>
        <w:ind w:left="900" w:hanging="900"/>
      </w:pPr>
    </w:p>
    <w:p w14:paraId="2ABBFA38" w14:textId="77777777" w:rsidR="00C65E02" w:rsidRDefault="00C65E02" w:rsidP="004A19AB">
      <w:pPr>
        <w:spacing w:line="480" w:lineRule="auto"/>
        <w:ind w:left="900" w:hanging="900"/>
      </w:pPr>
    </w:p>
    <w:p w14:paraId="63086D5B" w14:textId="77777777" w:rsidR="00C65E02" w:rsidRDefault="00C65E02" w:rsidP="004A19AB">
      <w:pPr>
        <w:spacing w:line="480" w:lineRule="auto"/>
        <w:ind w:left="900" w:hanging="900"/>
      </w:pPr>
    </w:p>
    <w:p w14:paraId="45E247F6" w14:textId="77777777" w:rsidR="00F86D27" w:rsidRDefault="00F86D27" w:rsidP="004A19AB">
      <w:pPr>
        <w:spacing w:line="480" w:lineRule="auto"/>
        <w:ind w:left="900" w:hanging="900"/>
      </w:pPr>
    </w:p>
    <w:p w14:paraId="5C1DA172" w14:textId="77777777" w:rsidR="00F86D27" w:rsidRDefault="00F86D27" w:rsidP="004A19AB">
      <w:pPr>
        <w:spacing w:line="480" w:lineRule="auto"/>
        <w:ind w:left="900" w:hanging="900"/>
      </w:pPr>
    </w:p>
    <w:p w14:paraId="62FDE469" w14:textId="77777777" w:rsidR="00F86D27" w:rsidRDefault="00F86D27" w:rsidP="004A19AB">
      <w:pPr>
        <w:spacing w:line="480" w:lineRule="auto"/>
        <w:ind w:left="900" w:hanging="900"/>
      </w:pPr>
    </w:p>
    <w:p w14:paraId="3E64DD31" w14:textId="77777777" w:rsidR="00F86D27" w:rsidRDefault="00F86D27" w:rsidP="004A19AB">
      <w:pPr>
        <w:spacing w:line="480" w:lineRule="auto"/>
        <w:ind w:left="900" w:hanging="900"/>
      </w:pPr>
    </w:p>
    <w:p w14:paraId="78891C92" w14:textId="77777777" w:rsidR="00F86D27" w:rsidRDefault="00F86D27" w:rsidP="004A19AB">
      <w:pPr>
        <w:spacing w:line="480" w:lineRule="auto"/>
        <w:ind w:left="900" w:hanging="900"/>
      </w:pPr>
    </w:p>
    <w:p w14:paraId="4CA719F2" w14:textId="2914CA5A" w:rsidR="00A600BB" w:rsidRDefault="0055490D" w:rsidP="004A19AB">
      <w:pPr>
        <w:spacing w:line="480" w:lineRule="auto"/>
        <w:ind w:left="900" w:hanging="900"/>
      </w:pPr>
      <w:r w:rsidRPr="0055490D">
        <w:rPr>
          <w:noProof/>
        </w:rPr>
        <w:lastRenderedPageBreak/>
        <w:drawing>
          <wp:inline distT="0" distB="0" distL="0" distR="0" wp14:anchorId="5EA0F24A" wp14:editId="5D997F6F">
            <wp:extent cx="5943600" cy="7691718"/>
            <wp:effectExtent l="0" t="0" r="0" b="5080"/>
            <wp:docPr id="1" name="Picture 1" descr="C:\Users\Steven Harris Ranney\repositories\fishStomachContents\output\combine_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even Harris Ranney\repositories\fishStomachContents\output\combine_b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14:paraId="50ADE127" w14:textId="1A307B1C" w:rsidR="00265057" w:rsidRDefault="00A600BB" w:rsidP="0088765D">
      <w:pPr>
        <w:spacing w:line="480" w:lineRule="auto"/>
        <w:ind w:left="900" w:hanging="900"/>
      </w:pPr>
      <w:r>
        <w:t>Figure 2.</w:t>
      </w:r>
    </w:p>
    <w:sectPr w:rsidR="00265057" w:rsidSect="00AD104C">
      <w:pgSz w:w="12240" w:h="15840" w:code="1"/>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F8A00" w14:textId="77777777" w:rsidR="00BF77BF" w:rsidRDefault="00BF77BF">
      <w:r>
        <w:separator/>
      </w:r>
    </w:p>
  </w:endnote>
  <w:endnote w:type="continuationSeparator" w:id="0">
    <w:p w14:paraId="43428CA3" w14:textId="77777777" w:rsidR="00BF77BF" w:rsidRDefault="00BF7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FE14AE" w14:textId="77777777" w:rsidR="00BF77BF" w:rsidRDefault="00BF77BF">
      <w:r>
        <w:separator/>
      </w:r>
    </w:p>
  </w:footnote>
  <w:footnote w:type="continuationSeparator" w:id="0">
    <w:p w14:paraId="7D474392" w14:textId="77777777" w:rsidR="00BF77BF" w:rsidRDefault="00BF77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0485F"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252C98" w14:textId="77777777" w:rsidR="00371277" w:rsidRDefault="00371277" w:rsidP="00D336D8">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0EB74" w14:textId="77777777" w:rsidR="00371277" w:rsidRDefault="00371277" w:rsidP="00C3047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A50">
      <w:rPr>
        <w:rStyle w:val="PageNumber"/>
        <w:noProof/>
      </w:rPr>
      <w:t>7</w:t>
    </w:r>
    <w:r>
      <w:rPr>
        <w:rStyle w:val="PageNumber"/>
      </w:rPr>
      <w:fldChar w:fldCharType="end"/>
    </w:r>
  </w:p>
  <w:p w14:paraId="1825834E" w14:textId="77777777" w:rsidR="00371277" w:rsidRDefault="00371277" w:rsidP="00D336D8">
    <w:pPr>
      <w:pStyle w:val="Header"/>
      <w:ind w:right="360"/>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H.">
    <w15:presenceInfo w15:providerId="Windows Live" w15:userId="314332dab3b8c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formatting="0"/>
  <w:trackRevisions/>
  <w:doNotTrackFormatting/>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01"/>
    <w:rsid w:val="0000602A"/>
    <w:rsid w:val="00006D0A"/>
    <w:rsid w:val="00011F23"/>
    <w:rsid w:val="0001662E"/>
    <w:rsid w:val="00021204"/>
    <w:rsid w:val="00026054"/>
    <w:rsid w:val="000304B4"/>
    <w:rsid w:val="00031ABA"/>
    <w:rsid w:val="00040B26"/>
    <w:rsid w:val="00042B5D"/>
    <w:rsid w:val="000463E3"/>
    <w:rsid w:val="0005042D"/>
    <w:rsid w:val="00051B71"/>
    <w:rsid w:val="0005445E"/>
    <w:rsid w:val="00054C99"/>
    <w:rsid w:val="0005721A"/>
    <w:rsid w:val="00071F38"/>
    <w:rsid w:val="00075795"/>
    <w:rsid w:val="00077486"/>
    <w:rsid w:val="000775C9"/>
    <w:rsid w:val="00081B66"/>
    <w:rsid w:val="00090B0D"/>
    <w:rsid w:val="00090DBE"/>
    <w:rsid w:val="0009158A"/>
    <w:rsid w:val="000926A0"/>
    <w:rsid w:val="00097C9A"/>
    <w:rsid w:val="000A23AC"/>
    <w:rsid w:val="000A7AA2"/>
    <w:rsid w:val="000A7C8A"/>
    <w:rsid w:val="000B4671"/>
    <w:rsid w:val="000B4699"/>
    <w:rsid w:val="000C17F7"/>
    <w:rsid w:val="000C1AD3"/>
    <w:rsid w:val="000C3B50"/>
    <w:rsid w:val="000C4E71"/>
    <w:rsid w:val="000C7009"/>
    <w:rsid w:val="000D008B"/>
    <w:rsid w:val="000D4E88"/>
    <w:rsid w:val="000E641C"/>
    <w:rsid w:val="000E71D7"/>
    <w:rsid w:val="000F3BA2"/>
    <w:rsid w:val="000F6588"/>
    <w:rsid w:val="00105AA4"/>
    <w:rsid w:val="001063FC"/>
    <w:rsid w:val="00110E6F"/>
    <w:rsid w:val="001135EA"/>
    <w:rsid w:val="00123909"/>
    <w:rsid w:val="00124091"/>
    <w:rsid w:val="001246E5"/>
    <w:rsid w:val="001259CC"/>
    <w:rsid w:val="00130301"/>
    <w:rsid w:val="0013771B"/>
    <w:rsid w:val="001406BA"/>
    <w:rsid w:val="0014488D"/>
    <w:rsid w:val="001466FF"/>
    <w:rsid w:val="001503FD"/>
    <w:rsid w:val="00157F0F"/>
    <w:rsid w:val="001645E9"/>
    <w:rsid w:val="00167803"/>
    <w:rsid w:val="001746E0"/>
    <w:rsid w:val="00176CB7"/>
    <w:rsid w:val="001808D5"/>
    <w:rsid w:val="00181151"/>
    <w:rsid w:val="00187FAD"/>
    <w:rsid w:val="001905C1"/>
    <w:rsid w:val="001935F7"/>
    <w:rsid w:val="001A09F0"/>
    <w:rsid w:val="001B2957"/>
    <w:rsid w:val="001B39DC"/>
    <w:rsid w:val="001B4C33"/>
    <w:rsid w:val="001C1CED"/>
    <w:rsid w:val="001C4741"/>
    <w:rsid w:val="001D3019"/>
    <w:rsid w:val="001D6F54"/>
    <w:rsid w:val="001E1748"/>
    <w:rsid w:val="001E2FA2"/>
    <w:rsid w:val="001E34B1"/>
    <w:rsid w:val="001E72F5"/>
    <w:rsid w:val="001E798C"/>
    <w:rsid w:val="001F0D4A"/>
    <w:rsid w:val="001F42CD"/>
    <w:rsid w:val="001F574B"/>
    <w:rsid w:val="00200078"/>
    <w:rsid w:val="00201A23"/>
    <w:rsid w:val="00210A88"/>
    <w:rsid w:val="00215103"/>
    <w:rsid w:val="00216B3B"/>
    <w:rsid w:val="0022065A"/>
    <w:rsid w:val="00223CDA"/>
    <w:rsid w:val="002435CA"/>
    <w:rsid w:val="002448CE"/>
    <w:rsid w:val="00244DE4"/>
    <w:rsid w:val="00246153"/>
    <w:rsid w:val="002469C6"/>
    <w:rsid w:val="00246EB3"/>
    <w:rsid w:val="002527E4"/>
    <w:rsid w:val="00253FF3"/>
    <w:rsid w:val="00262687"/>
    <w:rsid w:val="002638D3"/>
    <w:rsid w:val="00265057"/>
    <w:rsid w:val="00265C36"/>
    <w:rsid w:val="00283948"/>
    <w:rsid w:val="0028536A"/>
    <w:rsid w:val="0028633F"/>
    <w:rsid w:val="002865F3"/>
    <w:rsid w:val="00290338"/>
    <w:rsid w:val="00293521"/>
    <w:rsid w:val="002B1F1D"/>
    <w:rsid w:val="002B4D25"/>
    <w:rsid w:val="002B5100"/>
    <w:rsid w:val="002C5947"/>
    <w:rsid w:val="002C6DD7"/>
    <w:rsid w:val="002D2246"/>
    <w:rsid w:val="002D2576"/>
    <w:rsid w:val="002E076D"/>
    <w:rsid w:val="002E17CD"/>
    <w:rsid w:val="002F39FB"/>
    <w:rsid w:val="003026FD"/>
    <w:rsid w:val="00302747"/>
    <w:rsid w:val="003033B8"/>
    <w:rsid w:val="00310589"/>
    <w:rsid w:val="003212F2"/>
    <w:rsid w:val="003336E4"/>
    <w:rsid w:val="00341790"/>
    <w:rsid w:val="00344691"/>
    <w:rsid w:val="00347BA1"/>
    <w:rsid w:val="00350CC7"/>
    <w:rsid w:val="00352269"/>
    <w:rsid w:val="00353B4E"/>
    <w:rsid w:val="003579DE"/>
    <w:rsid w:val="003602C1"/>
    <w:rsid w:val="00366B8F"/>
    <w:rsid w:val="003673A7"/>
    <w:rsid w:val="00371277"/>
    <w:rsid w:val="00382A75"/>
    <w:rsid w:val="00383BC8"/>
    <w:rsid w:val="003859CB"/>
    <w:rsid w:val="0039130B"/>
    <w:rsid w:val="00394F90"/>
    <w:rsid w:val="003A42B4"/>
    <w:rsid w:val="003A46D6"/>
    <w:rsid w:val="003A7DE2"/>
    <w:rsid w:val="003B44A1"/>
    <w:rsid w:val="003B7ACB"/>
    <w:rsid w:val="003C10D5"/>
    <w:rsid w:val="003C6E26"/>
    <w:rsid w:val="003D06DC"/>
    <w:rsid w:val="003D47A9"/>
    <w:rsid w:val="003D4B48"/>
    <w:rsid w:val="003D7C3A"/>
    <w:rsid w:val="003E105D"/>
    <w:rsid w:val="003E1B33"/>
    <w:rsid w:val="003E3A24"/>
    <w:rsid w:val="003E74E2"/>
    <w:rsid w:val="004045D8"/>
    <w:rsid w:val="00406161"/>
    <w:rsid w:val="004063E3"/>
    <w:rsid w:val="00422F1E"/>
    <w:rsid w:val="00424A6A"/>
    <w:rsid w:val="00426635"/>
    <w:rsid w:val="004266E1"/>
    <w:rsid w:val="00435747"/>
    <w:rsid w:val="004373D6"/>
    <w:rsid w:val="004553D9"/>
    <w:rsid w:val="00464B37"/>
    <w:rsid w:val="00465466"/>
    <w:rsid w:val="004674C8"/>
    <w:rsid w:val="004743B9"/>
    <w:rsid w:val="004748F5"/>
    <w:rsid w:val="00474A42"/>
    <w:rsid w:val="004761C4"/>
    <w:rsid w:val="00477D48"/>
    <w:rsid w:val="0049059B"/>
    <w:rsid w:val="0049192C"/>
    <w:rsid w:val="00496662"/>
    <w:rsid w:val="004A0287"/>
    <w:rsid w:val="004A067B"/>
    <w:rsid w:val="004A19AB"/>
    <w:rsid w:val="004B0C2A"/>
    <w:rsid w:val="004B25F8"/>
    <w:rsid w:val="004B539F"/>
    <w:rsid w:val="004B7448"/>
    <w:rsid w:val="004C1167"/>
    <w:rsid w:val="004C6E16"/>
    <w:rsid w:val="004C7083"/>
    <w:rsid w:val="004C752B"/>
    <w:rsid w:val="004D0AD5"/>
    <w:rsid w:val="004D4582"/>
    <w:rsid w:val="004D66A9"/>
    <w:rsid w:val="004E026D"/>
    <w:rsid w:val="004E2A1A"/>
    <w:rsid w:val="004E321D"/>
    <w:rsid w:val="004E3C3B"/>
    <w:rsid w:val="004E53DE"/>
    <w:rsid w:val="004E683E"/>
    <w:rsid w:val="004F20D8"/>
    <w:rsid w:val="004F22FA"/>
    <w:rsid w:val="004F6E81"/>
    <w:rsid w:val="004F6F37"/>
    <w:rsid w:val="00502110"/>
    <w:rsid w:val="0051468B"/>
    <w:rsid w:val="00532D7E"/>
    <w:rsid w:val="005358C8"/>
    <w:rsid w:val="00535D01"/>
    <w:rsid w:val="005432F8"/>
    <w:rsid w:val="00544DAF"/>
    <w:rsid w:val="00545B3A"/>
    <w:rsid w:val="005463B0"/>
    <w:rsid w:val="0054721C"/>
    <w:rsid w:val="0055452D"/>
    <w:rsid w:val="0055490D"/>
    <w:rsid w:val="00562F94"/>
    <w:rsid w:val="00565A50"/>
    <w:rsid w:val="005666BF"/>
    <w:rsid w:val="00566CC3"/>
    <w:rsid w:val="00567843"/>
    <w:rsid w:val="005738FF"/>
    <w:rsid w:val="005846B5"/>
    <w:rsid w:val="00584DFB"/>
    <w:rsid w:val="0058716B"/>
    <w:rsid w:val="00593757"/>
    <w:rsid w:val="005952C5"/>
    <w:rsid w:val="00596956"/>
    <w:rsid w:val="005A13BA"/>
    <w:rsid w:val="005A6A4A"/>
    <w:rsid w:val="005B1BB0"/>
    <w:rsid w:val="005B2914"/>
    <w:rsid w:val="005B52E6"/>
    <w:rsid w:val="005C2C2D"/>
    <w:rsid w:val="005D0D15"/>
    <w:rsid w:val="005D6103"/>
    <w:rsid w:val="005D6E04"/>
    <w:rsid w:val="005E1CA7"/>
    <w:rsid w:val="005E26C3"/>
    <w:rsid w:val="005E2842"/>
    <w:rsid w:val="005E6C66"/>
    <w:rsid w:val="005F259F"/>
    <w:rsid w:val="005F5A99"/>
    <w:rsid w:val="00600346"/>
    <w:rsid w:val="0061069B"/>
    <w:rsid w:val="00611895"/>
    <w:rsid w:val="006169B4"/>
    <w:rsid w:val="00616C35"/>
    <w:rsid w:val="0062191F"/>
    <w:rsid w:val="00627970"/>
    <w:rsid w:val="00627B4C"/>
    <w:rsid w:val="006304A4"/>
    <w:rsid w:val="006317DD"/>
    <w:rsid w:val="00634042"/>
    <w:rsid w:val="00636878"/>
    <w:rsid w:val="006461D7"/>
    <w:rsid w:val="00656C48"/>
    <w:rsid w:val="00663755"/>
    <w:rsid w:val="00665563"/>
    <w:rsid w:val="00670D1D"/>
    <w:rsid w:val="00681942"/>
    <w:rsid w:val="00687730"/>
    <w:rsid w:val="00687C84"/>
    <w:rsid w:val="00690A21"/>
    <w:rsid w:val="00691448"/>
    <w:rsid w:val="00691FB5"/>
    <w:rsid w:val="00695AFB"/>
    <w:rsid w:val="006A211D"/>
    <w:rsid w:val="006A439F"/>
    <w:rsid w:val="006B05CA"/>
    <w:rsid w:val="006B2966"/>
    <w:rsid w:val="006B7DE4"/>
    <w:rsid w:val="006C3B1B"/>
    <w:rsid w:val="006D2800"/>
    <w:rsid w:val="006D3BF4"/>
    <w:rsid w:val="006D4A26"/>
    <w:rsid w:val="006D5B70"/>
    <w:rsid w:val="006D6718"/>
    <w:rsid w:val="006E2F40"/>
    <w:rsid w:val="006E34F0"/>
    <w:rsid w:val="006E6785"/>
    <w:rsid w:val="006F4D54"/>
    <w:rsid w:val="006F709D"/>
    <w:rsid w:val="006F7E2A"/>
    <w:rsid w:val="007022D1"/>
    <w:rsid w:val="00702D0E"/>
    <w:rsid w:val="00703F0E"/>
    <w:rsid w:val="0070574A"/>
    <w:rsid w:val="0070693D"/>
    <w:rsid w:val="0070715D"/>
    <w:rsid w:val="007104FF"/>
    <w:rsid w:val="0071332A"/>
    <w:rsid w:val="00727B6C"/>
    <w:rsid w:val="00730976"/>
    <w:rsid w:val="0073156C"/>
    <w:rsid w:val="00731F69"/>
    <w:rsid w:val="00751853"/>
    <w:rsid w:val="007521BA"/>
    <w:rsid w:val="0076039A"/>
    <w:rsid w:val="00760D8D"/>
    <w:rsid w:val="007637F0"/>
    <w:rsid w:val="00774AD8"/>
    <w:rsid w:val="00776F58"/>
    <w:rsid w:val="00783299"/>
    <w:rsid w:val="0078336C"/>
    <w:rsid w:val="007A11BC"/>
    <w:rsid w:val="007A2389"/>
    <w:rsid w:val="007A3D39"/>
    <w:rsid w:val="007A5195"/>
    <w:rsid w:val="007A761A"/>
    <w:rsid w:val="007B0858"/>
    <w:rsid w:val="007B3E70"/>
    <w:rsid w:val="007B4901"/>
    <w:rsid w:val="007C0890"/>
    <w:rsid w:val="007C2BA5"/>
    <w:rsid w:val="007E41B8"/>
    <w:rsid w:val="007E51F3"/>
    <w:rsid w:val="007F0AE0"/>
    <w:rsid w:val="007F19E6"/>
    <w:rsid w:val="007F5249"/>
    <w:rsid w:val="007F7F66"/>
    <w:rsid w:val="00800EDB"/>
    <w:rsid w:val="00802957"/>
    <w:rsid w:val="00811EEA"/>
    <w:rsid w:val="0081259C"/>
    <w:rsid w:val="00820EB3"/>
    <w:rsid w:val="008329FA"/>
    <w:rsid w:val="008348A7"/>
    <w:rsid w:val="00835DE2"/>
    <w:rsid w:val="00855726"/>
    <w:rsid w:val="00857C73"/>
    <w:rsid w:val="00864960"/>
    <w:rsid w:val="00875E02"/>
    <w:rsid w:val="00887166"/>
    <w:rsid w:val="0088765D"/>
    <w:rsid w:val="008A1B07"/>
    <w:rsid w:val="008A7F57"/>
    <w:rsid w:val="008B0046"/>
    <w:rsid w:val="008B0141"/>
    <w:rsid w:val="008B1C5A"/>
    <w:rsid w:val="008B2299"/>
    <w:rsid w:val="008B5DEE"/>
    <w:rsid w:val="008C32F3"/>
    <w:rsid w:val="008C33EF"/>
    <w:rsid w:val="008C7D6D"/>
    <w:rsid w:val="008D3A97"/>
    <w:rsid w:val="00900595"/>
    <w:rsid w:val="00903654"/>
    <w:rsid w:val="0091565D"/>
    <w:rsid w:val="0092123F"/>
    <w:rsid w:val="00922EF9"/>
    <w:rsid w:val="009239F9"/>
    <w:rsid w:val="00930927"/>
    <w:rsid w:val="0093523E"/>
    <w:rsid w:val="009358D8"/>
    <w:rsid w:val="00935B9D"/>
    <w:rsid w:val="00942324"/>
    <w:rsid w:val="00946AA6"/>
    <w:rsid w:val="0095238E"/>
    <w:rsid w:val="00957ABF"/>
    <w:rsid w:val="0096713C"/>
    <w:rsid w:val="009728F7"/>
    <w:rsid w:val="00973818"/>
    <w:rsid w:val="00974857"/>
    <w:rsid w:val="009810CB"/>
    <w:rsid w:val="00983509"/>
    <w:rsid w:val="00997CB5"/>
    <w:rsid w:val="009A2205"/>
    <w:rsid w:val="009B758E"/>
    <w:rsid w:val="009C5CBD"/>
    <w:rsid w:val="009D40C3"/>
    <w:rsid w:val="009D69F3"/>
    <w:rsid w:val="009E0715"/>
    <w:rsid w:val="009E6432"/>
    <w:rsid w:val="009F239B"/>
    <w:rsid w:val="009F3019"/>
    <w:rsid w:val="009F7E96"/>
    <w:rsid w:val="00A0016E"/>
    <w:rsid w:val="00A02EE5"/>
    <w:rsid w:val="00A177FB"/>
    <w:rsid w:val="00A20501"/>
    <w:rsid w:val="00A219A9"/>
    <w:rsid w:val="00A22224"/>
    <w:rsid w:val="00A24550"/>
    <w:rsid w:val="00A3370A"/>
    <w:rsid w:val="00A33B60"/>
    <w:rsid w:val="00A33C74"/>
    <w:rsid w:val="00A34A0A"/>
    <w:rsid w:val="00A374C1"/>
    <w:rsid w:val="00A511BE"/>
    <w:rsid w:val="00A600BB"/>
    <w:rsid w:val="00A63528"/>
    <w:rsid w:val="00A6779B"/>
    <w:rsid w:val="00A76E22"/>
    <w:rsid w:val="00A82313"/>
    <w:rsid w:val="00A82D4F"/>
    <w:rsid w:val="00A848B7"/>
    <w:rsid w:val="00A919ED"/>
    <w:rsid w:val="00A91A4A"/>
    <w:rsid w:val="00A959D0"/>
    <w:rsid w:val="00A96EB2"/>
    <w:rsid w:val="00AB0387"/>
    <w:rsid w:val="00AC00AF"/>
    <w:rsid w:val="00AC1FBE"/>
    <w:rsid w:val="00AC2455"/>
    <w:rsid w:val="00AC5390"/>
    <w:rsid w:val="00AC5687"/>
    <w:rsid w:val="00AD0CD7"/>
    <w:rsid w:val="00AD104C"/>
    <w:rsid w:val="00AD37E9"/>
    <w:rsid w:val="00AD57D9"/>
    <w:rsid w:val="00AD5BEF"/>
    <w:rsid w:val="00AD727C"/>
    <w:rsid w:val="00AD7502"/>
    <w:rsid w:val="00AE1307"/>
    <w:rsid w:val="00AE219D"/>
    <w:rsid w:val="00AE24DE"/>
    <w:rsid w:val="00AE5B9A"/>
    <w:rsid w:val="00AF093F"/>
    <w:rsid w:val="00AF244B"/>
    <w:rsid w:val="00AF30F0"/>
    <w:rsid w:val="00B071D0"/>
    <w:rsid w:val="00B207A8"/>
    <w:rsid w:val="00B27A39"/>
    <w:rsid w:val="00B3114B"/>
    <w:rsid w:val="00B32C9B"/>
    <w:rsid w:val="00B337FD"/>
    <w:rsid w:val="00B340FF"/>
    <w:rsid w:val="00B3733E"/>
    <w:rsid w:val="00B4150E"/>
    <w:rsid w:val="00B43EDF"/>
    <w:rsid w:val="00B60ED9"/>
    <w:rsid w:val="00B6449A"/>
    <w:rsid w:val="00B65F39"/>
    <w:rsid w:val="00B75AF5"/>
    <w:rsid w:val="00B82653"/>
    <w:rsid w:val="00B90CCB"/>
    <w:rsid w:val="00BA17CA"/>
    <w:rsid w:val="00BA4438"/>
    <w:rsid w:val="00BA5730"/>
    <w:rsid w:val="00BA6EED"/>
    <w:rsid w:val="00BB533E"/>
    <w:rsid w:val="00BC67A6"/>
    <w:rsid w:val="00BD2A93"/>
    <w:rsid w:val="00BD6620"/>
    <w:rsid w:val="00BE0E70"/>
    <w:rsid w:val="00BE636F"/>
    <w:rsid w:val="00BE7505"/>
    <w:rsid w:val="00BF68AE"/>
    <w:rsid w:val="00BF6BA6"/>
    <w:rsid w:val="00BF77BF"/>
    <w:rsid w:val="00C00E0F"/>
    <w:rsid w:val="00C04A74"/>
    <w:rsid w:val="00C10F4E"/>
    <w:rsid w:val="00C13946"/>
    <w:rsid w:val="00C1418D"/>
    <w:rsid w:val="00C179B3"/>
    <w:rsid w:val="00C23861"/>
    <w:rsid w:val="00C30429"/>
    <w:rsid w:val="00C3047F"/>
    <w:rsid w:val="00C35C4D"/>
    <w:rsid w:val="00C434F2"/>
    <w:rsid w:val="00C63931"/>
    <w:rsid w:val="00C640BE"/>
    <w:rsid w:val="00C65E02"/>
    <w:rsid w:val="00C6674A"/>
    <w:rsid w:val="00C667B6"/>
    <w:rsid w:val="00C701D2"/>
    <w:rsid w:val="00C81A66"/>
    <w:rsid w:val="00C86E6E"/>
    <w:rsid w:val="00C94084"/>
    <w:rsid w:val="00CA1AFD"/>
    <w:rsid w:val="00CA5E46"/>
    <w:rsid w:val="00CA6973"/>
    <w:rsid w:val="00CA7100"/>
    <w:rsid w:val="00CB137C"/>
    <w:rsid w:val="00CB46B9"/>
    <w:rsid w:val="00CB7D69"/>
    <w:rsid w:val="00CC3A18"/>
    <w:rsid w:val="00CC4AB5"/>
    <w:rsid w:val="00CC72D8"/>
    <w:rsid w:val="00CD1515"/>
    <w:rsid w:val="00CD3199"/>
    <w:rsid w:val="00CD70E4"/>
    <w:rsid w:val="00CE6937"/>
    <w:rsid w:val="00CF5CA0"/>
    <w:rsid w:val="00D01B06"/>
    <w:rsid w:val="00D0424D"/>
    <w:rsid w:val="00D11331"/>
    <w:rsid w:val="00D12A38"/>
    <w:rsid w:val="00D16C8B"/>
    <w:rsid w:val="00D21DE2"/>
    <w:rsid w:val="00D336D8"/>
    <w:rsid w:val="00D34F49"/>
    <w:rsid w:val="00D40434"/>
    <w:rsid w:val="00D42D06"/>
    <w:rsid w:val="00D47046"/>
    <w:rsid w:val="00D473C5"/>
    <w:rsid w:val="00D54111"/>
    <w:rsid w:val="00D62856"/>
    <w:rsid w:val="00D629F4"/>
    <w:rsid w:val="00D666B2"/>
    <w:rsid w:val="00D72727"/>
    <w:rsid w:val="00D72A4A"/>
    <w:rsid w:val="00D807A0"/>
    <w:rsid w:val="00D91204"/>
    <w:rsid w:val="00D93DDE"/>
    <w:rsid w:val="00D95A3F"/>
    <w:rsid w:val="00D96634"/>
    <w:rsid w:val="00DA645A"/>
    <w:rsid w:val="00DC67CE"/>
    <w:rsid w:val="00DE5BB8"/>
    <w:rsid w:val="00DF1C60"/>
    <w:rsid w:val="00E00310"/>
    <w:rsid w:val="00E01782"/>
    <w:rsid w:val="00E017B6"/>
    <w:rsid w:val="00E02DB0"/>
    <w:rsid w:val="00E04375"/>
    <w:rsid w:val="00E05766"/>
    <w:rsid w:val="00E060A0"/>
    <w:rsid w:val="00E134C5"/>
    <w:rsid w:val="00E14616"/>
    <w:rsid w:val="00E26674"/>
    <w:rsid w:val="00E31BE8"/>
    <w:rsid w:val="00E45231"/>
    <w:rsid w:val="00E56BBB"/>
    <w:rsid w:val="00E629C6"/>
    <w:rsid w:val="00E62B97"/>
    <w:rsid w:val="00E62DCE"/>
    <w:rsid w:val="00E672AB"/>
    <w:rsid w:val="00E700DE"/>
    <w:rsid w:val="00E71E76"/>
    <w:rsid w:val="00E766E5"/>
    <w:rsid w:val="00E8065C"/>
    <w:rsid w:val="00E85488"/>
    <w:rsid w:val="00E94F32"/>
    <w:rsid w:val="00EA5182"/>
    <w:rsid w:val="00EB07E6"/>
    <w:rsid w:val="00EB0836"/>
    <w:rsid w:val="00EB4159"/>
    <w:rsid w:val="00EB4351"/>
    <w:rsid w:val="00EB5B69"/>
    <w:rsid w:val="00EB77BB"/>
    <w:rsid w:val="00EC4729"/>
    <w:rsid w:val="00EE1470"/>
    <w:rsid w:val="00EE184A"/>
    <w:rsid w:val="00EE2B54"/>
    <w:rsid w:val="00EF2DC3"/>
    <w:rsid w:val="00EF7FB3"/>
    <w:rsid w:val="00F02DDF"/>
    <w:rsid w:val="00F141DE"/>
    <w:rsid w:val="00F16948"/>
    <w:rsid w:val="00F174F7"/>
    <w:rsid w:val="00F17BEB"/>
    <w:rsid w:val="00F20D67"/>
    <w:rsid w:val="00F21D9F"/>
    <w:rsid w:val="00F21F67"/>
    <w:rsid w:val="00F256BC"/>
    <w:rsid w:val="00F27C5A"/>
    <w:rsid w:val="00F36BC2"/>
    <w:rsid w:val="00F408AF"/>
    <w:rsid w:val="00F43619"/>
    <w:rsid w:val="00F45458"/>
    <w:rsid w:val="00F45AFA"/>
    <w:rsid w:val="00F61310"/>
    <w:rsid w:val="00F63CB1"/>
    <w:rsid w:val="00F6744A"/>
    <w:rsid w:val="00F6775A"/>
    <w:rsid w:val="00F73B6D"/>
    <w:rsid w:val="00F85910"/>
    <w:rsid w:val="00F86D27"/>
    <w:rsid w:val="00F91D3E"/>
    <w:rsid w:val="00F926E0"/>
    <w:rsid w:val="00F94F97"/>
    <w:rsid w:val="00FA011D"/>
    <w:rsid w:val="00FA658B"/>
    <w:rsid w:val="00FA78D9"/>
    <w:rsid w:val="00FB001A"/>
    <w:rsid w:val="00FB74DC"/>
    <w:rsid w:val="00FC3FCD"/>
    <w:rsid w:val="00FC6835"/>
    <w:rsid w:val="00FD3960"/>
    <w:rsid w:val="00FD3978"/>
    <w:rsid w:val="00FE14FE"/>
    <w:rsid w:val="00FE3B31"/>
    <w:rsid w:val="00FE3E4E"/>
    <w:rsid w:val="00FE4F7D"/>
    <w:rsid w:val="00FF0023"/>
    <w:rsid w:val="00FF507C"/>
    <w:rsid w:val="00FF707F"/>
    <w:rsid w:val="00FF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time"/>
  <w:shapeDefaults>
    <o:shapedefaults v:ext="edit" spidmax="1026"/>
    <o:shapelayout v:ext="edit">
      <o:idmap v:ext="edit" data="1"/>
    </o:shapelayout>
  </w:shapeDefaults>
  <w:decimalSymbol w:val="."/>
  <w:listSeparator w:val=","/>
  <w14:docId w14:val="2EBBD9F6"/>
  <w15:chartTrackingRefBased/>
  <w15:docId w15:val="{C207DB05-63B9-4895-9F0C-15B0DD09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7C0890"/>
  </w:style>
  <w:style w:type="paragraph" w:styleId="Header">
    <w:name w:val="header"/>
    <w:basedOn w:val="Normal"/>
    <w:rsid w:val="00D336D8"/>
    <w:pPr>
      <w:tabs>
        <w:tab w:val="center" w:pos="4320"/>
        <w:tab w:val="right" w:pos="8640"/>
      </w:tabs>
    </w:pPr>
  </w:style>
  <w:style w:type="character" w:styleId="PageNumber">
    <w:name w:val="page number"/>
    <w:basedOn w:val="DefaultParagraphFont"/>
    <w:rsid w:val="00D336D8"/>
  </w:style>
  <w:style w:type="character" w:styleId="Hyperlink">
    <w:name w:val="Hyperlink"/>
    <w:uiPriority w:val="99"/>
    <w:unhideWhenUsed/>
    <w:rsid w:val="00D42D06"/>
    <w:rPr>
      <w:color w:val="0000FF"/>
      <w:u w:val="single"/>
    </w:rPr>
  </w:style>
  <w:style w:type="paragraph" w:styleId="BalloonText">
    <w:name w:val="Balloon Text"/>
    <w:basedOn w:val="Normal"/>
    <w:link w:val="BalloonTextChar"/>
    <w:uiPriority w:val="99"/>
    <w:semiHidden/>
    <w:unhideWhenUsed/>
    <w:rsid w:val="004D4582"/>
    <w:rPr>
      <w:rFonts w:ascii="Tahoma" w:hAnsi="Tahoma" w:cs="Tahoma"/>
      <w:sz w:val="16"/>
      <w:szCs w:val="16"/>
    </w:rPr>
  </w:style>
  <w:style w:type="character" w:customStyle="1" w:styleId="BalloonTextChar">
    <w:name w:val="Balloon Text Char"/>
    <w:link w:val="BalloonText"/>
    <w:uiPriority w:val="99"/>
    <w:semiHidden/>
    <w:rsid w:val="004D4582"/>
    <w:rPr>
      <w:rFonts w:ascii="Tahoma" w:hAnsi="Tahoma" w:cs="Tahoma"/>
      <w:sz w:val="16"/>
      <w:szCs w:val="16"/>
    </w:rPr>
  </w:style>
  <w:style w:type="character" w:styleId="CommentReference">
    <w:name w:val="annotation reference"/>
    <w:semiHidden/>
    <w:rsid w:val="00FC3FCD"/>
    <w:rPr>
      <w:sz w:val="16"/>
      <w:szCs w:val="16"/>
    </w:rPr>
  </w:style>
  <w:style w:type="paragraph" w:styleId="CommentText">
    <w:name w:val="annotation text"/>
    <w:basedOn w:val="Normal"/>
    <w:semiHidden/>
    <w:rsid w:val="00FC3FCD"/>
    <w:rPr>
      <w:sz w:val="20"/>
      <w:szCs w:val="20"/>
    </w:rPr>
  </w:style>
  <w:style w:type="paragraph" w:styleId="CommentSubject">
    <w:name w:val="annotation subject"/>
    <w:basedOn w:val="CommentText"/>
    <w:next w:val="CommentText"/>
    <w:semiHidden/>
    <w:rsid w:val="00FC3FCD"/>
    <w:rPr>
      <w:b/>
      <w:bCs/>
    </w:rPr>
  </w:style>
  <w:style w:type="paragraph" w:styleId="Footer">
    <w:name w:val="footer"/>
    <w:basedOn w:val="Normal"/>
    <w:link w:val="FooterChar"/>
    <w:uiPriority w:val="99"/>
    <w:unhideWhenUsed/>
    <w:rsid w:val="006E34F0"/>
    <w:pPr>
      <w:tabs>
        <w:tab w:val="center" w:pos="4680"/>
        <w:tab w:val="right" w:pos="9360"/>
      </w:tabs>
    </w:pPr>
  </w:style>
  <w:style w:type="character" w:customStyle="1" w:styleId="FooterChar">
    <w:name w:val="Footer Char"/>
    <w:link w:val="Footer"/>
    <w:uiPriority w:val="99"/>
    <w:rsid w:val="006E34F0"/>
    <w:rPr>
      <w:sz w:val="24"/>
      <w:szCs w:val="24"/>
    </w:rPr>
  </w:style>
  <w:style w:type="paragraph" w:styleId="Revision">
    <w:name w:val="Revision"/>
    <w:hidden/>
    <w:uiPriority w:val="99"/>
    <w:semiHidden/>
    <w:rsid w:val="0005445E"/>
    <w:rPr>
      <w:sz w:val="24"/>
      <w:szCs w:val="24"/>
    </w:rPr>
  </w:style>
  <w:style w:type="character" w:styleId="PlaceholderText">
    <w:name w:val="Placeholder Text"/>
    <w:basedOn w:val="DefaultParagraphFont"/>
    <w:uiPriority w:val="99"/>
    <w:semiHidden/>
    <w:rsid w:val="006E67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97358">
      <w:bodyDiv w:val="1"/>
      <w:marLeft w:val="0"/>
      <w:marRight w:val="0"/>
      <w:marTop w:val="0"/>
      <w:marBottom w:val="0"/>
      <w:divBdr>
        <w:top w:val="none" w:sz="0" w:space="0" w:color="auto"/>
        <w:left w:val="none" w:sz="0" w:space="0" w:color="auto"/>
        <w:bottom w:val="none" w:sz="0" w:space="0" w:color="auto"/>
        <w:right w:val="none" w:sz="0" w:space="0" w:color="auto"/>
      </w:divBdr>
    </w:div>
    <w:div w:id="382483695">
      <w:bodyDiv w:val="1"/>
      <w:marLeft w:val="0"/>
      <w:marRight w:val="0"/>
      <w:marTop w:val="0"/>
      <w:marBottom w:val="0"/>
      <w:divBdr>
        <w:top w:val="none" w:sz="0" w:space="0" w:color="auto"/>
        <w:left w:val="none" w:sz="0" w:space="0" w:color="auto"/>
        <w:bottom w:val="none" w:sz="0" w:space="0" w:color="auto"/>
        <w:right w:val="none" w:sz="0" w:space="0" w:color="auto"/>
      </w:divBdr>
    </w:div>
    <w:div w:id="726954860">
      <w:bodyDiv w:val="1"/>
      <w:marLeft w:val="0"/>
      <w:marRight w:val="0"/>
      <w:marTop w:val="0"/>
      <w:marBottom w:val="0"/>
      <w:divBdr>
        <w:top w:val="none" w:sz="0" w:space="0" w:color="auto"/>
        <w:left w:val="none" w:sz="0" w:space="0" w:color="auto"/>
        <w:bottom w:val="none" w:sz="0" w:space="0" w:color="auto"/>
        <w:right w:val="none" w:sz="0" w:space="0" w:color="auto"/>
      </w:divBdr>
    </w:div>
    <w:div w:id="735318456">
      <w:bodyDiv w:val="1"/>
      <w:marLeft w:val="0"/>
      <w:marRight w:val="0"/>
      <w:marTop w:val="0"/>
      <w:marBottom w:val="0"/>
      <w:divBdr>
        <w:top w:val="none" w:sz="0" w:space="0" w:color="auto"/>
        <w:left w:val="none" w:sz="0" w:space="0" w:color="auto"/>
        <w:bottom w:val="none" w:sz="0" w:space="0" w:color="auto"/>
        <w:right w:val="none" w:sz="0" w:space="0" w:color="auto"/>
      </w:divBdr>
    </w:div>
    <w:div w:id="759566615">
      <w:bodyDiv w:val="1"/>
      <w:marLeft w:val="0"/>
      <w:marRight w:val="0"/>
      <w:marTop w:val="0"/>
      <w:marBottom w:val="0"/>
      <w:divBdr>
        <w:top w:val="none" w:sz="0" w:space="0" w:color="auto"/>
        <w:left w:val="none" w:sz="0" w:space="0" w:color="auto"/>
        <w:bottom w:val="none" w:sz="0" w:space="0" w:color="auto"/>
        <w:right w:val="none" w:sz="0" w:space="0" w:color="auto"/>
      </w:divBdr>
    </w:div>
    <w:div w:id="1264341016">
      <w:bodyDiv w:val="1"/>
      <w:marLeft w:val="0"/>
      <w:marRight w:val="0"/>
      <w:marTop w:val="0"/>
      <w:marBottom w:val="0"/>
      <w:divBdr>
        <w:top w:val="none" w:sz="0" w:space="0" w:color="auto"/>
        <w:left w:val="none" w:sz="0" w:space="0" w:color="auto"/>
        <w:bottom w:val="none" w:sz="0" w:space="0" w:color="auto"/>
        <w:right w:val="none" w:sz="0" w:space="0" w:color="auto"/>
      </w:divBdr>
    </w:div>
    <w:div w:id="2125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tevenranney/fishStomachConten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58093-6520-4742-A50B-FD2D0775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Pages>
  <Words>4394</Words>
  <Characters>25051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Evaluating the Effects of Stomach Contents on the</vt:lpstr>
    </vt:vector>
  </TitlesOfParts>
  <Company>Steven Ranney</Company>
  <LinksUpToDate>false</LinksUpToDate>
  <CharactersWithSpaces>29387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Effects of Stomach Contents on the</dc:title>
  <dc:subject/>
  <dc:creator>Steven Harris Ranney</dc:creator>
  <cp:keywords/>
  <cp:lastModifiedBy>S. H.</cp:lastModifiedBy>
  <cp:revision>131</cp:revision>
  <cp:lastPrinted>2010-03-29T20:48:00Z</cp:lastPrinted>
  <dcterms:created xsi:type="dcterms:W3CDTF">2018-01-23T23:26:00Z</dcterms:created>
  <dcterms:modified xsi:type="dcterms:W3CDTF">2018-03-06T22:40:00Z</dcterms:modified>
</cp:coreProperties>
</file>